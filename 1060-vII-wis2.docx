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D2CC2" w14:textId="77777777" w:rsidR="007027F2" w:rsidRPr="008F6F23" w:rsidRDefault="007027F2" w:rsidP="007027F2">
      <w:pPr>
        <w:tabs>
          <w:tab w:val="clear" w:pos="1134"/>
        </w:tabs>
        <w:spacing w:before="360" w:after="240" w:line="276" w:lineRule="auto"/>
        <w:jc w:val="center"/>
        <w:outlineLvl w:val="0"/>
        <w:rPr>
          <w:rFonts w:eastAsiaTheme="minorHAnsi" w:cstheme="majorBidi"/>
          <w:b/>
          <w:bCs/>
          <w:color w:val="000000" w:themeColor="text1"/>
          <w:lang w:eastAsia="zh-TW"/>
        </w:rPr>
      </w:pPr>
      <w:bookmarkStart w:id="0" w:name="_Toc112245810"/>
      <w:r w:rsidRPr="008F6F23">
        <w:rPr>
          <w:rFonts w:eastAsiaTheme="minorHAnsi" w:cstheme="majorBidi"/>
          <w:b/>
          <w:bCs/>
          <w:color w:val="000000" w:themeColor="text1"/>
          <w:lang w:eastAsia="zh-TW"/>
        </w:rPr>
        <w:t>Manual on WMO Information System Volume II. WMO Information System 2.0</w:t>
      </w:r>
      <w:bookmarkEnd w:id="0"/>
    </w:p>
    <w:p w14:paraId="48CAE279" w14:textId="77777777" w:rsidR="007027F2" w:rsidRPr="008F6F23" w:rsidRDefault="007027F2" w:rsidP="007027F2">
      <w:pPr>
        <w:tabs>
          <w:tab w:val="clear" w:pos="1134"/>
        </w:tabs>
        <w:spacing w:before="360" w:after="240" w:line="280" w:lineRule="exact"/>
        <w:jc w:val="left"/>
        <w:outlineLvl w:val="2"/>
        <w:rPr>
          <w:b/>
          <w:caps/>
          <w:color w:val="000000" w:themeColor="text1"/>
        </w:rPr>
      </w:pPr>
      <w:r w:rsidRPr="008F6F23">
        <w:rPr>
          <w:b/>
          <w:caps/>
          <w:color w:val="000000" w:themeColor="text1"/>
        </w:rPr>
        <w:t>INTRODUCTION</w:t>
      </w:r>
    </w:p>
    <w:p w14:paraId="2A5F0730" w14:textId="60B17E18" w:rsidR="00933267" w:rsidRPr="008F6F23" w:rsidRDefault="00933267" w:rsidP="00933267">
      <w:pPr>
        <w:spacing w:after="240" w:line="240" w:lineRule="exact"/>
        <w:jc w:val="left"/>
        <w:rPr>
          <w:rFonts w:eastAsiaTheme="minorHAnsi" w:cstheme="minorBidi"/>
        </w:rPr>
      </w:pPr>
      <w:r w:rsidRPr="008F6F23">
        <w:rPr>
          <w:rFonts w:eastAsiaTheme="minorHAnsi" w:cstheme="minorBidi"/>
        </w:rPr>
        <w:t xml:space="preserve">The </w:t>
      </w:r>
      <w:hyperlink r:id="rId11" w:history="1">
        <w:r w:rsidRPr="008F6F23">
          <w:rPr>
            <w:rStyle w:val="Hyperlink"/>
            <w:rFonts w:eastAsiaTheme="minorHAnsi" w:cstheme="minorBidi"/>
            <w:i/>
          </w:rPr>
          <w:t xml:space="preserve">Manual </w:t>
        </w:r>
        <w:bookmarkStart w:id="1" w:name="_Hlk109828603"/>
        <w:r w:rsidRPr="008F6F23">
          <w:rPr>
            <w:rStyle w:val="Hyperlink"/>
            <w:rFonts w:eastAsiaTheme="minorHAnsi" w:cstheme="minorBidi"/>
            <w:i/>
          </w:rPr>
          <w:t>on the WMO Information System</w:t>
        </w:r>
      </w:hyperlink>
      <w:r w:rsidRPr="008F6F23">
        <w:rPr>
          <w:rFonts w:eastAsiaTheme="minorHAnsi" w:cstheme="minorBidi"/>
        </w:rPr>
        <w:t xml:space="preserve"> (WMO-No. 1060) </w:t>
      </w:r>
      <w:bookmarkEnd w:id="1"/>
      <w:r w:rsidRPr="008F6F23">
        <w:rPr>
          <w:rFonts w:eastAsiaTheme="minorHAnsi" w:cstheme="minorBidi"/>
        </w:rPr>
        <w:t>is designed to ensure adequate uniformity and standardization of data, information and communications practices, procedures and specifications employed among World Meteorological Organization (WMO) Members in the operation of the WMO Information System (WIS) as it supports the mission of the Organization.</w:t>
      </w:r>
    </w:p>
    <w:p w14:paraId="1AA37E01" w14:textId="05016017" w:rsidR="00933267" w:rsidRPr="008F6F23" w:rsidRDefault="00933267" w:rsidP="00933267">
      <w:pPr>
        <w:spacing w:after="240" w:line="240" w:lineRule="exact"/>
        <w:jc w:val="left"/>
        <w:rPr>
          <w:rFonts w:eastAsiaTheme="minorHAnsi" w:cstheme="minorBidi"/>
        </w:rPr>
      </w:pPr>
      <w:r w:rsidRPr="008F6F23">
        <w:rPr>
          <w:rFonts w:eastAsiaTheme="minorHAnsi" w:cstheme="minorBidi"/>
        </w:rPr>
        <w:t xml:space="preserve">The Manual is Annex VII to the </w:t>
      </w:r>
      <w:hyperlink r:id="rId12" w:history="1">
        <w:r w:rsidRPr="008F6F23">
          <w:rPr>
            <w:rStyle w:val="Hyperlink"/>
            <w:rFonts w:eastAsiaTheme="minorHAnsi" w:cstheme="minorBidi"/>
            <w:i/>
          </w:rPr>
          <w:t>Technical Regulations</w:t>
        </w:r>
      </w:hyperlink>
      <w:r w:rsidRPr="008F6F23">
        <w:rPr>
          <w:rFonts w:eastAsiaTheme="minorHAnsi" w:cstheme="minorBidi"/>
        </w:rPr>
        <w:t xml:space="preserve"> (WMO-No. 49), Volume I, which states, in Part II, that WIS is established and shall be operated in accordance with the practices, procedures and specifications described in the Manual.</w:t>
      </w:r>
    </w:p>
    <w:p w14:paraId="0D259D5F" w14:textId="1E7AAE20" w:rsidR="00933267" w:rsidRPr="008F6F23" w:rsidRDefault="00933267" w:rsidP="00933267">
      <w:pPr>
        <w:spacing w:after="240" w:line="240" w:lineRule="exact"/>
        <w:jc w:val="left"/>
        <w:rPr>
          <w:rFonts w:eastAsiaTheme="minorHAnsi" w:cstheme="minorBidi"/>
        </w:rPr>
      </w:pPr>
      <w:r w:rsidRPr="008F6F23">
        <w:rPr>
          <w:rFonts w:eastAsiaTheme="minorHAnsi" w:cstheme="minorBidi"/>
        </w:rPr>
        <w:t xml:space="preserve">The WMO Information System cuts across all WMO-related disciplines. It intersects many WMO practices, procedures and specifications that are primarily defined in publications dedicated specifically to them, for example, the </w:t>
      </w:r>
      <w:hyperlink r:id="rId13" w:history="1">
        <w:r w:rsidR="00102E14">
          <w:rPr>
            <w:rStyle w:val="Hyperlink"/>
            <w:rFonts w:eastAsiaTheme="minorHAnsi" w:cstheme="minorBidi"/>
            <w:i/>
          </w:rPr>
          <w:t>Manual on the WMO Integrated Processing and Prediction System</w:t>
        </w:r>
      </w:hyperlink>
      <w:r w:rsidRPr="008F6F23">
        <w:rPr>
          <w:rFonts w:eastAsiaTheme="minorHAnsi" w:cstheme="minorBidi"/>
        </w:rPr>
        <w:t xml:space="preserve"> (WMO-No. 485) and the </w:t>
      </w:r>
      <w:hyperlink r:id="rId14" w:history="1">
        <w:r w:rsidRPr="008F6F23">
          <w:rPr>
            <w:rStyle w:val="Hyperlink"/>
            <w:rFonts w:eastAsiaTheme="minorHAnsi" w:cstheme="minorBidi"/>
            <w:i/>
          </w:rPr>
          <w:t>Manual on the WMO Integrated Global Observing System</w:t>
        </w:r>
      </w:hyperlink>
      <w:r w:rsidRPr="008F6F23">
        <w:rPr>
          <w:rFonts w:eastAsiaTheme="minorHAnsi" w:cstheme="minorBidi"/>
        </w:rPr>
        <w:t xml:space="preserve"> (WMO-No. 1160). </w:t>
      </w:r>
    </w:p>
    <w:p w14:paraId="7712F10B" w14:textId="61945AAF" w:rsidR="00933267" w:rsidRDefault="00933267" w:rsidP="00933267">
      <w:pPr>
        <w:spacing w:after="240" w:line="240" w:lineRule="exact"/>
        <w:jc w:val="left"/>
        <w:rPr>
          <w:rFonts w:eastAsiaTheme="minorHAnsi" w:cstheme="minorBidi"/>
        </w:rPr>
      </w:pPr>
      <w:r w:rsidRPr="008F6F23">
        <w:rPr>
          <w:rFonts w:eastAsiaTheme="minorHAnsi" w:cstheme="minorBidi"/>
        </w:rPr>
        <w:t xml:space="preserve">As part of the Technical Regulations, the </w:t>
      </w:r>
      <w:r w:rsidRPr="008F6F23">
        <w:rPr>
          <w:rFonts w:eastAsiaTheme="minorHAnsi" w:cstheme="minorBidi"/>
          <w:i/>
        </w:rPr>
        <w:t>Manual on the WMO Information System</w:t>
      </w:r>
      <w:r w:rsidRPr="008F6F23">
        <w:rPr>
          <w:rFonts w:eastAsiaTheme="minorHAnsi" w:cstheme="minorBidi"/>
        </w:rPr>
        <w:t xml:space="preserve"> sets out standard and recommended practices and procedures. The General Provisions, included in the Technical Regulations Vol. I, define the meaning of the phrase “standard and recommended practices and procedures”. </w:t>
      </w:r>
    </w:p>
    <w:p w14:paraId="1D03F6EB" w14:textId="6C4ACCB9" w:rsidR="0004512A" w:rsidRPr="0038651D" w:rsidRDefault="0004512A" w:rsidP="008F6384">
      <w:pPr>
        <w:pStyle w:val="WMONote"/>
        <w:spacing w:before="0"/>
        <w:rPr>
          <w:rStyle w:val="Hyperlink"/>
          <w:i/>
          <w:iCs/>
          <w:sz w:val="16"/>
          <w:szCs w:val="16"/>
        </w:rPr>
      </w:pPr>
      <w:r w:rsidRPr="008F6384">
        <w:rPr>
          <w:sz w:val="16"/>
          <w:szCs w:val="16"/>
        </w:rPr>
        <w:t xml:space="preserve">Note: The procedures for amending the present Manual can be found in the publication </w:t>
      </w:r>
      <w:r w:rsidR="0038651D">
        <w:rPr>
          <w:i/>
          <w:iCs/>
          <w:sz w:val="16"/>
          <w:szCs w:val="16"/>
        </w:rPr>
        <w:fldChar w:fldCharType="begin"/>
      </w:r>
      <w:r w:rsidR="0038651D">
        <w:rPr>
          <w:i/>
          <w:iCs/>
          <w:sz w:val="16"/>
          <w:szCs w:val="16"/>
        </w:rPr>
        <w:instrText xml:space="preserve"> HYPERLINK "https://library.wmo.int/idurl/4/56841" </w:instrText>
      </w:r>
      <w:r w:rsidR="0038651D">
        <w:rPr>
          <w:i/>
          <w:iCs/>
          <w:sz w:val="16"/>
          <w:szCs w:val="16"/>
        </w:rPr>
      </w:r>
      <w:r w:rsidR="0038651D">
        <w:rPr>
          <w:i/>
          <w:iCs/>
          <w:sz w:val="16"/>
          <w:szCs w:val="16"/>
        </w:rPr>
        <w:fldChar w:fldCharType="separate"/>
      </w:r>
      <w:r w:rsidRPr="0038651D">
        <w:rPr>
          <w:rStyle w:val="Hyperlink"/>
          <w:i/>
          <w:iCs/>
          <w:sz w:val="16"/>
          <w:szCs w:val="16"/>
        </w:rPr>
        <w:t>Rules of</w:t>
      </w:r>
    </w:p>
    <w:p w14:paraId="02B0326F" w14:textId="1418270C" w:rsidR="003E2EDA" w:rsidRPr="008F6384" w:rsidRDefault="0004512A" w:rsidP="008F6384">
      <w:pPr>
        <w:pStyle w:val="WMONote"/>
        <w:spacing w:before="0"/>
        <w:ind w:left="0" w:firstLine="0"/>
        <w:rPr>
          <w:sz w:val="16"/>
          <w:szCs w:val="16"/>
        </w:rPr>
      </w:pPr>
      <w:r w:rsidRPr="0038651D">
        <w:rPr>
          <w:rStyle w:val="Hyperlink"/>
          <w:i/>
          <w:iCs/>
          <w:sz w:val="16"/>
          <w:szCs w:val="16"/>
        </w:rPr>
        <w:t>Procedure for Technical Commissions</w:t>
      </w:r>
      <w:r w:rsidR="0038651D">
        <w:rPr>
          <w:i/>
          <w:iCs/>
          <w:sz w:val="16"/>
          <w:szCs w:val="16"/>
        </w:rPr>
        <w:fldChar w:fldCharType="end"/>
      </w:r>
      <w:r w:rsidRPr="008F6384">
        <w:rPr>
          <w:sz w:val="16"/>
          <w:szCs w:val="16"/>
        </w:rPr>
        <w:t xml:space="preserve"> (WMO-No. 1240).</w:t>
      </w:r>
      <w:r w:rsidR="00311DF5" w:rsidRPr="008F6384">
        <w:rPr>
          <w:sz w:val="16"/>
          <w:szCs w:val="16"/>
        </w:rPr>
        <w:t xml:space="preserve"> </w:t>
      </w:r>
    </w:p>
    <w:p w14:paraId="6C0BA32B" w14:textId="77777777" w:rsidR="00311DF5" w:rsidRPr="008F6F23" w:rsidRDefault="00311DF5" w:rsidP="008F6384">
      <w:pPr>
        <w:pStyle w:val="WMONote"/>
      </w:pPr>
    </w:p>
    <w:p w14:paraId="2CB6214B" w14:textId="77777777" w:rsidR="00933267" w:rsidRPr="005C20E1" w:rsidRDefault="00933267" w:rsidP="00933267">
      <w:pPr>
        <w:pStyle w:val="Bodytext1"/>
        <w:rPr>
          <w:rFonts w:ascii="Verdana" w:hAnsi="Verdana"/>
          <w:sz w:val="20"/>
          <w:szCs w:val="20"/>
        </w:rPr>
      </w:pPr>
      <w:r w:rsidRPr="005C20E1">
        <w:rPr>
          <w:rFonts w:ascii="Verdana" w:hAnsi="Verdana"/>
          <w:sz w:val="20"/>
          <w:szCs w:val="20"/>
        </w:rPr>
        <w:t>The Sixty-ninth Executive Council endorsed the WMO Information System 2.0 (WIS 2.0) strategy outlining the activities to move towards the next generation of WIS, with an enhanced focus on supporting global agendas, covering all WMO activities and domains, reducing costs, and facilitating National Meteorological and Hydrological Services (NMHSs) activities.</w:t>
      </w:r>
    </w:p>
    <w:p w14:paraId="6227FC1B" w14:textId="77777777" w:rsidR="00933267" w:rsidRPr="005C20E1" w:rsidRDefault="00933267" w:rsidP="00933267">
      <w:pPr>
        <w:pStyle w:val="Bodytext1"/>
        <w:rPr>
          <w:rFonts w:ascii="Verdana" w:hAnsi="Verdana"/>
          <w:sz w:val="20"/>
          <w:szCs w:val="20"/>
        </w:rPr>
      </w:pPr>
      <w:r w:rsidRPr="005C20E1">
        <w:rPr>
          <w:rFonts w:ascii="Verdana" w:hAnsi="Verdana"/>
          <w:sz w:val="20"/>
          <w:szCs w:val="20"/>
        </w:rPr>
        <w:t xml:space="preserve">The Eighteenth World Meteorological Congress endorsed the WIS 2.0 Implementation Approach and authorized the Executive Council to decide on WIS 2.0 during its development. </w:t>
      </w:r>
    </w:p>
    <w:p w14:paraId="32FF8B0D" w14:textId="77777777" w:rsidR="005C20E1" w:rsidRPr="005C20E1" w:rsidRDefault="005C20E1" w:rsidP="005C20E1">
      <w:pPr>
        <w:pStyle w:val="Bodytext1"/>
        <w:rPr>
          <w:rFonts w:ascii="Verdana" w:hAnsi="Verdana"/>
          <w:sz w:val="20"/>
          <w:szCs w:val="20"/>
        </w:rPr>
      </w:pPr>
      <w:r w:rsidRPr="005C20E1">
        <w:rPr>
          <w:rFonts w:ascii="Verdana" w:hAnsi="Verdana"/>
          <w:sz w:val="20"/>
          <w:szCs w:val="20"/>
        </w:rPr>
        <w:t xml:space="preserve">In 2020, the Seventy-third Executive Council endorsed the WIS 2.0 implementation plan, authorizing the development of WIS 2.0 Technical Regulations. </w:t>
      </w:r>
    </w:p>
    <w:p w14:paraId="10863323" w14:textId="77777777" w:rsidR="005C20E1" w:rsidRDefault="005C20E1" w:rsidP="005C20E1">
      <w:pPr>
        <w:pStyle w:val="Bodytext1"/>
        <w:rPr>
          <w:rFonts w:ascii="Verdana" w:hAnsi="Verdana"/>
          <w:sz w:val="20"/>
          <w:szCs w:val="20"/>
        </w:rPr>
      </w:pPr>
      <w:r w:rsidRPr="005C20E1">
        <w:rPr>
          <w:rFonts w:ascii="Verdana" w:hAnsi="Verdana"/>
          <w:sz w:val="20"/>
          <w:szCs w:val="20"/>
        </w:rPr>
        <w:t xml:space="preserve">The Seventy-sixth Executive Council endorsed the publication of the first edition of this volume of the Manual on WIS, containing the Technical Regulations for WIS 2.0. In the rest of this manual, WIS </w:t>
      </w:r>
      <w:proofErr w:type="gramStart"/>
      <w:r w:rsidRPr="005C20E1">
        <w:rPr>
          <w:rFonts w:ascii="Verdana" w:hAnsi="Verdana"/>
          <w:sz w:val="20"/>
          <w:szCs w:val="20"/>
        </w:rPr>
        <w:t>has to</w:t>
      </w:r>
      <w:proofErr w:type="gramEnd"/>
      <w:r w:rsidRPr="005C20E1">
        <w:rPr>
          <w:rFonts w:ascii="Verdana" w:hAnsi="Verdana"/>
          <w:sz w:val="20"/>
          <w:szCs w:val="20"/>
        </w:rPr>
        <w:t xml:space="preserve"> be intended as WIS 2.0.  </w:t>
      </w:r>
    </w:p>
    <w:p w14:paraId="07648F26" w14:textId="77777777" w:rsidR="00111C0F" w:rsidRPr="008F6F23" w:rsidRDefault="00111C0F" w:rsidP="00111C0F">
      <w:pPr>
        <w:keepNext/>
        <w:tabs>
          <w:tab w:val="clear" w:pos="1134"/>
        </w:tabs>
        <w:spacing w:after="120" w:line="280" w:lineRule="exact"/>
        <w:jc w:val="left"/>
        <w:outlineLvl w:val="2"/>
        <w:rPr>
          <w:b/>
          <w:caps/>
          <w:color w:val="000000" w:themeColor="text1"/>
        </w:rPr>
      </w:pPr>
      <w:r w:rsidRPr="008F6F23">
        <w:rPr>
          <w:b/>
          <w:caps/>
          <w:color w:val="000000" w:themeColor="text1"/>
        </w:rPr>
        <w:t>PART I. ORGANIZATION AND RESPONSIBILITIES</w:t>
      </w:r>
    </w:p>
    <w:p w14:paraId="37D45895" w14:textId="77777777" w:rsidR="00C168DC" w:rsidRPr="008F6F23" w:rsidRDefault="00C168DC" w:rsidP="00C168DC">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1.1</w:t>
      </w:r>
      <w:r w:rsidRPr="008F6F23">
        <w:rPr>
          <w:rFonts w:eastAsiaTheme="minorHAnsi" w:cstheme="majorBidi"/>
          <w:b/>
          <w:bCs/>
          <w:caps/>
          <w:color w:val="000000" w:themeColor="text1"/>
          <w:lang w:eastAsia="zh-TW"/>
        </w:rPr>
        <w:tab/>
        <w:t>principles of WIS</w:t>
      </w:r>
      <w:r w:rsidR="00E60F72">
        <w:rPr>
          <w:rFonts w:eastAsiaTheme="minorHAnsi" w:cstheme="majorBidi"/>
          <w:b/>
          <w:bCs/>
          <w:caps/>
          <w:color w:val="000000" w:themeColor="text1"/>
          <w:lang w:eastAsia="zh-TW"/>
        </w:rPr>
        <w:t> </w:t>
      </w:r>
      <w:r w:rsidRPr="008F6F23">
        <w:rPr>
          <w:rFonts w:eastAsiaTheme="minorHAnsi" w:cstheme="majorBidi"/>
          <w:b/>
          <w:bCs/>
          <w:caps/>
          <w:color w:val="000000" w:themeColor="text1"/>
          <w:lang w:eastAsia="zh-TW"/>
        </w:rPr>
        <w:t>2</w:t>
      </w:r>
    </w:p>
    <w:p w14:paraId="6857134F" w14:textId="77777777" w:rsidR="00BB2508" w:rsidRPr="008F6F23" w:rsidRDefault="00BB2508" w:rsidP="007965FF">
      <w:pPr>
        <w:tabs>
          <w:tab w:val="clear" w:pos="1134"/>
        </w:tabs>
        <w:spacing w:before="240"/>
        <w:jc w:val="left"/>
        <w:rPr>
          <w:rFonts w:eastAsia="Times New Roman" w:cs="Times New Roman"/>
          <w:lang w:eastAsia="en-GB"/>
        </w:rPr>
      </w:pPr>
      <w:r w:rsidRPr="008F6F23">
        <w:rPr>
          <w:rFonts w:eastAsia="Times New Roman" w:cs="Times New Roman"/>
          <w:lang w:eastAsia="en-GB"/>
        </w:rPr>
        <w:t>1.1.1</w:t>
      </w:r>
      <w:r w:rsidRPr="008F6F23">
        <w:rPr>
          <w:rFonts w:eastAsia="Times New Roman" w:cs="Times New Roman"/>
          <w:lang w:eastAsia="en-GB"/>
        </w:rPr>
        <w:tab/>
        <w:t>The transition from first generation WIS (circa 2007</w:t>
      </w:r>
      <w:r w:rsidR="00D67A00">
        <w:rPr>
          <w:rFonts w:eastAsia="Times New Roman" w:cs="Times New Roman"/>
          <w:lang w:eastAsia="en-GB"/>
        </w:rPr>
        <w:t>–2</w:t>
      </w:r>
      <w:r w:rsidRPr="008F6F23">
        <w:rPr>
          <w:rFonts w:eastAsia="Times New Roman" w:cs="Times New Roman"/>
          <w:lang w:eastAsia="en-GB"/>
        </w:rPr>
        <w:t xml:space="preserve">024) and the Global Telecommunication System (GTS) to the second-generation WIS (aka. WIS 2.0) will take several years and allow for updates of systems in alignment with Member’s plans. </w:t>
      </w:r>
    </w:p>
    <w:p w14:paraId="6F8CACF7" w14:textId="77777777" w:rsidR="00BB2508" w:rsidRPr="008F6F23" w:rsidRDefault="00BB2508" w:rsidP="007965FF">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1.1.2 </w:t>
      </w:r>
      <w:r w:rsidRPr="008F6F23">
        <w:rPr>
          <w:rFonts w:eastAsia="Times New Roman" w:cs="Times New Roman"/>
          <w:lang w:eastAsia="en-GB"/>
        </w:rPr>
        <w:tab/>
        <w:t>WIS 2.0 is designed in accordance with the following principles:</w:t>
      </w:r>
    </w:p>
    <w:p w14:paraId="02D475D2" w14:textId="77777777" w:rsidR="00BB2508" w:rsidRPr="008F6F23" w:rsidRDefault="00BB2508" w:rsidP="00EB3D8E">
      <w:pPr>
        <w:tabs>
          <w:tab w:val="clear" w:pos="1134"/>
        </w:tabs>
        <w:spacing w:before="240" w:after="240"/>
        <w:ind w:left="567" w:hanging="567"/>
        <w:jc w:val="left"/>
        <w:rPr>
          <w:rFonts w:eastAsia="Times New Roman" w:cs="Times New Roman"/>
          <w:color w:val="000000"/>
          <w:lang w:eastAsia="en-GB"/>
        </w:rPr>
      </w:pPr>
      <w:r w:rsidRPr="008F6F23">
        <w:rPr>
          <w:rFonts w:eastAsia="Times New Roman" w:cs="Times New Roman"/>
          <w:color w:val="000000"/>
          <w:lang w:eastAsia="en-GB"/>
        </w:rPr>
        <w:lastRenderedPageBreak/>
        <w:t>(1)</w:t>
      </w:r>
      <w:r w:rsidRPr="008F6F23">
        <w:rPr>
          <w:rFonts w:eastAsia="Times New Roman" w:cs="Times New Roman"/>
          <w:color w:val="000000"/>
          <w:lang w:eastAsia="en-GB"/>
        </w:rPr>
        <w:tab/>
      </w:r>
      <w:r w:rsidRPr="008F6F23">
        <w:rPr>
          <w:rFonts w:eastAsia="Times New Roman" w:cs="Times New Roman"/>
          <w:lang w:eastAsia="en-GB"/>
        </w:rPr>
        <w:t xml:space="preserve">WIS 2.0 adopts Web technology and leverages industry best practices and open </w:t>
      </w:r>
      <w:proofErr w:type="gramStart"/>
      <w:r w:rsidRPr="008F6F23">
        <w:rPr>
          <w:rFonts w:eastAsia="Times New Roman" w:cs="Times New Roman"/>
          <w:lang w:eastAsia="en-GB"/>
        </w:rPr>
        <w:t>standards;</w:t>
      </w:r>
      <w:proofErr w:type="gramEnd"/>
    </w:p>
    <w:p w14:paraId="2BB8B6F5" w14:textId="77777777" w:rsidR="00BB2508" w:rsidRPr="008F6F23" w:rsidRDefault="00BB2508" w:rsidP="00EB3D8E">
      <w:pPr>
        <w:tabs>
          <w:tab w:val="clear" w:pos="1134"/>
        </w:tabs>
        <w:spacing w:before="240" w:after="240"/>
        <w:ind w:left="567" w:hanging="567"/>
        <w:jc w:val="left"/>
        <w:rPr>
          <w:rFonts w:eastAsia="Times New Roman" w:cs="Times New Roman"/>
          <w:color w:val="000000"/>
          <w:lang w:eastAsia="en-GB"/>
        </w:rPr>
      </w:pPr>
      <w:r w:rsidRPr="008F6F23">
        <w:rPr>
          <w:rFonts w:eastAsia="Times New Roman" w:cs="Times New Roman"/>
          <w:color w:val="000000"/>
          <w:lang w:eastAsia="en-GB"/>
        </w:rPr>
        <w:t>(2)</w:t>
      </w:r>
      <w:r w:rsidRPr="008F6F23">
        <w:rPr>
          <w:rFonts w:eastAsia="Times New Roman" w:cs="Times New Roman"/>
          <w:color w:val="000000"/>
          <w:lang w:eastAsia="en-GB"/>
        </w:rPr>
        <w:tab/>
      </w:r>
      <w:r w:rsidRPr="008F6F23">
        <w:rPr>
          <w:rFonts w:eastAsia="Times New Roman" w:cs="Times New Roman"/>
          <w:lang w:eastAsia="en-GB"/>
        </w:rPr>
        <w:t xml:space="preserve">WIS 2.0 uses Uniform Resource Locators (URL) to identify resources (i.e., Web pages, data, metadata, APIs) </w:t>
      </w:r>
      <w:proofErr w:type="gramStart"/>
      <w:r w:rsidRPr="008F6F23">
        <w:rPr>
          <w:rFonts w:eastAsia="Times New Roman" w:cs="Times New Roman"/>
          <w:lang w:eastAsia="en-GB"/>
        </w:rPr>
        <w:t>use;</w:t>
      </w:r>
      <w:proofErr w:type="gramEnd"/>
    </w:p>
    <w:p w14:paraId="684F9B49" w14:textId="77777777" w:rsidR="00BB2508" w:rsidRPr="008F6F23" w:rsidRDefault="00BB2508" w:rsidP="00EB3D8E">
      <w:pPr>
        <w:tabs>
          <w:tab w:val="clear" w:pos="1134"/>
        </w:tabs>
        <w:spacing w:before="240" w:after="240"/>
        <w:ind w:left="567" w:hanging="567"/>
        <w:jc w:val="left"/>
        <w:rPr>
          <w:rFonts w:eastAsia="Times New Roman" w:cs="Times New Roman"/>
          <w:color w:val="000000"/>
          <w:lang w:eastAsia="en-GB"/>
        </w:rPr>
      </w:pPr>
      <w:r w:rsidRPr="008F6F23">
        <w:rPr>
          <w:rFonts w:eastAsia="Times New Roman" w:cs="Times New Roman"/>
          <w:color w:val="000000"/>
          <w:lang w:eastAsia="en-GB"/>
        </w:rPr>
        <w:t>(3)</w:t>
      </w:r>
      <w:r w:rsidRPr="008F6F23">
        <w:rPr>
          <w:rFonts w:eastAsia="Times New Roman" w:cs="Times New Roman"/>
          <w:color w:val="000000"/>
          <w:lang w:eastAsia="en-GB"/>
        </w:rPr>
        <w:tab/>
      </w:r>
      <w:r w:rsidRPr="008F6F23">
        <w:rPr>
          <w:rFonts w:eastAsia="Times New Roman" w:cs="Times New Roman"/>
          <w:lang w:eastAsia="en-GB"/>
        </w:rPr>
        <w:t xml:space="preserve">WIS 2.0 prioritizes the use of public telecommunications networks (i.e., Internet) when publishing digital </w:t>
      </w:r>
      <w:proofErr w:type="gramStart"/>
      <w:r w:rsidRPr="008F6F23">
        <w:rPr>
          <w:rFonts w:eastAsia="Times New Roman" w:cs="Times New Roman"/>
          <w:lang w:eastAsia="en-GB"/>
        </w:rPr>
        <w:t>resources;</w:t>
      </w:r>
      <w:proofErr w:type="gramEnd"/>
    </w:p>
    <w:p w14:paraId="51053EE6" w14:textId="77777777" w:rsidR="00BB2508" w:rsidRPr="008F6F23" w:rsidRDefault="00BB2508" w:rsidP="00EB3D8E">
      <w:pPr>
        <w:tabs>
          <w:tab w:val="clear" w:pos="1134"/>
        </w:tabs>
        <w:spacing w:before="240" w:after="240"/>
        <w:ind w:left="567" w:hanging="567"/>
        <w:jc w:val="left"/>
        <w:rPr>
          <w:rFonts w:eastAsia="Times New Roman" w:cs="Times New Roman"/>
          <w:color w:val="000000"/>
          <w:lang w:eastAsia="en-GB"/>
        </w:rPr>
      </w:pPr>
      <w:r w:rsidRPr="008F6F23">
        <w:rPr>
          <w:rFonts w:eastAsia="Times New Roman" w:cs="Times New Roman"/>
          <w:color w:val="000000"/>
          <w:lang w:eastAsia="en-GB"/>
        </w:rPr>
        <w:t>(4)</w:t>
      </w:r>
      <w:r w:rsidRPr="008F6F23">
        <w:rPr>
          <w:rFonts w:eastAsia="Times New Roman" w:cs="Times New Roman"/>
          <w:color w:val="000000"/>
          <w:lang w:eastAsia="en-GB"/>
        </w:rPr>
        <w:tab/>
      </w:r>
      <w:r w:rsidRPr="008F6F23">
        <w:rPr>
          <w:rFonts w:eastAsia="Times New Roman" w:cs="Times New Roman"/>
          <w:lang w:eastAsia="en-GB"/>
        </w:rPr>
        <w:t xml:space="preserve">WIS 2.0 requires provision of Web service(s) to access or interact with digital resources (e.g. data, information, products) published using </w:t>
      </w:r>
      <w:proofErr w:type="gramStart"/>
      <w:r w:rsidRPr="008F6F23">
        <w:rPr>
          <w:rFonts w:eastAsia="Times New Roman" w:cs="Times New Roman"/>
          <w:lang w:eastAsia="en-GB"/>
        </w:rPr>
        <w:t>WIS;</w:t>
      </w:r>
      <w:proofErr w:type="gramEnd"/>
    </w:p>
    <w:p w14:paraId="514ACF4D" w14:textId="77777777" w:rsidR="00BB2508" w:rsidRPr="008F6F23" w:rsidRDefault="00BB2508" w:rsidP="00EB3D8E">
      <w:pPr>
        <w:tabs>
          <w:tab w:val="clear" w:pos="1134"/>
        </w:tabs>
        <w:spacing w:before="240" w:after="240"/>
        <w:ind w:left="567" w:hanging="567"/>
        <w:jc w:val="left"/>
        <w:rPr>
          <w:rFonts w:eastAsia="Times New Roman" w:cs="Times New Roman"/>
          <w:color w:val="000000"/>
          <w:lang w:eastAsia="en-GB"/>
        </w:rPr>
      </w:pPr>
      <w:r w:rsidRPr="008F6F23">
        <w:rPr>
          <w:rFonts w:eastAsia="Times New Roman" w:cs="Times New Roman"/>
          <w:color w:val="000000"/>
          <w:lang w:eastAsia="en-GB"/>
        </w:rPr>
        <w:t>(5)</w:t>
      </w:r>
      <w:r w:rsidRPr="008F6F23">
        <w:rPr>
          <w:rFonts w:eastAsia="Times New Roman" w:cs="Times New Roman"/>
          <w:color w:val="000000"/>
          <w:lang w:eastAsia="en-GB"/>
        </w:rPr>
        <w:tab/>
      </w:r>
      <w:r w:rsidRPr="008F6F23">
        <w:rPr>
          <w:rFonts w:eastAsia="Times New Roman" w:cs="Times New Roman"/>
          <w:lang w:eastAsia="en-GB"/>
        </w:rPr>
        <w:t xml:space="preserve">WIS 2.0 encourages NCs and DCPCs to provide 'data reduction' services via WIS that process 'big data' to create results or products that are small enough to be conveniently downloaded and used by those with minimal technical </w:t>
      </w:r>
      <w:proofErr w:type="gramStart"/>
      <w:r w:rsidRPr="008F6F23">
        <w:rPr>
          <w:rFonts w:eastAsia="Times New Roman" w:cs="Times New Roman"/>
          <w:lang w:eastAsia="en-GB"/>
        </w:rPr>
        <w:t>infrastructure;</w:t>
      </w:r>
      <w:proofErr w:type="gramEnd"/>
    </w:p>
    <w:p w14:paraId="3DFF9D55" w14:textId="77777777" w:rsidR="00BB2508" w:rsidRPr="008F6F23" w:rsidRDefault="00BB2508" w:rsidP="00EB3D8E">
      <w:pPr>
        <w:tabs>
          <w:tab w:val="clear" w:pos="1134"/>
        </w:tabs>
        <w:spacing w:before="240" w:after="240"/>
        <w:ind w:left="567" w:hanging="567"/>
        <w:jc w:val="left"/>
        <w:rPr>
          <w:rFonts w:eastAsia="Times New Roman" w:cs="Times New Roman"/>
          <w:color w:val="000000"/>
          <w:lang w:eastAsia="en-GB"/>
        </w:rPr>
      </w:pPr>
      <w:r w:rsidRPr="008F6F23">
        <w:rPr>
          <w:rFonts w:eastAsia="Times New Roman" w:cs="Times New Roman"/>
          <w:color w:val="000000"/>
          <w:lang w:eastAsia="en-GB"/>
        </w:rPr>
        <w:t>(6)</w:t>
      </w:r>
      <w:r w:rsidRPr="008F6F23">
        <w:rPr>
          <w:rFonts w:eastAsia="Times New Roman" w:cs="Times New Roman"/>
          <w:color w:val="000000"/>
          <w:lang w:eastAsia="en-GB"/>
        </w:rPr>
        <w:tab/>
      </w:r>
      <w:r w:rsidRPr="008F6F23">
        <w:rPr>
          <w:rFonts w:eastAsia="Times New Roman" w:cs="Times New Roman"/>
          <w:lang w:eastAsia="en-GB"/>
        </w:rPr>
        <w:t xml:space="preserve">WIS 2.0 adds open standard messaging protocols that use the publish-subscribe message pattern to the list of data exchange mechanisms approved for use within WIS and </w:t>
      </w:r>
      <w:proofErr w:type="gramStart"/>
      <w:r w:rsidRPr="008F6F23">
        <w:rPr>
          <w:rFonts w:eastAsia="Times New Roman" w:cs="Times New Roman"/>
          <w:lang w:eastAsia="en-GB"/>
        </w:rPr>
        <w:t>GTS;</w:t>
      </w:r>
      <w:proofErr w:type="gramEnd"/>
    </w:p>
    <w:p w14:paraId="12438FFC" w14:textId="77777777" w:rsidR="00BB2508" w:rsidRPr="008F6F23" w:rsidRDefault="00BB2508" w:rsidP="00EB3D8E">
      <w:pPr>
        <w:tabs>
          <w:tab w:val="clear" w:pos="1134"/>
        </w:tabs>
        <w:spacing w:before="240" w:after="240"/>
        <w:ind w:left="567" w:hanging="567"/>
        <w:jc w:val="left"/>
        <w:rPr>
          <w:rFonts w:eastAsia="Times New Roman" w:cs="Times New Roman"/>
          <w:color w:val="000000"/>
          <w:lang w:eastAsia="en-GB"/>
        </w:rPr>
      </w:pPr>
      <w:r w:rsidRPr="008F6F23">
        <w:rPr>
          <w:rFonts w:eastAsia="Times New Roman" w:cs="Times New Roman"/>
          <w:color w:val="000000"/>
          <w:lang w:eastAsia="en-GB"/>
        </w:rPr>
        <w:t>(7)</w:t>
      </w:r>
      <w:r w:rsidRPr="008F6F23">
        <w:rPr>
          <w:rFonts w:eastAsia="Times New Roman" w:cs="Times New Roman"/>
          <w:color w:val="000000"/>
          <w:lang w:eastAsia="en-GB"/>
        </w:rPr>
        <w:tab/>
      </w:r>
      <w:r w:rsidRPr="008F6F23">
        <w:rPr>
          <w:rFonts w:eastAsia="Times New Roman" w:cs="Times New Roman"/>
          <w:lang w:eastAsia="en-GB"/>
        </w:rPr>
        <w:t xml:space="preserve">WIS 2.0 requires all services that provide real-time distribution of messages (containing data or notifications about data availability) to cache/store the messages for a minimum of 24-hours and allow users to request cached messages for </w:t>
      </w:r>
      <w:proofErr w:type="gramStart"/>
      <w:r w:rsidRPr="008F6F23">
        <w:rPr>
          <w:rFonts w:eastAsia="Times New Roman" w:cs="Times New Roman"/>
          <w:lang w:eastAsia="en-GB"/>
        </w:rPr>
        <w:t>download;</w:t>
      </w:r>
      <w:proofErr w:type="gramEnd"/>
    </w:p>
    <w:p w14:paraId="44F782AD" w14:textId="77777777" w:rsidR="00BB2508" w:rsidRPr="008F6F23" w:rsidRDefault="00BB2508" w:rsidP="00EB3D8E">
      <w:pPr>
        <w:tabs>
          <w:tab w:val="clear" w:pos="1134"/>
        </w:tabs>
        <w:spacing w:before="240" w:after="240"/>
        <w:ind w:left="567" w:hanging="567"/>
        <w:jc w:val="left"/>
        <w:rPr>
          <w:rFonts w:eastAsia="Times New Roman" w:cs="Times New Roman"/>
          <w:color w:val="000000"/>
          <w:lang w:eastAsia="en-GB"/>
        </w:rPr>
      </w:pPr>
      <w:r w:rsidRPr="008F6F23">
        <w:rPr>
          <w:rFonts w:eastAsia="Times New Roman" w:cs="Times New Roman"/>
          <w:color w:val="000000"/>
          <w:lang w:eastAsia="en-GB"/>
        </w:rPr>
        <w:t>(8)</w:t>
      </w:r>
      <w:r w:rsidRPr="008F6F23">
        <w:rPr>
          <w:rFonts w:eastAsia="Times New Roman" w:cs="Times New Roman"/>
          <w:color w:val="000000"/>
          <w:lang w:eastAsia="en-GB"/>
        </w:rPr>
        <w:tab/>
      </w:r>
      <w:r w:rsidRPr="008F6F23">
        <w:rPr>
          <w:rFonts w:eastAsia="Times New Roman" w:cs="Times New Roman"/>
          <w:lang w:eastAsia="en-GB"/>
        </w:rPr>
        <w:t xml:space="preserve">WIS 2.0 adopts direct data exchange between provider and consumer and phases out the use of routing tables and bulletin </w:t>
      </w:r>
      <w:proofErr w:type="gramStart"/>
      <w:r w:rsidRPr="008F6F23">
        <w:rPr>
          <w:rFonts w:eastAsia="Times New Roman" w:cs="Times New Roman"/>
          <w:lang w:eastAsia="en-GB"/>
        </w:rPr>
        <w:t>headers;</w:t>
      </w:r>
      <w:proofErr w:type="gramEnd"/>
    </w:p>
    <w:p w14:paraId="665CEF4D" w14:textId="77777777" w:rsidR="00BB2508" w:rsidRPr="008F6F23" w:rsidRDefault="00BB2508" w:rsidP="00EB3D8E">
      <w:pPr>
        <w:tabs>
          <w:tab w:val="clear" w:pos="1134"/>
        </w:tabs>
        <w:spacing w:before="240" w:after="240"/>
        <w:ind w:left="567" w:hanging="567"/>
        <w:jc w:val="left"/>
        <w:rPr>
          <w:rFonts w:eastAsia="Times New Roman" w:cs="Times New Roman"/>
          <w:color w:val="000000"/>
          <w:lang w:eastAsia="en-GB"/>
        </w:rPr>
      </w:pPr>
      <w:r w:rsidRPr="008F6F23">
        <w:rPr>
          <w:rFonts w:eastAsia="Times New Roman" w:cs="Times New Roman"/>
          <w:color w:val="000000"/>
          <w:lang w:eastAsia="en-GB"/>
        </w:rPr>
        <w:t>(9)</w:t>
      </w:r>
      <w:r w:rsidRPr="008F6F23">
        <w:rPr>
          <w:rFonts w:eastAsia="Times New Roman" w:cs="Times New Roman"/>
          <w:color w:val="000000"/>
          <w:lang w:eastAsia="en-GB"/>
        </w:rPr>
        <w:tab/>
      </w:r>
      <w:r w:rsidRPr="008F6F23">
        <w:rPr>
          <w:rFonts w:eastAsia="Times New Roman" w:cs="Times New Roman"/>
          <w:lang w:eastAsia="en-GB"/>
        </w:rPr>
        <w:t xml:space="preserve">WIS 2.0 provides a catalogue containing metadata that describes both data and the service(s) provided to access that </w:t>
      </w:r>
      <w:proofErr w:type="gramStart"/>
      <w:r w:rsidRPr="008F6F23">
        <w:rPr>
          <w:rFonts w:eastAsia="Times New Roman" w:cs="Times New Roman"/>
          <w:lang w:eastAsia="en-GB"/>
        </w:rPr>
        <w:t>data;</w:t>
      </w:r>
      <w:proofErr w:type="gramEnd"/>
    </w:p>
    <w:p w14:paraId="16554F9E" w14:textId="77777777" w:rsidR="00BB2508" w:rsidRPr="008F6F23" w:rsidRDefault="00BB2508" w:rsidP="00EB3D8E">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(10)</w:t>
      </w:r>
      <w:r w:rsidRPr="008F6F23">
        <w:rPr>
          <w:rFonts w:eastAsia="Times New Roman" w:cs="Times New Roman"/>
          <w:lang w:eastAsia="en-GB"/>
        </w:rPr>
        <w:tab/>
        <w:t>WIS 2.0 encourages data providers to publish metadata describing their data and Web services in a way that can be indexed by commercial search engines.</w:t>
      </w:r>
    </w:p>
    <w:p w14:paraId="61DC106D" w14:textId="77777777" w:rsidR="00BB2508" w:rsidRPr="007965FF" w:rsidRDefault="00BB2508" w:rsidP="007965FF">
      <w:pPr>
        <w:tabs>
          <w:tab w:val="clear" w:pos="1134"/>
        </w:tabs>
        <w:spacing w:before="240"/>
        <w:ind w:left="567" w:hanging="567"/>
        <w:jc w:val="left"/>
        <w:rPr>
          <w:rFonts w:eastAsia="Times New Roman" w:cs="Times New Roman"/>
          <w:i/>
          <w:iCs/>
          <w:lang w:eastAsia="en-GB"/>
        </w:rPr>
      </w:pPr>
      <w:r w:rsidRPr="007965FF">
        <w:rPr>
          <w:rFonts w:eastAsia="Times New Roman" w:cs="Times New Roman"/>
          <w:i/>
          <w:iCs/>
          <w:lang w:eastAsia="en-GB"/>
        </w:rPr>
        <w:t xml:space="preserve">Note: The WIS 2.0 principles are further elaborated in Appendix A to this Manual.  </w:t>
      </w:r>
    </w:p>
    <w:p w14:paraId="526F0FFF" w14:textId="74819AE0" w:rsidR="00BB2508" w:rsidRPr="007965FF" w:rsidRDefault="00BB2508" w:rsidP="007965FF">
      <w:pPr>
        <w:tabs>
          <w:tab w:val="clear" w:pos="1134"/>
        </w:tabs>
        <w:spacing w:before="120"/>
        <w:ind w:left="567" w:hanging="567"/>
        <w:jc w:val="left"/>
        <w:rPr>
          <w:rFonts w:eastAsia="Times New Roman" w:cs="Times New Roman"/>
          <w:i/>
          <w:iCs/>
          <w:color w:val="0000FF"/>
          <w:lang w:eastAsia="en-GB"/>
        </w:rPr>
      </w:pPr>
      <w:r w:rsidRPr="007965FF">
        <w:rPr>
          <w:rFonts w:eastAsia="Times New Roman" w:cs="Times New Roman"/>
          <w:i/>
          <w:iCs/>
          <w:lang w:eastAsia="en-GB"/>
        </w:rPr>
        <w:t xml:space="preserve">Note: More information on the technical specifications of WIS 2.0 can be found in the </w:t>
      </w:r>
      <w:hyperlink r:id="rId15" w:history="1">
        <w:hyperlink r:id="rId16" w:history="1">
          <w:r w:rsidRPr="007965FF">
            <w:rPr>
              <w:rFonts w:eastAsia="Times New Roman" w:cs="Times New Roman"/>
              <w:i/>
              <w:iCs/>
              <w:color w:val="0000FF"/>
              <w:lang w:eastAsia="en-GB"/>
            </w:rPr>
            <w:t>Guidance on technical specifications of WIS 2.0</w:t>
          </w:r>
        </w:hyperlink>
      </w:hyperlink>
      <w:r w:rsidRPr="007965FF">
        <w:rPr>
          <w:rFonts w:eastAsia="Times New Roman" w:cs="Times New Roman"/>
          <w:i/>
          <w:iCs/>
          <w:color w:val="0000FF"/>
          <w:lang w:eastAsia="en-GB"/>
        </w:rPr>
        <w:t xml:space="preserve"> </w:t>
      </w:r>
    </w:p>
    <w:p w14:paraId="09C580C8" w14:textId="71E543A6" w:rsidR="00BB2508" w:rsidRPr="007965FF" w:rsidRDefault="00BB2508" w:rsidP="007965FF">
      <w:pPr>
        <w:tabs>
          <w:tab w:val="clear" w:pos="1134"/>
        </w:tabs>
        <w:spacing w:before="120"/>
        <w:ind w:left="567" w:hanging="567"/>
        <w:jc w:val="left"/>
        <w:rPr>
          <w:rFonts w:eastAsia="Times New Roman" w:cs="Times New Roman"/>
          <w:i/>
          <w:iCs/>
          <w:lang w:eastAsia="en-GB"/>
        </w:rPr>
      </w:pPr>
      <w:r w:rsidRPr="007965FF">
        <w:rPr>
          <w:rFonts w:eastAsia="Times New Roman" w:cs="Times New Roman"/>
          <w:i/>
          <w:iCs/>
          <w:lang w:eastAsia="en-GB"/>
        </w:rPr>
        <w:t xml:space="preserve">Note: More information on the transition plan for WIS 2.0 can be found in the </w:t>
      </w:r>
      <w:hyperlink r:id="rId17" w:history="1">
        <w:r w:rsidRPr="007965FF">
          <w:rPr>
            <w:rFonts w:eastAsia="Times New Roman" w:cs="Times New Roman"/>
            <w:i/>
            <w:iCs/>
            <w:color w:val="0000FF"/>
            <w:lang w:eastAsia="en-GB"/>
          </w:rPr>
          <w:t>Guidance on Transition from GTS to WIS 2.0</w:t>
        </w:r>
      </w:hyperlink>
    </w:p>
    <w:p w14:paraId="78EA35A5" w14:textId="77777777" w:rsidR="00BB2508" w:rsidRPr="008F6F23" w:rsidRDefault="00BB2508" w:rsidP="00E60F72">
      <w:pPr>
        <w:keepNext/>
        <w:keepLines/>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1.2</w:t>
      </w:r>
      <w:r w:rsidRPr="008F6F23">
        <w:rPr>
          <w:rFonts w:eastAsiaTheme="minorHAnsi" w:cstheme="majorBidi"/>
          <w:b/>
          <w:bCs/>
          <w:caps/>
          <w:color w:val="000000" w:themeColor="text1"/>
          <w:lang w:eastAsia="zh-TW"/>
        </w:rPr>
        <w:tab/>
        <w:t>organization of WIS</w:t>
      </w:r>
    </w:p>
    <w:p w14:paraId="4C18F599" w14:textId="77777777" w:rsidR="00BB2508" w:rsidRPr="008F6F23" w:rsidRDefault="00BB2508" w:rsidP="00E60F72">
      <w:pPr>
        <w:keepNext/>
        <w:keepLines/>
        <w:tabs>
          <w:tab w:val="clear" w:pos="1134"/>
        </w:tabs>
        <w:spacing w:before="240" w:after="240"/>
        <w:jc w:val="left"/>
        <w:rPr>
          <w:rFonts w:eastAsia="Times New Roman" w:cs="Times New Roman"/>
          <w:lang w:eastAsia="en-GB"/>
        </w:rPr>
      </w:pPr>
      <w:r w:rsidRPr="008F6F23">
        <w:rPr>
          <w:rFonts w:eastAsia="Times New Roman" w:cs="Times New Roman"/>
          <w:lang w:eastAsia="en-GB"/>
        </w:rPr>
        <w:t>1.2.1</w:t>
      </w:r>
      <w:r w:rsidRPr="008F6F23">
        <w:rPr>
          <w:rFonts w:eastAsia="Times New Roman" w:cs="Times New Roman"/>
          <w:lang w:eastAsia="en-GB"/>
        </w:rPr>
        <w:tab/>
        <w:t xml:space="preserve">In keeping with the </w:t>
      </w:r>
      <w:r w:rsidRPr="008B1F32">
        <w:rPr>
          <w:rFonts w:eastAsia="Times New Roman" w:cs="Times New Roman"/>
          <w:lang w:eastAsia="en-GB"/>
        </w:rPr>
        <w:t>Technical Regulations</w:t>
      </w:r>
      <w:r w:rsidRPr="008F6F23">
        <w:rPr>
          <w:rFonts w:eastAsia="Times New Roman" w:cs="Times New Roman"/>
          <w:lang w:eastAsia="en-GB"/>
        </w:rPr>
        <w:t xml:space="preserve"> (WMO-No. 49), Volume I, Part II, 1.3.2, centres operated by WMO </w:t>
      </w:r>
      <w:proofErr w:type="gramStart"/>
      <w:r w:rsidRPr="008F6F23">
        <w:rPr>
          <w:rFonts w:eastAsia="Times New Roman" w:cs="Times New Roman"/>
          <w:lang w:eastAsia="en-GB"/>
        </w:rPr>
        <w:t>Members</w:t>
      </w:r>
      <w:proofErr w:type="gramEnd"/>
      <w:r w:rsidRPr="008F6F23">
        <w:rPr>
          <w:rFonts w:eastAsia="Times New Roman" w:cs="Times New Roman"/>
          <w:lang w:eastAsia="en-GB"/>
        </w:rPr>
        <w:t xml:space="preserve"> and their collaborating organizations shall be categorized as one of the three types of WIS </w:t>
      </w:r>
      <w:r w:rsidR="0056022F">
        <w:rPr>
          <w:rFonts w:eastAsia="Times New Roman" w:cs="Times New Roman"/>
          <w:lang w:eastAsia="en-GB"/>
        </w:rPr>
        <w:t>C</w:t>
      </w:r>
      <w:r w:rsidRPr="008F6F23">
        <w:rPr>
          <w:rFonts w:eastAsia="Times New Roman" w:cs="Times New Roman"/>
          <w:lang w:eastAsia="en-GB"/>
        </w:rPr>
        <w:t>entres forming the core infrastructure of WIS:</w:t>
      </w:r>
    </w:p>
    <w:p w14:paraId="7492D5C1" w14:textId="77777777" w:rsidR="00BB2508" w:rsidRPr="008B1F32" w:rsidRDefault="00BB2508" w:rsidP="00E60F72">
      <w:pPr>
        <w:keepNext/>
        <w:keepLines/>
        <w:tabs>
          <w:tab w:val="clear" w:pos="1134"/>
        </w:tabs>
        <w:spacing w:before="240" w:after="240"/>
        <w:ind w:left="567" w:hanging="567"/>
        <w:jc w:val="left"/>
        <w:rPr>
          <w:rFonts w:eastAsia="Times New Roman" w:cs="Times New Roman"/>
          <w:color w:val="000000"/>
          <w:lang w:eastAsia="en-GB"/>
        </w:rPr>
      </w:pPr>
      <w:r w:rsidRPr="008B1F32">
        <w:rPr>
          <w:rFonts w:eastAsia="Times New Roman" w:cs="Times New Roman"/>
          <w:color w:val="000000"/>
          <w:lang w:eastAsia="en-GB"/>
        </w:rPr>
        <w:t>(a)</w:t>
      </w:r>
      <w:r w:rsidRPr="008B1F32">
        <w:rPr>
          <w:rFonts w:eastAsia="Times New Roman" w:cs="Times New Roman"/>
          <w:color w:val="000000"/>
          <w:lang w:eastAsia="en-GB"/>
        </w:rPr>
        <w:tab/>
        <w:t>Global Information System Centres (GISCs</w:t>
      </w:r>
      <w:proofErr w:type="gramStart"/>
      <w:r w:rsidRPr="008B1F32">
        <w:rPr>
          <w:rFonts w:eastAsia="Times New Roman" w:cs="Times New Roman"/>
          <w:color w:val="000000"/>
          <w:lang w:eastAsia="en-GB"/>
        </w:rPr>
        <w:t>);</w:t>
      </w:r>
      <w:proofErr w:type="gramEnd"/>
    </w:p>
    <w:p w14:paraId="401F51E3" w14:textId="77777777" w:rsidR="00BB2508" w:rsidRPr="008F6F23" w:rsidRDefault="00BB2508"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(b)</w:t>
      </w:r>
      <w:r w:rsidRPr="008F6F23">
        <w:rPr>
          <w:rFonts w:eastAsia="Times New Roman" w:cs="Times New Roman"/>
          <w:lang w:eastAsia="en-GB"/>
        </w:rPr>
        <w:tab/>
        <w:t>Data Collection or Production Centres (DCPCs</w:t>
      </w:r>
      <w:proofErr w:type="gramStart"/>
      <w:r w:rsidRPr="008F6F23">
        <w:rPr>
          <w:rFonts w:eastAsia="Times New Roman" w:cs="Times New Roman"/>
          <w:lang w:eastAsia="en-GB"/>
        </w:rPr>
        <w:t>);</w:t>
      </w:r>
      <w:proofErr w:type="gramEnd"/>
    </w:p>
    <w:p w14:paraId="0C954636" w14:textId="77777777" w:rsidR="00BB2508" w:rsidRPr="008F6F23" w:rsidRDefault="00BB2508"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(c)</w:t>
      </w:r>
      <w:r w:rsidRPr="008F6F23">
        <w:rPr>
          <w:rFonts w:eastAsia="Times New Roman" w:cs="Times New Roman"/>
          <w:lang w:eastAsia="en-GB"/>
        </w:rPr>
        <w:tab/>
        <w:t>National Centres (NCs).</w:t>
      </w:r>
    </w:p>
    <w:p w14:paraId="55B349CD" w14:textId="77777777" w:rsidR="00BB2508" w:rsidRPr="008F6F23" w:rsidRDefault="00BB2508"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1.2.2 </w:t>
      </w:r>
      <w:r w:rsidRPr="008F6F23">
        <w:rPr>
          <w:rFonts w:eastAsia="Times New Roman" w:cs="Times New Roman"/>
          <w:lang w:eastAsia="en-GB"/>
        </w:rPr>
        <w:tab/>
        <w:t>NCs and DCPCs are responsible for publishing data and discovery metadata using a component referred to as a WIS node.</w:t>
      </w:r>
    </w:p>
    <w:p w14:paraId="5A23228D" w14:textId="77777777" w:rsidR="00BB2508" w:rsidRPr="008F6F23" w:rsidRDefault="00BB2508"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1.2.3 </w:t>
      </w:r>
      <w:r w:rsidRPr="008F6F23">
        <w:rPr>
          <w:rFonts w:eastAsia="Times New Roman" w:cs="Times New Roman"/>
          <w:lang w:eastAsia="en-GB"/>
        </w:rPr>
        <w:tab/>
        <w:t xml:space="preserve">GISCs are responsible for supporting WIS </w:t>
      </w:r>
      <w:r w:rsidR="0056022F">
        <w:rPr>
          <w:rFonts w:eastAsia="Times New Roman" w:cs="Times New Roman"/>
          <w:lang w:eastAsia="en-GB"/>
        </w:rPr>
        <w:t>C</w:t>
      </w:r>
      <w:r w:rsidRPr="008F6F23">
        <w:rPr>
          <w:rFonts w:eastAsia="Times New Roman" w:cs="Times New Roman"/>
          <w:lang w:eastAsia="en-GB"/>
        </w:rPr>
        <w:t>entres in their Area of Responsibility (AoR) and ensuring the effective operation of WIS.</w:t>
      </w:r>
    </w:p>
    <w:p w14:paraId="10F15657" w14:textId="5A91FE8C" w:rsidR="00BB2508" w:rsidRPr="008F6F23" w:rsidRDefault="00BB2508"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lastRenderedPageBreak/>
        <w:t xml:space="preserve">1.2.4 </w:t>
      </w:r>
      <w:r w:rsidRPr="008F6F23">
        <w:rPr>
          <w:rFonts w:eastAsia="Times New Roman" w:cs="Times New Roman"/>
          <w:lang w:eastAsia="en-GB"/>
        </w:rPr>
        <w:tab/>
      </w:r>
      <w:del w:id="2" w:author="Enrico Fucile" w:date="2024-01-04T12:16:00Z">
        <w:r w:rsidRPr="008F6F23" w:rsidDel="00975D7A">
          <w:rPr>
            <w:rFonts w:eastAsia="Times New Roman" w:cs="Times New Roman"/>
            <w:lang w:eastAsia="en-GB"/>
          </w:rPr>
          <w:delText xml:space="preserve">GISCs </w:delText>
        </w:r>
      </w:del>
      <w:ins w:id="3" w:author="Enrico Fucile" w:date="2024-01-04T12:16:00Z">
        <w:r w:rsidR="00975D7A">
          <w:rPr>
            <w:rFonts w:eastAsia="Times New Roman" w:cs="Times New Roman"/>
            <w:lang w:eastAsia="en-GB"/>
          </w:rPr>
          <w:t>WIS Centres</w:t>
        </w:r>
        <w:r w:rsidR="00975D7A" w:rsidRPr="008F6F23">
          <w:rPr>
            <w:rFonts w:eastAsia="Times New Roman" w:cs="Times New Roman"/>
            <w:lang w:eastAsia="en-GB"/>
          </w:rPr>
          <w:t xml:space="preserve"> </w:t>
        </w:r>
      </w:ins>
      <w:r w:rsidRPr="008F6F23">
        <w:rPr>
          <w:rFonts w:eastAsia="Times New Roman" w:cs="Times New Roman"/>
          <w:lang w:eastAsia="en-GB"/>
        </w:rPr>
        <w:t xml:space="preserve">may operate one or more global services that collectively ensure discovery of and access to data within all Regions.   </w:t>
      </w:r>
    </w:p>
    <w:p w14:paraId="1589F64A" w14:textId="77777777" w:rsidR="00BB2508" w:rsidRPr="008F6F23" w:rsidRDefault="00BB2508"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1.2.5</w:t>
      </w:r>
      <w:r w:rsidRPr="008F6F23">
        <w:rPr>
          <w:rFonts w:eastAsia="Times New Roman" w:cs="Times New Roman"/>
          <w:lang w:eastAsia="en-GB"/>
        </w:rPr>
        <w:tab/>
        <w:t xml:space="preserve"> Each Permanent Representative with WMO shall be responsible for authorizing users of WIS. The right to manage the authorization process may be delegated.</w:t>
      </w:r>
    </w:p>
    <w:p w14:paraId="68BA2E93" w14:textId="77777777" w:rsidR="00BB2508" w:rsidRPr="008B1F32" w:rsidRDefault="00BB2508"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1.2.6 </w:t>
      </w:r>
      <w:r w:rsidRPr="008F6F23">
        <w:rPr>
          <w:rFonts w:eastAsia="Times New Roman" w:cs="Times New Roman"/>
          <w:lang w:eastAsia="en-GB"/>
        </w:rPr>
        <w:tab/>
        <w:t xml:space="preserve">The functions of WIS </w:t>
      </w:r>
      <w:r w:rsidR="0056022F">
        <w:rPr>
          <w:rFonts w:eastAsia="Times New Roman" w:cs="Times New Roman"/>
          <w:lang w:eastAsia="en-GB"/>
        </w:rPr>
        <w:t>C</w:t>
      </w:r>
      <w:r w:rsidRPr="008F6F23">
        <w:rPr>
          <w:rFonts w:eastAsia="Times New Roman" w:cs="Times New Roman"/>
          <w:lang w:eastAsia="en-GB"/>
        </w:rPr>
        <w:t>entres (GISC, DCPC, NC), WIS node, and global services are detailed in Part III: Functions of WIS.</w:t>
      </w:r>
    </w:p>
    <w:p w14:paraId="4999B85C" w14:textId="77777777" w:rsidR="00BB2508" w:rsidRPr="008F6F23" w:rsidRDefault="00BB2508" w:rsidP="00E60F72">
      <w:pPr>
        <w:tabs>
          <w:tab w:val="clear" w:pos="1134"/>
        </w:tabs>
        <w:spacing w:before="36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1.3</w:t>
      </w:r>
      <w:r w:rsidRPr="008F6F23">
        <w:rPr>
          <w:rFonts w:eastAsiaTheme="minorHAnsi" w:cstheme="majorBidi"/>
          <w:b/>
          <w:bCs/>
          <w:caps/>
          <w:color w:val="000000" w:themeColor="text1"/>
          <w:lang w:eastAsia="zh-TW"/>
        </w:rPr>
        <w:tab/>
        <w:t>Compliance with required WIS functions</w:t>
      </w:r>
    </w:p>
    <w:p w14:paraId="29427E09" w14:textId="77777777" w:rsidR="00BB2508" w:rsidRPr="008F6F23" w:rsidRDefault="00BB2508"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1.3.1 </w:t>
      </w:r>
      <w:r w:rsidRPr="008F6F23">
        <w:rPr>
          <w:rFonts w:eastAsia="Times New Roman" w:cs="Times New Roman"/>
          <w:lang w:eastAsia="en-GB"/>
        </w:rPr>
        <w:tab/>
        <w:t xml:space="preserve">WIS </w:t>
      </w:r>
      <w:r w:rsidR="0056022F">
        <w:rPr>
          <w:rFonts w:eastAsia="Times New Roman" w:cs="Times New Roman"/>
          <w:lang w:eastAsia="en-GB"/>
        </w:rPr>
        <w:t>C</w:t>
      </w:r>
      <w:r w:rsidRPr="008F6F23">
        <w:rPr>
          <w:rFonts w:eastAsia="Times New Roman" w:cs="Times New Roman"/>
          <w:lang w:eastAsia="en-GB"/>
        </w:rPr>
        <w:t>entres shall comply with required WIS functions. Part III</w:t>
      </w:r>
      <w:r>
        <w:rPr>
          <w:rFonts w:eastAsia="Times New Roman" w:cs="Times New Roman"/>
          <w:lang w:eastAsia="en-GB"/>
        </w:rPr>
        <w:t xml:space="preserve"> </w:t>
      </w:r>
      <w:r w:rsidR="00ED299F" w:rsidRPr="006735F9">
        <w:rPr>
          <w:rFonts w:eastAsia="Times New Roman" w:cs="Times New Roman"/>
          <w:lang w:eastAsia="en-GB"/>
        </w:rPr>
        <w:t>and IV</w:t>
      </w:r>
      <w:r w:rsidR="00ED299F">
        <w:rPr>
          <w:rFonts w:eastAsia="Times New Roman" w:cs="Times New Roman"/>
          <w:lang w:eastAsia="en-GB"/>
        </w:rPr>
        <w:t xml:space="preserve"> </w:t>
      </w:r>
      <w:r w:rsidRPr="008F6F23">
        <w:rPr>
          <w:rFonts w:eastAsia="Times New Roman" w:cs="Times New Roman"/>
          <w:lang w:eastAsia="en-GB"/>
        </w:rPr>
        <w:t xml:space="preserve">of this Manual contains instructions on practices, procedures, and specifications for WIS functions. </w:t>
      </w:r>
    </w:p>
    <w:p w14:paraId="76E9E639" w14:textId="3F039CF1" w:rsidR="00BB2508" w:rsidRPr="008F6F23" w:rsidRDefault="00BB2508" w:rsidP="00476167">
      <w:pPr>
        <w:tabs>
          <w:tab w:val="clear" w:pos="1134"/>
        </w:tabs>
        <w:spacing w:before="240" w:after="240"/>
        <w:jc w:val="left"/>
        <w:rPr>
          <w:rFonts w:eastAsia="Times New Roman" w:cs="Times New Roman"/>
          <w:i/>
          <w:lang w:eastAsia="en-GB"/>
        </w:rPr>
      </w:pPr>
      <w:r w:rsidRPr="008F6F23">
        <w:rPr>
          <w:rFonts w:eastAsia="Times New Roman" w:cs="Times New Roman"/>
          <w:i/>
          <w:lang w:eastAsia="en-GB"/>
        </w:rPr>
        <w:t xml:space="preserve">Note: Supplemented information concerning practices, procedures, and specifications for WIS functions is provided in the </w:t>
      </w:r>
      <w:hyperlink r:id="rId18" w:history="1">
        <w:r w:rsidRPr="008F6F23">
          <w:rPr>
            <w:rFonts w:eastAsia="Times New Roman" w:cs="Times New Roman"/>
            <w:i/>
            <w:color w:val="0000FF"/>
            <w:lang w:eastAsia="en-GB"/>
          </w:rPr>
          <w:t>Guidance on technical specifications of WIS 2.0</w:t>
        </w:r>
      </w:hyperlink>
      <w:r w:rsidRPr="008F6F23">
        <w:rPr>
          <w:rFonts w:eastAsia="Times New Roman" w:cs="Times New Roman"/>
          <w:i/>
          <w:lang w:eastAsia="en-GB"/>
        </w:rPr>
        <w:t>.</w:t>
      </w:r>
    </w:p>
    <w:p w14:paraId="06321970" w14:textId="77777777" w:rsidR="005F602F" w:rsidRPr="008F6F23" w:rsidRDefault="005F602F" w:rsidP="00E60F72">
      <w:pPr>
        <w:tabs>
          <w:tab w:val="clear" w:pos="1134"/>
        </w:tabs>
        <w:spacing w:before="36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1.4</w:t>
      </w:r>
      <w:r w:rsidRPr="008F6F23">
        <w:rPr>
          <w:rFonts w:eastAsiaTheme="minorHAnsi" w:cstheme="majorBidi"/>
          <w:b/>
          <w:bCs/>
          <w:caps/>
          <w:color w:val="000000" w:themeColor="text1"/>
          <w:lang w:eastAsia="zh-TW"/>
        </w:rPr>
        <w:tab/>
        <w:t>Interaction and collaboration among WIS centres</w:t>
      </w:r>
    </w:p>
    <w:p w14:paraId="4B069390"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1.4.1 </w:t>
      </w:r>
      <w:r w:rsidRPr="008F6F23">
        <w:rPr>
          <w:rFonts w:eastAsia="Times New Roman" w:cs="Times New Roman"/>
          <w:lang w:eastAsia="en-GB"/>
        </w:rPr>
        <w:tab/>
        <w:t xml:space="preserve">GISCs shall collectively ensure that there are sufficient instances of global services available to data consumers in all Regions to ensure efficient and highly available data discovery and access to data provided by all WIS </w:t>
      </w:r>
      <w:r w:rsidR="0056022F">
        <w:rPr>
          <w:rFonts w:eastAsia="Times New Roman" w:cs="Times New Roman"/>
          <w:lang w:eastAsia="en-GB"/>
        </w:rPr>
        <w:t>C</w:t>
      </w:r>
      <w:r w:rsidRPr="008F6F23">
        <w:rPr>
          <w:rFonts w:eastAsia="Times New Roman" w:cs="Times New Roman"/>
          <w:lang w:eastAsia="en-GB"/>
        </w:rPr>
        <w:t xml:space="preserve">entres. </w:t>
      </w:r>
    </w:p>
    <w:p w14:paraId="5657C5CA"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1.4.2 </w:t>
      </w:r>
      <w:r w:rsidRPr="008F6F23">
        <w:rPr>
          <w:rFonts w:eastAsia="Times New Roman" w:cs="Times New Roman"/>
          <w:lang w:eastAsia="en-GB"/>
        </w:rPr>
        <w:tab/>
        <w:t>GISCs shall collaborate with other GISCs to optimize and coordinate WIS.</w:t>
      </w:r>
    </w:p>
    <w:p w14:paraId="004BC55B"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1.4.3 </w:t>
      </w:r>
      <w:r w:rsidRPr="008F6F23">
        <w:rPr>
          <w:rFonts w:eastAsia="Times New Roman" w:cs="Times New Roman"/>
          <w:lang w:eastAsia="en-GB"/>
        </w:rPr>
        <w:tab/>
        <w:t>GISCs shall support NCs and DCPCs in their Area or Responsibility to effectively participate in WIS.</w:t>
      </w:r>
    </w:p>
    <w:p w14:paraId="75DEE7E8" w14:textId="77777777" w:rsidR="005F602F" w:rsidRPr="008F6F23" w:rsidRDefault="00000000" w:rsidP="00476167">
      <w:pPr>
        <w:tabs>
          <w:tab w:val="clear" w:pos="1134"/>
        </w:tabs>
        <w:spacing w:before="240" w:after="240"/>
        <w:jc w:val="left"/>
        <w:rPr>
          <w:rFonts w:eastAsia="Times New Roman" w:cs="Times New Roman"/>
          <w:lang w:eastAsia="en-GB"/>
        </w:rPr>
      </w:pPr>
      <w:sdt>
        <w:sdtPr>
          <w:rPr>
            <w:rFonts w:eastAsia="Times New Roman" w:cs="Times New Roman"/>
            <w:lang w:eastAsia="en-GB"/>
          </w:rPr>
          <w:tag w:val="goog_rdk_13"/>
          <w:id w:val="1304269851"/>
        </w:sdtPr>
        <w:sdtContent/>
      </w:sdt>
      <w:sdt>
        <w:sdtPr>
          <w:rPr>
            <w:rFonts w:eastAsia="Times New Roman" w:cs="Times New Roman"/>
            <w:lang w:eastAsia="en-GB"/>
          </w:rPr>
          <w:tag w:val="goog_rdk_14"/>
          <w:id w:val="544108328"/>
        </w:sdtPr>
        <w:sdtContent/>
      </w:sdt>
      <w:sdt>
        <w:sdtPr>
          <w:rPr>
            <w:rFonts w:eastAsia="Times New Roman" w:cs="Times New Roman"/>
            <w:lang w:eastAsia="en-GB"/>
          </w:rPr>
          <w:tag w:val="goog_rdk_15"/>
          <w:id w:val="-1128398887"/>
        </w:sdtPr>
        <w:sdtContent/>
      </w:sdt>
      <w:r w:rsidR="005F602F" w:rsidRPr="008F6F23">
        <w:rPr>
          <w:rFonts w:eastAsia="Times New Roman" w:cs="Times New Roman"/>
          <w:lang w:eastAsia="en-GB"/>
        </w:rPr>
        <w:t xml:space="preserve">1.4.4 </w:t>
      </w:r>
      <w:r w:rsidR="005F602F" w:rsidRPr="008F6F23">
        <w:rPr>
          <w:rFonts w:eastAsia="Times New Roman" w:cs="Times New Roman"/>
          <w:lang w:eastAsia="en-GB"/>
        </w:rPr>
        <w:tab/>
      </w:r>
      <w:commentRangeStart w:id="4"/>
      <w:r w:rsidR="005F602F" w:rsidRPr="008F6F23">
        <w:rPr>
          <w:rFonts w:eastAsia="Times New Roman" w:cs="Times New Roman"/>
          <w:lang w:eastAsia="en-GB"/>
        </w:rPr>
        <w:t xml:space="preserve">A WIS Centre operating a Global Cache shall provide access to locally stored copies of </w:t>
      </w:r>
      <w:sdt>
        <w:sdtPr>
          <w:rPr>
            <w:rFonts w:eastAsia="Times New Roman" w:cs="Times New Roman"/>
            <w:lang w:eastAsia="en-GB"/>
          </w:rPr>
          <w:tag w:val="goog_rdk_16"/>
          <w:id w:val="-1991242471"/>
        </w:sdtPr>
        <w:sdtContent/>
      </w:sdt>
      <w:sdt>
        <w:sdtPr>
          <w:rPr>
            <w:rFonts w:eastAsia="Times New Roman" w:cs="Times New Roman"/>
            <w:lang w:eastAsia="en-GB"/>
          </w:rPr>
          <w:tag w:val="goog_rdk_17"/>
          <w:id w:val="-1142881479"/>
        </w:sdtPr>
        <w:sdtContent/>
      </w:sdt>
      <w:sdt>
        <w:sdtPr>
          <w:rPr>
            <w:rFonts w:eastAsia="Times New Roman" w:cs="Times New Roman"/>
            <w:lang w:eastAsia="en-GB"/>
          </w:rPr>
          <w:tag w:val="goog_rdk_18"/>
          <w:id w:val="-410932413"/>
        </w:sdtPr>
        <w:sdtContent/>
      </w:sdt>
      <w:sdt>
        <w:sdtPr>
          <w:rPr>
            <w:rFonts w:eastAsia="Times New Roman" w:cs="Times New Roman"/>
            <w:lang w:eastAsia="en-GB"/>
          </w:rPr>
          <w:tag w:val="goog_rdk_19"/>
          <w:id w:val="-1710018823"/>
        </w:sdtPr>
        <w:sdtContent/>
      </w:sdt>
      <w:sdt>
        <w:sdtPr>
          <w:rPr>
            <w:rFonts w:eastAsia="Times New Roman" w:cs="Times New Roman"/>
            <w:lang w:eastAsia="en-GB"/>
          </w:rPr>
          <w:tag w:val="goog_rdk_20"/>
          <w:id w:val="1317141018"/>
        </w:sdtPr>
        <w:sdtContent/>
      </w:sdt>
      <w:sdt>
        <w:sdtPr>
          <w:rPr>
            <w:rFonts w:eastAsia="Times New Roman" w:cs="Times New Roman"/>
            <w:lang w:eastAsia="en-GB"/>
          </w:rPr>
          <w:tag w:val="goog_rdk_21"/>
          <w:id w:val="895318199"/>
        </w:sdtPr>
        <w:sdtContent/>
      </w:sdt>
      <w:sdt>
        <w:sdtPr>
          <w:rPr>
            <w:rFonts w:eastAsia="Times New Roman" w:cs="Times New Roman"/>
            <w:lang w:eastAsia="en-GB"/>
          </w:rPr>
          <w:tag w:val="goog_rdk_22"/>
          <w:id w:val="1304881952"/>
        </w:sdtPr>
        <w:sdtContent/>
      </w:sdt>
      <w:sdt>
        <w:sdtPr>
          <w:rPr>
            <w:rFonts w:eastAsia="Times New Roman" w:cs="Times New Roman"/>
            <w:lang w:eastAsia="en-GB"/>
          </w:rPr>
          <w:tag w:val="goog_rdk_23"/>
          <w:id w:val="-1747643072"/>
        </w:sdtPr>
        <w:sdtContent/>
      </w:sdt>
      <w:sdt>
        <w:sdtPr>
          <w:rPr>
            <w:rFonts w:eastAsia="Times New Roman" w:cs="Times New Roman"/>
            <w:lang w:eastAsia="en-GB"/>
          </w:rPr>
          <w:tag w:val="goog_rdk_24"/>
          <w:id w:val="-1963175579"/>
        </w:sdtPr>
        <w:sdtContent/>
      </w:sdt>
      <w:sdt>
        <w:sdtPr>
          <w:rPr>
            <w:rFonts w:eastAsia="Times New Roman" w:cs="Times New Roman"/>
            <w:lang w:eastAsia="en-GB"/>
          </w:rPr>
          <w:tag w:val="goog_rdk_25"/>
          <w:id w:val="-647059319"/>
        </w:sdtPr>
        <w:sdtContent/>
      </w:sdt>
      <w:r w:rsidR="005F602F" w:rsidRPr="008F6F23">
        <w:rPr>
          <w:rFonts w:eastAsia="Times New Roman" w:cs="Times New Roman"/>
          <w:lang w:eastAsia="en-GB"/>
        </w:rPr>
        <w:t>core data for real-time or near real-time exchange</w:t>
      </w:r>
      <w:sdt>
        <w:sdtPr>
          <w:rPr>
            <w:rFonts w:eastAsia="Times New Roman" w:cs="Times New Roman"/>
            <w:lang w:eastAsia="en-GB"/>
          </w:rPr>
          <w:tag w:val="goog_rdk_26"/>
          <w:id w:val="420605254"/>
        </w:sdtPr>
        <w:sdtContent/>
      </w:sdt>
      <w:sdt>
        <w:sdtPr>
          <w:rPr>
            <w:rFonts w:eastAsia="Times New Roman" w:cs="Times New Roman"/>
            <w:lang w:eastAsia="en-GB"/>
          </w:rPr>
          <w:tag w:val="goog_rdk_27"/>
          <w:id w:val="184478635"/>
        </w:sdtPr>
        <w:sdtContent/>
      </w:sdt>
      <w:sdt>
        <w:sdtPr>
          <w:rPr>
            <w:rFonts w:eastAsia="Times New Roman" w:cs="Times New Roman"/>
            <w:lang w:eastAsia="en-GB"/>
          </w:rPr>
          <w:tag w:val="goog_rdk_28"/>
          <w:id w:val="1802265086"/>
        </w:sdtPr>
        <w:sdtContent/>
      </w:sdt>
      <w:r w:rsidR="005F602F" w:rsidRPr="008F6F23">
        <w:rPr>
          <w:rFonts w:eastAsia="Times New Roman" w:cs="Times New Roman"/>
          <w:lang w:eastAsia="en-GB"/>
        </w:rPr>
        <w:t xml:space="preserve"> and discovery metadata published by all NCs and DCPCs. </w:t>
      </w:r>
      <w:commentRangeEnd w:id="4"/>
      <w:r w:rsidR="00975D7A">
        <w:rPr>
          <w:rStyle w:val="CommentReference"/>
        </w:rPr>
        <w:commentReference w:id="4"/>
      </w:r>
    </w:p>
    <w:p w14:paraId="0373A3CD" w14:textId="417EF513"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i/>
          <w:lang w:eastAsia="en-GB"/>
        </w:rPr>
        <w:t>Note: Core data is defined in the WMO Unified Data Policy (</w:t>
      </w:r>
      <w:hyperlink r:id="rId23" w:history="1">
        <w:r w:rsidRPr="008F6F23">
          <w:rPr>
            <w:rStyle w:val="Hyperlink"/>
            <w:rFonts w:eastAsia="Times New Roman" w:cs="Times New Roman"/>
            <w:i/>
            <w:iCs/>
            <w:lang w:eastAsia="en-GB"/>
          </w:rPr>
          <w:t>Resolution 1 (Cg-Ext-2021)</w:t>
        </w:r>
      </w:hyperlink>
      <w:r w:rsidRPr="008F6F23">
        <w:rPr>
          <w:rFonts w:eastAsia="Times New Roman" w:cs="Times New Roman"/>
          <w:i/>
          <w:iCs/>
          <w:lang w:eastAsia="en-GB"/>
        </w:rPr>
        <w:t>).</w:t>
      </w:r>
    </w:p>
    <w:p w14:paraId="065F9C5C"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1.4.5</w:t>
      </w:r>
      <w:r w:rsidRPr="008F6F23">
        <w:rPr>
          <w:rFonts w:eastAsia="Times New Roman" w:cs="Times New Roman"/>
          <w:lang w:eastAsia="en-GB"/>
        </w:rPr>
        <w:tab/>
        <w:t xml:space="preserve">A WIS Centre operating a Global Broker shall enable subscription to notifications about the availability of data and discovery metadata published by all WIS </w:t>
      </w:r>
      <w:r w:rsidR="0056022F">
        <w:rPr>
          <w:rFonts w:eastAsia="Times New Roman" w:cs="Times New Roman"/>
          <w:lang w:eastAsia="en-GB"/>
        </w:rPr>
        <w:t>C</w:t>
      </w:r>
      <w:r w:rsidRPr="008F6F23">
        <w:rPr>
          <w:rFonts w:eastAsia="Times New Roman" w:cs="Times New Roman"/>
          <w:lang w:eastAsia="en-GB"/>
        </w:rPr>
        <w:t xml:space="preserve">entres. A Global Broker subscribes to and republishes notifications from NCs, DCPCs, Global Caches, and other Global Brokers. </w:t>
      </w:r>
    </w:p>
    <w:p w14:paraId="1CFE2155"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1.4.6 </w:t>
      </w:r>
      <w:r w:rsidRPr="008F6F23">
        <w:rPr>
          <w:rFonts w:eastAsia="Times New Roman" w:cs="Times New Roman"/>
          <w:lang w:eastAsia="en-GB"/>
        </w:rPr>
        <w:tab/>
        <w:t xml:space="preserve">A WIS Centre operating a Global Discovery Catalogue shall enable discovery of data published by all WIS Centres. A Global Discovery Catalogue harvests discovery metadata from NCs and DCPCs.  </w:t>
      </w:r>
    </w:p>
    <w:p w14:paraId="5C517E49" w14:textId="77777777" w:rsidR="005F602F" w:rsidRPr="008B1F32"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1.4.7 </w:t>
      </w:r>
      <w:r w:rsidRPr="008F6F23">
        <w:rPr>
          <w:rFonts w:eastAsia="Times New Roman" w:cs="Times New Roman"/>
          <w:lang w:eastAsia="en-GB"/>
        </w:rPr>
        <w:tab/>
        <w:t xml:space="preserve">A WIS Centre operating a Global Monitor shall collect performance and/or data availability metrics from NCs, DCPCs, and other GISCs. </w:t>
      </w:r>
    </w:p>
    <w:p w14:paraId="3D66B081" w14:textId="77777777" w:rsidR="005F602F" w:rsidRPr="008F6F23" w:rsidRDefault="005F602F" w:rsidP="00E60F72">
      <w:pPr>
        <w:tabs>
          <w:tab w:val="clear" w:pos="1134"/>
        </w:tabs>
        <w:spacing w:before="36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1.5</w:t>
      </w:r>
      <w:r w:rsidRPr="008F6F23">
        <w:rPr>
          <w:rFonts w:eastAsiaTheme="minorHAnsi" w:cstheme="majorBidi"/>
          <w:b/>
          <w:bCs/>
          <w:caps/>
          <w:color w:val="000000" w:themeColor="text1"/>
          <w:lang w:eastAsia="zh-TW"/>
        </w:rPr>
        <w:tab/>
        <w:t>Robustness and reliability of components</w:t>
      </w:r>
    </w:p>
    <w:p w14:paraId="278E139D"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1.5.1 </w:t>
      </w:r>
      <w:r w:rsidRPr="008F6F23">
        <w:rPr>
          <w:rFonts w:eastAsia="Times New Roman" w:cs="Times New Roman"/>
          <w:lang w:eastAsia="en-GB"/>
        </w:rPr>
        <w:tab/>
        <w:t>Highly robust and reliable components are essential to the operation of WIS. Performance indicators shall be evaluated in the designation procedure for WIS Centres. This evaluation shall ascertain, among other things, whether data published via WIS fully satisfies requirements for security, authenticity, and reliability.</w:t>
      </w:r>
    </w:p>
    <w:p w14:paraId="10934435" w14:textId="675AE326" w:rsidR="005F602F" w:rsidRPr="008F6F23" w:rsidRDefault="005F602F" w:rsidP="00476167">
      <w:pPr>
        <w:tabs>
          <w:tab w:val="clear" w:pos="1134"/>
        </w:tabs>
        <w:spacing w:before="240" w:after="240"/>
        <w:jc w:val="left"/>
        <w:rPr>
          <w:rFonts w:eastAsia="Times New Roman" w:cs="Times New Roman"/>
          <w:lang w:eastAsia="en-GB"/>
        </w:rPr>
      </w:pPr>
      <w:commentRangeStart w:id="5"/>
      <w:r w:rsidRPr="008F6F23">
        <w:rPr>
          <w:rFonts w:eastAsia="Times New Roman" w:cs="Times New Roman"/>
          <w:i/>
          <w:lang w:eastAsia="en-GB"/>
        </w:rPr>
        <w:t xml:space="preserve">Note: More information on expected service levels and performance indicators is provided in the </w:t>
      </w:r>
      <w:ins w:id="6" w:author="Enrico Fucile [2]" w:date="2024-01-04T12:22:00Z">
        <w:r w:rsidR="00975D7A">
          <w:rPr>
            <w:rFonts w:eastAsia="Times New Roman" w:cs="Times New Roman"/>
            <w:i/>
            <w:lang w:eastAsia="en-GB"/>
          </w:rPr>
          <w:t>Guide to the WIS Vol. II (WMO-No. 106</w:t>
        </w:r>
      </w:ins>
      <w:ins w:id="7" w:author="Enrico Fucile [2]" w:date="2024-01-04T12:23:00Z">
        <w:r w:rsidR="00975D7A">
          <w:rPr>
            <w:rFonts w:eastAsia="Times New Roman" w:cs="Times New Roman"/>
            <w:i/>
            <w:lang w:eastAsia="en-GB"/>
          </w:rPr>
          <w:t>1</w:t>
        </w:r>
      </w:ins>
      <w:ins w:id="8" w:author="Enrico Fucile [2]" w:date="2024-01-04T12:22:00Z">
        <w:r w:rsidR="00975D7A">
          <w:rPr>
            <w:rFonts w:eastAsia="Times New Roman" w:cs="Times New Roman"/>
            <w:i/>
            <w:lang w:eastAsia="en-GB"/>
          </w:rPr>
          <w:t>)</w:t>
        </w:r>
      </w:ins>
      <w:ins w:id="9" w:author="Enrico Fucile [2]" w:date="2024-01-04T12:23:00Z">
        <w:r w:rsidR="00975D7A">
          <w:rPr>
            <w:rFonts w:eastAsia="Times New Roman" w:cs="Times New Roman"/>
            <w:i/>
            <w:lang w:eastAsia="en-GB"/>
          </w:rPr>
          <w:t xml:space="preserve"> </w:t>
        </w:r>
        <w:commentRangeEnd w:id="5"/>
        <w:r w:rsidR="00975D7A">
          <w:rPr>
            <w:rStyle w:val="CommentReference"/>
          </w:rPr>
          <w:commentReference w:id="5"/>
        </w:r>
      </w:ins>
      <w:del w:id="10" w:author="Enrico Fucile [2]" w:date="2024-01-04T12:23:00Z">
        <w:r w:rsidR="00000000" w:rsidDel="00975D7A">
          <w:fldChar w:fldCharType="begin"/>
        </w:r>
        <w:r w:rsidR="00000000" w:rsidDel="00975D7A">
          <w:delInstrText>HYPERLINK "https://community.wmo.int/WIS2_Technical_Specification_Guidance"</w:delInstrText>
        </w:r>
        <w:r w:rsidR="00000000" w:rsidDel="00975D7A">
          <w:fldChar w:fldCharType="separate"/>
        </w:r>
        <w:r w:rsidRPr="008F6F23" w:rsidDel="00975D7A">
          <w:rPr>
            <w:rFonts w:eastAsia="Times New Roman" w:cs="Times New Roman"/>
            <w:i/>
            <w:color w:val="0000FF"/>
            <w:lang w:eastAsia="en-GB"/>
          </w:rPr>
          <w:delText>Guidance on technical specifications of WIS 2.0</w:delText>
        </w:r>
        <w:r w:rsidR="00000000" w:rsidDel="00975D7A">
          <w:rPr>
            <w:rFonts w:eastAsia="Times New Roman" w:cs="Times New Roman"/>
            <w:i/>
            <w:color w:val="0000FF"/>
            <w:lang w:eastAsia="en-GB"/>
          </w:rPr>
          <w:fldChar w:fldCharType="end"/>
        </w:r>
        <w:r w:rsidRPr="008F6F23" w:rsidDel="00975D7A">
          <w:rPr>
            <w:rFonts w:eastAsia="Times New Roman" w:cs="Times New Roman"/>
            <w:i/>
            <w:lang w:eastAsia="en-GB"/>
          </w:rPr>
          <w:delText>.</w:delText>
        </w:r>
      </w:del>
    </w:p>
    <w:p w14:paraId="7CAC5461" w14:textId="77777777" w:rsidR="005F602F" w:rsidRPr="008F6F23" w:rsidRDefault="005F602F" w:rsidP="00E60F72">
      <w:pPr>
        <w:tabs>
          <w:tab w:val="clear" w:pos="1134"/>
        </w:tabs>
        <w:spacing w:before="36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1.6</w:t>
      </w:r>
      <w:r w:rsidRPr="008F6F23">
        <w:rPr>
          <w:rFonts w:eastAsiaTheme="minorHAnsi" w:cstheme="majorBidi"/>
          <w:b/>
          <w:bCs/>
          <w:caps/>
          <w:color w:val="000000" w:themeColor="text1"/>
          <w:lang w:eastAsia="zh-TW"/>
        </w:rPr>
        <w:tab/>
        <w:t>Competencies of personnel</w:t>
      </w:r>
    </w:p>
    <w:p w14:paraId="7A2E171A" w14:textId="38E6DFA4"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lastRenderedPageBreak/>
        <w:t xml:space="preserve">As recommended by the </w:t>
      </w:r>
      <w:hyperlink r:id="rId24" w:history="1">
        <w:r w:rsidRPr="008F6F23">
          <w:rPr>
            <w:rStyle w:val="Hyperlink"/>
            <w:rFonts w:eastAsia="Times New Roman" w:cs="Times New Roman"/>
            <w:i/>
            <w:lang w:eastAsia="en-GB"/>
          </w:rPr>
          <w:t>Technical Regulations</w:t>
        </w:r>
      </w:hyperlink>
      <w:r w:rsidRPr="008F6F23">
        <w:rPr>
          <w:rFonts w:eastAsia="Times New Roman" w:cs="Times New Roman"/>
          <w:lang w:eastAsia="en-GB"/>
        </w:rPr>
        <w:t xml:space="preserve"> (WMO-No. 49), Volume I, Part V: Qualifications and competencies of personnel involved in the provision of meteorological (weather and climate) and hydrological services, Centres should ensure that they have access to an adequate number of people who among them have the required levels of the WIS competencies that are defined in that volume.</w:t>
      </w:r>
    </w:p>
    <w:p w14:paraId="5539490A" w14:textId="3837C4CA" w:rsidR="005F602F" w:rsidRPr="008F6F23" w:rsidRDefault="005F602F" w:rsidP="00476167">
      <w:pPr>
        <w:tabs>
          <w:tab w:val="clear" w:pos="1134"/>
        </w:tabs>
        <w:spacing w:before="240" w:after="240"/>
        <w:jc w:val="left"/>
        <w:rPr>
          <w:rFonts w:eastAsia="Times New Roman" w:cs="Times New Roman"/>
          <w:i/>
          <w:lang w:eastAsia="en-GB"/>
        </w:rPr>
      </w:pPr>
      <w:commentRangeStart w:id="11"/>
      <w:r w:rsidRPr="008F6F23">
        <w:rPr>
          <w:rFonts w:eastAsia="Times New Roman" w:cs="Times New Roman"/>
          <w:i/>
          <w:lang w:eastAsia="en-GB"/>
        </w:rPr>
        <w:t xml:space="preserve">Note: More information on the competencies needed to operate a WIS </w:t>
      </w:r>
      <w:r w:rsidR="00A4050C">
        <w:rPr>
          <w:rFonts w:eastAsia="Times New Roman" w:cs="Times New Roman"/>
          <w:i/>
          <w:lang w:eastAsia="en-GB"/>
        </w:rPr>
        <w:t>C</w:t>
      </w:r>
      <w:r w:rsidRPr="008F6F23">
        <w:rPr>
          <w:rFonts w:eastAsia="Times New Roman" w:cs="Times New Roman"/>
          <w:i/>
          <w:lang w:eastAsia="en-GB"/>
        </w:rPr>
        <w:t xml:space="preserve">entre is provided in Appendix B to this Manual. </w:t>
      </w:r>
      <w:sdt>
        <w:sdtPr>
          <w:rPr>
            <w:rFonts w:eastAsia="Times New Roman" w:cs="Times New Roman"/>
            <w:lang w:eastAsia="en-GB"/>
          </w:rPr>
          <w:tag w:val="goog_rdk_29"/>
          <w:id w:val="-1128007227"/>
        </w:sdtPr>
        <w:sdtContent/>
      </w:sdt>
      <w:sdt>
        <w:sdtPr>
          <w:rPr>
            <w:rFonts w:eastAsia="Times New Roman" w:cs="Times New Roman"/>
            <w:lang w:eastAsia="en-GB"/>
          </w:rPr>
          <w:tag w:val="goog_rdk_30"/>
          <w:id w:val="1879585915"/>
        </w:sdtPr>
        <w:sdtContent/>
      </w:sdt>
      <w:r w:rsidRPr="008F6F23">
        <w:rPr>
          <w:rFonts w:eastAsia="Times New Roman" w:cs="Times New Roman"/>
          <w:i/>
          <w:lang w:eastAsia="en-GB"/>
        </w:rPr>
        <w:t xml:space="preserve">Guidance on developing these competencies is available in </w:t>
      </w:r>
      <w:ins w:id="12" w:author="Enrico Fucile [2]" w:date="2024-01-04T12:25:00Z">
        <w:r w:rsidR="00975D7A">
          <w:rPr>
            <w:rFonts w:eastAsia="Times New Roman" w:cs="Times New Roman"/>
            <w:i/>
            <w:lang w:eastAsia="en-GB"/>
          </w:rPr>
          <w:t xml:space="preserve">the </w:t>
        </w:r>
      </w:ins>
      <w:ins w:id="13" w:author="Enrico Fucile [2]" w:date="2024-01-04T12:24:00Z">
        <w:r w:rsidR="00975D7A">
          <w:rPr>
            <w:rFonts w:eastAsia="Times New Roman" w:cs="Times New Roman"/>
            <w:i/>
            <w:lang w:eastAsia="en-GB"/>
          </w:rPr>
          <w:t>Guide to the WIS Vol. II (WMO-No. 1061)</w:t>
        </w:r>
      </w:ins>
      <w:ins w:id="14" w:author="Enrico Fucile [2]" w:date="2024-01-04T12:25:00Z">
        <w:r w:rsidR="00975D7A">
          <w:rPr>
            <w:rStyle w:val="CommentReference"/>
          </w:rPr>
          <w:t>.</w:t>
        </w:r>
        <w:commentRangeEnd w:id="11"/>
        <w:r w:rsidR="00975D7A">
          <w:rPr>
            <w:rStyle w:val="CommentReference"/>
          </w:rPr>
          <w:commentReference w:id="11"/>
        </w:r>
      </w:ins>
      <w:del w:id="15" w:author="Enrico Fucile [2]" w:date="2024-01-04T12:25:00Z">
        <w:r w:rsidR="00000000" w:rsidDel="00975D7A">
          <w:fldChar w:fldCharType="begin"/>
        </w:r>
        <w:r w:rsidR="00000000" w:rsidDel="00975D7A">
          <w:delInstrText>HYPERLINK "https://community.wmo.int/WIS2_Technical_Specification_Guidance"</w:delInstrText>
        </w:r>
        <w:r w:rsidR="00000000" w:rsidDel="00975D7A">
          <w:fldChar w:fldCharType="separate"/>
        </w:r>
        <w:r w:rsidRPr="008F6F23" w:rsidDel="00975D7A">
          <w:rPr>
            <w:rFonts w:eastAsia="Times New Roman" w:cs="Times New Roman"/>
            <w:i/>
            <w:color w:val="0000FF"/>
            <w:lang w:eastAsia="en-GB"/>
          </w:rPr>
          <w:delText>Guidance on technical specifications of WIS 2.0</w:delText>
        </w:r>
        <w:r w:rsidR="00000000" w:rsidDel="00975D7A">
          <w:rPr>
            <w:rFonts w:eastAsia="Times New Roman" w:cs="Times New Roman"/>
            <w:i/>
            <w:color w:val="0000FF"/>
            <w:lang w:eastAsia="en-GB"/>
          </w:rPr>
          <w:fldChar w:fldCharType="end"/>
        </w:r>
        <w:r w:rsidRPr="008F6F23" w:rsidDel="00975D7A">
          <w:rPr>
            <w:rFonts w:eastAsia="Times New Roman" w:cs="Times New Roman"/>
            <w:i/>
            <w:lang w:eastAsia="en-GB"/>
          </w:rPr>
          <w:delText>.</w:delText>
        </w:r>
      </w:del>
    </w:p>
    <w:p w14:paraId="11B3E392" w14:textId="77777777" w:rsidR="005F602F" w:rsidRPr="008F6F23" w:rsidRDefault="005F602F" w:rsidP="00E60F72">
      <w:pPr>
        <w:tabs>
          <w:tab w:val="clear" w:pos="1134"/>
        </w:tabs>
        <w:spacing w:before="36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1.7</w:t>
      </w:r>
      <w:r w:rsidRPr="008F6F23">
        <w:rPr>
          <w:rFonts w:eastAsiaTheme="minorHAnsi" w:cstheme="majorBidi"/>
          <w:b/>
          <w:bCs/>
          <w:caps/>
          <w:color w:val="000000" w:themeColor="text1"/>
          <w:lang w:eastAsia="zh-TW"/>
        </w:rPr>
        <w:tab/>
        <w:t>WMO documents relevant to WIS</w:t>
      </w:r>
    </w:p>
    <w:p w14:paraId="3D2E10D6"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1.7.1 </w:t>
      </w:r>
      <w:r w:rsidRPr="008F6F23">
        <w:rPr>
          <w:rFonts w:eastAsia="Times New Roman" w:cs="Times New Roman"/>
          <w:lang w:eastAsia="en-GB"/>
        </w:rPr>
        <w:tab/>
        <w:t>The following WMO documents are relevant to WIS:</w:t>
      </w:r>
    </w:p>
    <w:p w14:paraId="2B48AF72" w14:textId="39999318"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(a)</w:t>
      </w:r>
      <w:r w:rsidRPr="008F6F23">
        <w:rPr>
          <w:rFonts w:eastAsia="Times New Roman" w:cs="Times New Roman"/>
          <w:lang w:eastAsia="en-GB"/>
        </w:rPr>
        <w:tab/>
      </w:r>
      <w:hyperlink r:id="rId25" w:history="1">
        <w:r w:rsidRPr="008F6F23">
          <w:rPr>
            <w:rStyle w:val="Hyperlink"/>
            <w:rFonts w:eastAsia="Times New Roman" w:cs="Times New Roman"/>
            <w:i/>
            <w:iCs/>
            <w:lang w:eastAsia="en-GB"/>
          </w:rPr>
          <w:t>Basic Documents No. 1</w:t>
        </w:r>
      </w:hyperlink>
      <w:r w:rsidRPr="008F6F23">
        <w:rPr>
          <w:rFonts w:eastAsia="Times New Roman" w:cs="Times New Roman"/>
          <w:i/>
          <w:iCs/>
          <w:lang w:eastAsia="en-GB"/>
        </w:rPr>
        <w:t xml:space="preserve"> (</w:t>
      </w:r>
      <w:r w:rsidRPr="008F6F23">
        <w:rPr>
          <w:rFonts w:eastAsia="Times New Roman" w:cs="Times New Roman"/>
          <w:lang w:eastAsia="en-GB"/>
        </w:rPr>
        <w:t>WMO-No. 15</w:t>
      </w:r>
      <w:proofErr w:type="gramStart"/>
      <w:r w:rsidRPr="008F6F23">
        <w:rPr>
          <w:rFonts w:eastAsia="Times New Roman" w:cs="Times New Roman"/>
          <w:lang w:eastAsia="en-GB"/>
        </w:rPr>
        <w:t>);</w:t>
      </w:r>
      <w:proofErr w:type="gramEnd"/>
    </w:p>
    <w:p w14:paraId="1E7F69C1" w14:textId="7A91B83C"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(b)</w:t>
      </w:r>
      <w:r w:rsidRPr="008F6F23">
        <w:rPr>
          <w:rFonts w:eastAsia="Times New Roman" w:cs="Times New Roman"/>
          <w:lang w:eastAsia="en-GB"/>
        </w:rPr>
        <w:tab/>
      </w:r>
      <w:hyperlink r:id="rId26" w:history="1">
        <w:r w:rsidRPr="008F6F23">
          <w:rPr>
            <w:rStyle w:val="Hyperlink"/>
            <w:rFonts w:eastAsia="Times New Roman" w:cs="Times New Roman"/>
            <w:i/>
            <w:iCs/>
            <w:lang w:eastAsia="en-GB"/>
          </w:rPr>
          <w:t>Technical Regulations</w:t>
        </w:r>
      </w:hyperlink>
      <w:r w:rsidRPr="008F6F23">
        <w:rPr>
          <w:rFonts w:eastAsia="Times New Roman" w:cs="Times New Roman"/>
          <w:lang w:eastAsia="en-GB"/>
        </w:rPr>
        <w:t xml:space="preserve"> (WMO-No. 49</w:t>
      </w:r>
      <w:proofErr w:type="gramStart"/>
      <w:r w:rsidRPr="008F6F23">
        <w:rPr>
          <w:rFonts w:eastAsia="Times New Roman" w:cs="Times New Roman"/>
          <w:lang w:eastAsia="en-GB"/>
        </w:rPr>
        <w:t>);</w:t>
      </w:r>
      <w:proofErr w:type="gramEnd"/>
    </w:p>
    <w:p w14:paraId="1908D394" w14:textId="296531A6"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(c)</w:t>
      </w:r>
      <w:r w:rsidRPr="008F6F23">
        <w:rPr>
          <w:rFonts w:eastAsia="Times New Roman" w:cs="Times New Roman"/>
          <w:lang w:eastAsia="en-GB"/>
        </w:rPr>
        <w:tab/>
        <w:t>WMO Unified Data Policy (</w:t>
      </w:r>
      <w:hyperlink r:id="rId27" w:history="1">
        <w:r w:rsidRPr="008F6F23">
          <w:rPr>
            <w:rStyle w:val="Hyperlink"/>
            <w:rFonts w:eastAsia="Times New Roman" w:cs="Times New Roman"/>
            <w:lang w:eastAsia="en-GB"/>
          </w:rPr>
          <w:t>Res. 1 (Cg-Ext-2021</w:t>
        </w:r>
      </w:hyperlink>
      <w:r w:rsidRPr="008F6F23">
        <w:rPr>
          <w:rFonts w:eastAsia="Times New Roman" w:cs="Times New Roman"/>
          <w:lang w:eastAsia="en-GB"/>
        </w:rPr>
        <w:t>)</w:t>
      </w:r>
      <w:proofErr w:type="gramStart"/>
      <w:r w:rsidRPr="008F6F23">
        <w:rPr>
          <w:rFonts w:eastAsia="Times New Roman" w:cs="Times New Roman"/>
          <w:lang w:eastAsia="en-GB"/>
        </w:rPr>
        <w:t>);</w:t>
      </w:r>
      <w:proofErr w:type="gramEnd"/>
    </w:p>
    <w:p w14:paraId="02A98CAB" w14:textId="533D680E"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(d)</w:t>
      </w:r>
      <w:r w:rsidRPr="008F6F23">
        <w:rPr>
          <w:rFonts w:eastAsia="Times New Roman" w:cs="Times New Roman"/>
          <w:lang w:eastAsia="en-GB"/>
        </w:rPr>
        <w:tab/>
      </w:r>
      <w:hyperlink r:id="rId28" w:history="1">
        <w:r w:rsidRPr="008F6F23">
          <w:rPr>
            <w:rStyle w:val="Hyperlink"/>
            <w:rFonts w:eastAsia="Times New Roman" w:cs="Times New Roman"/>
            <w:i/>
            <w:iCs/>
            <w:lang w:eastAsia="en-GB"/>
          </w:rPr>
          <w:t>Manual on Codes</w:t>
        </w:r>
      </w:hyperlink>
      <w:r w:rsidRPr="008F6F23">
        <w:rPr>
          <w:rFonts w:eastAsia="Times New Roman" w:cs="Times New Roman"/>
          <w:lang w:eastAsia="en-GB"/>
        </w:rPr>
        <w:t xml:space="preserve"> (WMO-No. 306</w:t>
      </w:r>
      <w:proofErr w:type="gramStart"/>
      <w:r w:rsidRPr="008F6F23">
        <w:rPr>
          <w:rFonts w:eastAsia="Times New Roman" w:cs="Times New Roman"/>
          <w:lang w:eastAsia="en-GB"/>
        </w:rPr>
        <w:t>);</w:t>
      </w:r>
      <w:proofErr w:type="gramEnd"/>
    </w:p>
    <w:p w14:paraId="3D861C91" w14:textId="27802DB1"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(e)</w:t>
      </w:r>
      <w:r w:rsidRPr="008F6F23">
        <w:rPr>
          <w:rFonts w:eastAsia="Times New Roman" w:cs="Times New Roman"/>
          <w:lang w:eastAsia="en-GB"/>
        </w:rPr>
        <w:tab/>
      </w:r>
      <w:hyperlink r:id="rId29" w:history="1">
        <w:r w:rsidR="0035643A">
          <w:rPr>
            <w:rStyle w:val="Hyperlink"/>
            <w:rFonts w:eastAsia="Times New Roman" w:cs="Times New Roman"/>
            <w:i/>
            <w:iCs/>
            <w:lang w:eastAsia="en-GB"/>
          </w:rPr>
          <w:t>Manual on the WMO Integrated Processing and Prediction System</w:t>
        </w:r>
      </w:hyperlink>
      <w:r w:rsidRPr="008F6F23">
        <w:rPr>
          <w:rFonts w:eastAsia="Times New Roman" w:cs="Times New Roman"/>
          <w:lang w:eastAsia="en-GB"/>
        </w:rPr>
        <w:t xml:space="preserve"> (WMO-No. 485</w:t>
      </w:r>
      <w:proofErr w:type="gramStart"/>
      <w:r w:rsidRPr="008F6F23">
        <w:rPr>
          <w:rFonts w:eastAsia="Times New Roman" w:cs="Times New Roman"/>
          <w:lang w:eastAsia="en-GB"/>
        </w:rPr>
        <w:t>);</w:t>
      </w:r>
      <w:proofErr w:type="gramEnd"/>
    </w:p>
    <w:p w14:paraId="5D02B31B" w14:textId="050433B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(f)</w:t>
      </w:r>
      <w:r w:rsidRPr="008F6F23">
        <w:rPr>
          <w:rFonts w:eastAsia="Times New Roman" w:cs="Times New Roman"/>
          <w:lang w:eastAsia="en-GB"/>
        </w:rPr>
        <w:tab/>
      </w:r>
      <w:hyperlink r:id="rId30" w:history="1">
        <w:r w:rsidRPr="008F6F23">
          <w:rPr>
            <w:rStyle w:val="Hyperlink"/>
            <w:rFonts w:eastAsia="Times New Roman" w:cs="Times New Roman"/>
            <w:i/>
            <w:iCs/>
            <w:lang w:eastAsia="en-GB"/>
          </w:rPr>
          <w:t>Manual on the WMO Integrated Global Observing System</w:t>
        </w:r>
      </w:hyperlink>
      <w:r w:rsidRPr="008F6F23">
        <w:rPr>
          <w:rFonts w:eastAsia="Times New Roman" w:cs="Times New Roman"/>
          <w:lang w:eastAsia="en-GB"/>
        </w:rPr>
        <w:t xml:space="preserve"> (WMO-No. 1160).</w:t>
      </w:r>
    </w:p>
    <w:p w14:paraId="4B9DE7C7" w14:textId="77777777" w:rsidR="005F602F" w:rsidRPr="008F6F23" w:rsidRDefault="005F602F" w:rsidP="00E60F72">
      <w:pPr>
        <w:tabs>
          <w:tab w:val="clear" w:pos="1134"/>
        </w:tabs>
        <w:spacing w:before="36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1.8</w:t>
      </w:r>
      <w:r w:rsidRPr="008F6F23">
        <w:rPr>
          <w:rFonts w:eastAsiaTheme="minorHAnsi" w:cstheme="majorBidi"/>
          <w:b/>
          <w:bCs/>
          <w:caps/>
          <w:color w:val="000000" w:themeColor="text1"/>
          <w:lang w:eastAsia="zh-TW"/>
        </w:rPr>
        <w:tab/>
        <w:t>Terms and definitions</w:t>
      </w:r>
    </w:p>
    <w:p w14:paraId="03D19663" w14:textId="77777777" w:rsidR="00E60F72"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1.8.1 </w:t>
      </w:r>
      <w:r w:rsidRPr="008F6F23">
        <w:rPr>
          <w:rFonts w:eastAsia="Times New Roman" w:cs="Times New Roman"/>
          <w:lang w:eastAsia="en-GB"/>
        </w:rPr>
        <w:tab/>
        <w:t>Terms and definitions used here are provided in Appendix C to this Manual.</w:t>
      </w:r>
    </w:p>
    <w:p w14:paraId="1A830652" w14:textId="77777777" w:rsidR="00E60F72" w:rsidRDefault="00E60F72">
      <w:pPr>
        <w:tabs>
          <w:tab w:val="clear" w:pos="1134"/>
        </w:tabs>
        <w:jc w:val="left"/>
        <w:rPr>
          <w:rFonts w:eastAsia="Times New Roman" w:cs="Times New Roman"/>
          <w:lang w:eastAsia="en-GB"/>
        </w:rPr>
      </w:pPr>
      <w:r>
        <w:rPr>
          <w:rFonts w:eastAsia="Times New Roman" w:cs="Times New Roman"/>
          <w:lang w:eastAsia="en-GB"/>
        </w:rPr>
        <w:br w:type="page"/>
      </w:r>
    </w:p>
    <w:p w14:paraId="2F962DAA" w14:textId="77777777" w:rsidR="005F602F" w:rsidRPr="008F6F23" w:rsidRDefault="005F602F" w:rsidP="00476167">
      <w:pPr>
        <w:tabs>
          <w:tab w:val="clear" w:pos="1134"/>
        </w:tabs>
        <w:spacing w:before="240" w:after="240"/>
        <w:jc w:val="left"/>
        <w:outlineLvl w:val="2"/>
        <w:rPr>
          <w:b/>
          <w:caps/>
          <w:color w:val="000000" w:themeColor="text1"/>
        </w:rPr>
      </w:pPr>
      <w:r w:rsidRPr="008F6F23">
        <w:rPr>
          <w:b/>
          <w:caps/>
          <w:color w:val="000000" w:themeColor="text1"/>
        </w:rPr>
        <w:lastRenderedPageBreak/>
        <w:t>PART II. DESIGNATION PROCEDURES FOR WIS CENTRES</w:t>
      </w:r>
    </w:p>
    <w:p w14:paraId="2F629D3D" w14:textId="77777777" w:rsidR="005F602F" w:rsidRPr="008F6F23" w:rsidRDefault="005F602F" w:rsidP="00476167">
      <w:pPr>
        <w:tabs>
          <w:tab w:val="clear" w:pos="1134"/>
        </w:tabs>
        <w:spacing w:before="24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2.1</w:t>
      </w:r>
      <w:r w:rsidRPr="008F6F23">
        <w:rPr>
          <w:rFonts w:eastAsiaTheme="minorHAnsi" w:cstheme="majorBidi"/>
          <w:b/>
          <w:bCs/>
          <w:caps/>
          <w:color w:val="000000" w:themeColor="text1"/>
          <w:lang w:eastAsia="zh-TW"/>
        </w:rPr>
        <w:tab/>
        <w:t>General</w:t>
      </w:r>
    </w:p>
    <w:p w14:paraId="7536F5C3"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2.1.1</w:t>
      </w:r>
      <w:r w:rsidRPr="008F6F23">
        <w:rPr>
          <w:rFonts w:eastAsia="Times New Roman" w:cs="Times New Roman"/>
          <w:lang w:eastAsia="en-GB"/>
        </w:rPr>
        <w:tab/>
        <w:t xml:space="preserve"> The establishment and operation of WIS depend on WMO Members and partner organizations taking on the functional roles of GISCs, DCPCs and NCs. Procedures for designating a WIS </w:t>
      </w:r>
      <w:r w:rsidR="00A4050C">
        <w:rPr>
          <w:rFonts w:eastAsia="Times New Roman" w:cs="Times New Roman"/>
          <w:lang w:eastAsia="en-GB"/>
        </w:rPr>
        <w:t>C</w:t>
      </w:r>
      <w:r w:rsidRPr="008F6F23">
        <w:rPr>
          <w:rFonts w:eastAsia="Times New Roman" w:cs="Times New Roman"/>
          <w:lang w:eastAsia="en-GB"/>
        </w:rPr>
        <w:t>entre rely on the agreed WIS functional architecture and the WIS compliance specifications.</w:t>
      </w:r>
    </w:p>
    <w:p w14:paraId="587F3A6A" w14:textId="05600A86"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2.1.2 </w:t>
      </w:r>
      <w:r w:rsidRPr="008F6F23">
        <w:rPr>
          <w:rFonts w:eastAsia="Times New Roman" w:cs="Times New Roman"/>
          <w:lang w:eastAsia="en-GB"/>
        </w:rPr>
        <w:tab/>
        <w:t xml:space="preserve">As required by the </w:t>
      </w:r>
      <w:hyperlink r:id="rId31" w:history="1">
        <w:r w:rsidRPr="008F6F23">
          <w:rPr>
            <w:rStyle w:val="Hyperlink"/>
            <w:rFonts w:eastAsia="Times New Roman" w:cs="Times New Roman"/>
            <w:i/>
            <w:iCs/>
            <w:lang w:eastAsia="en-GB"/>
          </w:rPr>
          <w:t>Technical Regulations</w:t>
        </w:r>
      </w:hyperlink>
      <w:r w:rsidRPr="008F6F23">
        <w:rPr>
          <w:rFonts w:eastAsia="Times New Roman" w:cs="Times New Roman"/>
          <w:lang w:eastAsia="en-GB"/>
        </w:rPr>
        <w:t xml:space="preserve"> (WMO-No. 49), Volume I, Part II, 1.2.3, Congress and the Executive Council shall consider the designation of GISCs and DCPCs based on recommendations of the Commission for Observation, Infrastructure and Information Systems (INFCOM). </w:t>
      </w:r>
      <w:commentRangeStart w:id="16"/>
      <w:r w:rsidRPr="008F6F23">
        <w:rPr>
          <w:rFonts w:eastAsia="Times New Roman" w:cs="Times New Roman"/>
          <w:lang w:eastAsia="en-GB"/>
        </w:rPr>
        <w:t xml:space="preserve">The development of INFCOM recommendations includes consultation and coordination with the relevant technical commissions </w:t>
      </w:r>
      <w:commentRangeEnd w:id="16"/>
      <w:r w:rsidR="0000762E">
        <w:rPr>
          <w:rStyle w:val="CommentReference"/>
        </w:rPr>
        <w:commentReference w:id="16"/>
      </w:r>
      <w:r w:rsidRPr="008F6F23">
        <w:rPr>
          <w:rFonts w:eastAsia="Times New Roman" w:cs="Times New Roman"/>
          <w:lang w:eastAsia="en-GB"/>
        </w:rPr>
        <w:t xml:space="preserve">that are responsible for the </w:t>
      </w:r>
      <w:proofErr w:type="gramStart"/>
      <w:r w:rsidRPr="008F6F23">
        <w:rPr>
          <w:rFonts w:eastAsia="Times New Roman" w:cs="Times New Roman"/>
          <w:lang w:eastAsia="en-GB"/>
        </w:rPr>
        <w:t>WMO</w:t>
      </w:r>
      <w:proofErr w:type="gramEnd"/>
      <w:r w:rsidRPr="008F6F23">
        <w:rPr>
          <w:rFonts w:eastAsia="Times New Roman" w:cs="Times New Roman"/>
          <w:lang w:eastAsia="en-GB"/>
        </w:rPr>
        <w:t xml:space="preserve"> and related international programmes concerned, as well as with the regional associations, as appropriate.</w:t>
      </w:r>
    </w:p>
    <w:p w14:paraId="23F0E906" w14:textId="77777777" w:rsidR="005F602F" w:rsidRPr="008F6F23" w:rsidRDefault="005F602F" w:rsidP="00E60F72">
      <w:pPr>
        <w:tabs>
          <w:tab w:val="clear" w:pos="1134"/>
        </w:tabs>
        <w:spacing w:before="36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2.2</w:t>
      </w:r>
      <w:r w:rsidRPr="008F6F23">
        <w:rPr>
          <w:rFonts w:eastAsiaTheme="minorHAnsi" w:cstheme="majorBidi"/>
          <w:b/>
          <w:bCs/>
          <w:caps/>
          <w:color w:val="000000" w:themeColor="text1"/>
          <w:lang w:eastAsia="zh-TW"/>
        </w:rPr>
        <w:tab/>
        <w:t>Procedure for designating an NC</w:t>
      </w:r>
    </w:p>
    <w:p w14:paraId="6C284FF6"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2.2.1</w:t>
      </w:r>
      <w:r w:rsidRPr="008F6F23">
        <w:rPr>
          <w:b/>
          <w:bCs/>
          <w:color w:val="000000" w:themeColor="text1"/>
        </w:rPr>
        <w:tab/>
        <w:t>Background</w:t>
      </w:r>
    </w:p>
    <w:p w14:paraId="619086D4" w14:textId="68D45971"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2.2.1.1</w:t>
      </w:r>
      <w:r w:rsidRPr="008F6F23">
        <w:rPr>
          <w:rFonts w:eastAsia="Times New Roman" w:cs="Times New Roman"/>
          <w:lang w:eastAsia="en-GB"/>
        </w:rPr>
        <w:tab/>
        <w:t xml:space="preserve"> As required by the </w:t>
      </w:r>
      <w:hyperlink r:id="rId32" w:history="1">
        <w:r w:rsidRPr="008F6F23">
          <w:rPr>
            <w:rStyle w:val="Hyperlink"/>
            <w:rFonts w:eastAsia="Times New Roman" w:cs="Times New Roman"/>
            <w:i/>
            <w:iCs/>
            <w:lang w:eastAsia="en-GB"/>
          </w:rPr>
          <w:t>Technical Regulations</w:t>
        </w:r>
      </w:hyperlink>
      <w:r w:rsidRPr="008F6F23">
        <w:rPr>
          <w:rFonts w:eastAsia="Times New Roman" w:cs="Times New Roman"/>
          <w:lang w:eastAsia="en-GB"/>
        </w:rPr>
        <w:t xml:space="preserve"> (WMO-No. 49), Volume I, Part II, 1.2.8, each NC shall use WIS to provide data that are consistent with its programme responsibilities. These data and products shall be provided with associated metadata in accordance with WIS practices, </w:t>
      </w:r>
      <w:proofErr w:type="gramStart"/>
      <w:r w:rsidRPr="008F6F23">
        <w:rPr>
          <w:rFonts w:eastAsia="Times New Roman" w:cs="Times New Roman"/>
          <w:lang w:eastAsia="en-GB"/>
        </w:rPr>
        <w:t>procedures</w:t>
      </w:r>
      <w:proofErr w:type="gramEnd"/>
      <w:r w:rsidRPr="008F6F23">
        <w:rPr>
          <w:rFonts w:eastAsia="Times New Roman" w:cs="Times New Roman"/>
          <w:lang w:eastAsia="en-GB"/>
        </w:rPr>
        <w:t xml:space="preserve"> and specifications. Each NC shall participate as appropriate in the relevant monitoring of the performance of WIS.</w:t>
      </w:r>
    </w:p>
    <w:p w14:paraId="0091539A"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2.2.2</w:t>
      </w:r>
      <w:r w:rsidRPr="008F6F23">
        <w:rPr>
          <w:b/>
          <w:bCs/>
          <w:color w:val="000000" w:themeColor="text1"/>
        </w:rPr>
        <w:tab/>
        <w:t>Procedure</w:t>
      </w:r>
    </w:p>
    <w:p w14:paraId="6240F397"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2.2.2.1</w:t>
      </w:r>
      <w:r w:rsidRPr="008F6F23">
        <w:rPr>
          <w:rFonts w:eastAsia="Times New Roman" w:cs="Times New Roman"/>
          <w:lang w:eastAsia="en-GB"/>
        </w:rPr>
        <w:tab/>
        <w:t xml:space="preserve"> Each WMO Member shall notify WMO of the current name and location of each of its centres that is to be designated as an NC. INFCOM, with the involvement of relevant regional associations and with the assistance of the WMO Secretariat, shall review the Member designations to ensure support of each NC by a GISC, DCPC or other NC.</w:t>
      </w:r>
    </w:p>
    <w:p w14:paraId="70CDCDFB" w14:textId="3C011610"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2.2.2.2</w:t>
      </w:r>
      <w:r w:rsidRPr="008F6F23">
        <w:rPr>
          <w:rFonts w:eastAsia="Times New Roman" w:cs="Times New Roman"/>
          <w:lang w:eastAsia="en-GB"/>
        </w:rPr>
        <w:tab/>
        <w:t xml:space="preserve">Each National Centre shall complete the migration from WIS/GTS to WIS2 to be designed as WIS2 centre and added </w:t>
      </w:r>
      <w:ins w:id="17" w:author="Enrico Fucile [2]" w:date="2024-01-04T12:32:00Z">
        <w:r w:rsidR="0000762E">
          <w:rPr>
            <w:rFonts w:eastAsia="Times New Roman" w:cs="Times New Roman"/>
            <w:lang w:eastAsia="en-GB"/>
          </w:rPr>
          <w:t xml:space="preserve">to </w:t>
        </w:r>
      </w:ins>
      <w:r w:rsidR="005C2FB2" w:rsidRPr="006735F9">
        <w:rPr>
          <w:rFonts w:eastAsia="Times New Roman" w:cs="Times New Roman"/>
          <w:lang w:eastAsia="en-GB"/>
        </w:rPr>
        <w:t>the</w:t>
      </w:r>
      <w:r w:rsidR="008B1F32">
        <w:rPr>
          <w:rFonts w:eastAsia="Times New Roman" w:cs="Times New Roman"/>
          <w:lang w:eastAsia="en-GB"/>
        </w:rPr>
        <w:t xml:space="preserve"> </w:t>
      </w:r>
      <w:r w:rsidRPr="008F6F23">
        <w:rPr>
          <w:rFonts w:eastAsia="Times New Roman" w:cs="Times New Roman"/>
          <w:lang w:eastAsia="en-GB"/>
        </w:rPr>
        <w:t>list in Appendix D</w:t>
      </w:r>
      <w:r w:rsidR="008B1F32">
        <w:rPr>
          <w:rFonts w:eastAsia="Times New Roman" w:cs="Times New Roman"/>
          <w:lang w:eastAsia="en-GB"/>
        </w:rPr>
        <w:t>.</w:t>
      </w:r>
    </w:p>
    <w:p w14:paraId="22641198"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2.2.3</w:t>
      </w:r>
      <w:r w:rsidRPr="008F6F23">
        <w:rPr>
          <w:b/>
          <w:bCs/>
          <w:color w:val="000000" w:themeColor="text1"/>
        </w:rPr>
        <w:tab/>
        <w:t>Designated NCs</w:t>
      </w:r>
    </w:p>
    <w:p w14:paraId="7403ADFC"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2.2.3.1 </w:t>
      </w:r>
      <w:r w:rsidRPr="008F6F23">
        <w:rPr>
          <w:rFonts w:eastAsia="Times New Roman" w:cs="Times New Roman"/>
          <w:lang w:eastAsia="en-GB"/>
        </w:rPr>
        <w:tab/>
        <w:t xml:space="preserve">The NCs designated by Members shall be included in the list of WIS </w:t>
      </w:r>
      <w:r w:rsidR="0056022F">
        <w:rPr>
          <w:rFonts w:eastAsia="Times New Roman" w:cs="Times New Roman"/>
          <w:lang w:eastAsia="en-GB"/>
        </w:rPr>
        <w:t>C</w:t>
      </w:r>
      <w:r w:rsidRPr="008F6F23">
        <w:rPr>
          <w:rFonts w:eastAsia="Times New Roman" w:cs="Times New Roman"/>
          <w:lang w:eastAsia="en-GB"/>
        </w:rPr>
        <w:t xml:space="preserve">entres in </w:t>
      </w:r>
      <w:sdt>
        <w:sdtPr>
          <w:rPr>
            <w:rFonts w:eastAsia="Times New Roman" w:cs="Times New Roman"/>
            <w:lang w:eastAsia="en-GB"/>
          </w:rPr>
          <w:tag w:val="goog_rdk_33"/>
          <w:id w:val="2039772061"/>
        </w:sdtPr>
        <w:sdtContent/>
      </w:sdt>
      <w:sdt>
        <w:sdtPr>
          <w:rPr>
            <w:rFonts w:eastAsia="Times New Roman" w:cs="Times New Roman"/>
            <w:lang w:eastAsia="en-GB"/>
          </w:rPr>
          <w:tag w:val="goog_rdk_34"/>
          <w:id w:val="-1669939051"/>
        </w:sdtPr>
        <w:sdtContent/>
      </w:sdt>
      <w:sdt>
        <w:sdtPr>
          <w:rPr>
            <w:rFonts w:eastAsia="Times New Roman" w:cs="Times New Roman"/>
            <w:lang w:eastAsia="en-GB"/>
          </w:rPr>
          <w:tag w:val="goog_rdk_35"/>
          <w:id w:val="-2045206938"/>
        </w:sdtPr>
        <w:sdtContent/>
      </w:sdt>
      <w:sdt>
        <w:sdtPr>
          <w:rPr>
            <w:rFonts w:eastAsia="Times New Roman" w:cs="Times New Roman"/>
            <w:lang w:eastAsia="en-GB"/>
          </w:rPr>
          <w:tag w:val="goog_rdk_36"/>
          <w:id w:val="570781649"/>
        </w:sdtPr>
        <w:sdtContent/>
      </w:sdt>
      <w:sdt>
        <w:sdtPr>
          <w:rPr>
            <w:rFonts w:eastAsia="Times New Roman" w:cs="Times New Roman"/>
            <w:lang w:eastAsia="en-GB"/>
          </w:rPr>
          <w:tag w:val="goog_rdk_37"/>
          <w:id w:val="221182424"/>
        </w:sdtPr>
        <w:sdtContent/>
      </w:sdt>
      <w:sdt>
        <w:sdtPr>
          <w:rPr>
            <w:rFonts w:eastAsia="Times New Roman" w:cs="Times New Roman"/>
            <w:lang w:eastAsia="en-GB"/>
          </w:rPr>
          <w:tag w:val="goog_rdk_38"/>
          <w:id w:val="939729315"/>
        </w:sdtPr>
        <w:sdtContent/>
      </w:sdt>
      <w:r w:rsidRPr="008F6F23">
        <w:rPr>
          <w:rFonts w:eastAsia="Times New Roman" w:cs="Times New Roman"/>
          <w:lang w:eastAsia="en-GB"/>
        </w:rPr>
        <w:t>Appendix D to this Manual. Each NC entry shall include the name of the associated GISC.</w:t>
      </w:r>
    </w:p>
    <w:p w14:paraId="4C369E79" w14:textId="77777777" w:rsidR="005F602F" w:rsidRPr="008F6F23" w:rsidRDefault="005F602F" w:rsidP="00E60F72">
      <w:pPr>
        <w:tabs>
          <w:tab w:val="clear" w:pos="1134"/>
        </w:tabs>
        <w:spacing w:before="36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2.3</w:t>
      </w:r>
      <w:r w:rsidRPr="008F6F23">
        <w:rPr>
          <w:rFonts w:eastAsiaTheme="minorHAnsi" w:cstheme="majorBidi"/>
          <w:b/>
          <w:bCs/>
          <w:caps/>
          <w:color w:val="000000" w:themeColor="text1"/>
          <w:lang w:eastAsia="zh-TW"/>
        </w:rPr>
        <w:tab/>
        <w:t>Procedure for designating a DCPC</w:t>
      </w:r>
    </w:p>
    <w:p w14:paraId="666A6098"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2.3.1</w:t>
      </w:r>
      <w:r w:rsidRPr="008F6F23">
        <w:rPr>
          <w:b/>
          <w:bCs/>
          <w:color w:val="000000" w:themeColor="text1"/>
        </w:rPr>
        <w:tab/>
        <w:t>Background</w:t>
      </w:r>
    </w:p>
    <w:p w14:paraId="1A08A2DA"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2.3.1.1 </w:t>
      </w:r>
      <w:r w:rsidRPr="008F6F23">
        <w:rPr>
          <w:rFonts w:eastAsia="Times New Roman" w:cs="Times New Roman"/>
          <w:lang w:eastAsia="en-GB"/>
        </w:rPr>
        <w:tab/>
        <w:t>WMO has determined that all WMO and related international programmes shall be served by WIS.</w:t>
      </w:r>
      <w:sdt>
        <w:sdtPr>
          <w:rPr>
            <w:rFonts w:eastAsia="Times New Roman" w:cs="Times New Roman"/>
            <w:lang w:eastAsia="en-GB"/>
          </w:rPr>
          <w:tag w:val="goog_rdk_39"/>
          <w:id w:val="-430129365"/>
        </w:sdtPr>
        <w:sdtContent/>
      </w:sdt>
      <w:sdt>
        <w:sdtPr>
          <w:rPr>
            <w:rFonts w:eastAsia="Times New Roman" w:cs="Times New Roman"/>
            <w:lang w:eastAsia="en-GB"/>
          </w:rPr>
          <w:tag w:val="goog_rdk_40"/>
          <w:id w:val="927309100"/>
        </w:sdtPr>
        <w:sdtContent/>
      </w:sdt>
      <w:sdt>
        <w:sdtPr>
          <w:rPr>
            <w:rFonts w:eastAsia="Times New Roman" w:cs="Times New Roman"/>
            <w:lang w:eastAsia="en-GB"/>
          </w:rPr>
          <w:tag w:val="goog_rdk_41"/>
          <w:id w:val="-23490342"/>
        </w:sdtPr>
        <w:sdtContent/>
      </w:sdt>
      <w:sdt>
        <w:sdtPr>
          <w:rPr>
            <w:rFonts w:eastAsia="Times New Roman" w:cs="Times New Roman"/>
            <w:lang w:eastAsia="en-GB"/>
          </w:rPr>
          <w:tag w:val="goog_rdk_42"/>
          <w:id w:val="1805810301"/>
        </w:sdtPr>
        <w:sdtContent/>
      </w:sdt>
      <w:r w:rsidRPr="008F6F23">
        <w:rPr>
          <w:rFonts w:eastAsia="Times New Roman" w:cs="Times New Roman"/>
          <w:lang w:eastAsia="en-GB"/>
        </w:rPr>
        <w:t xml:space="preserve"> Each established centre shall therefore implement required WIS functions. INFCOM shall recommend how these centres are categorized as DCPCs within WIS.</w:t>
      </w:r>
    </w:p>
    <w:p w14:paraId="585C53CB"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2.3.2</w:t>
      </w:r>
      <w:r w:rsidRPr="008F6F23">
        <w:rPr>
          <w:b/>
          <w:bCs/>
          <w:color w:val="000000" w:themeColor="text1"/>
        </w:rPr>
        <w:tab/>
        <w:t>Procedure</w:t>
      </w:r>
    </w:p>
    <w:p w14:paraId="69078157"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2.3.2.1 </w:t>
      </w:r>
      <w:r w:rsidRPr="008F6F23">
        <w:rPr>
          <w:rFonts w:eastAsia="Times New Roman" w:cs="Times New Roman"/>
          <w:lang w:eastAsia="en-GB"/>
        </w:rPr>
        <w:tab/>
        <w:t>The procedure for designating a DCPC shall consist of three steps:</w:t>
      </w:r>
    </w:p>
    <w:p w14:paraId="5FF9C457"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(1)</w:t>
      </w:r>
      <w:r w:rsidRPr="008F6F23">
        <w:rPr>
          <w:rFonts w:eastAsia="Times New Roman" w:cs="Times New Roman"/>
          <w:lang w:eastAsia="en-GB"/>
        </w:rPr>
        <w:tab/>
        <w:t xml:space="preserve">Service </w:t>
      </w:r>
      <w:proofErr w:type="gramStart"/>
      <w:r w:rsidRPr="008F6F23">
        <w:rPr>
          <w:rFonts w:eastAsia="Times New Roman" w:cs="Times New Roman"/>
          <w:lang w:eastAsia="en-GB"/>
        </w:rPr>
        <w:t>offer</w:t>
      </w:r>
      <w:proofErr w:type="gramEnd"/>
      <w:r w:rsidRPr="008F6F23">
        <w:rPr>
          <w:rFonts w:eastAsia="Times New Roman" w:cs="Times New Roman"/>
          <w:lang w:eastAsia="en-GB"/>
        </w:rPr>
        <w:t xml:space="preserve"> by a potential DCPC;</w:t>
      </w:r>
    </w:p>
    <w:p w14:paraId="0BEE205D"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(2)</w:t>
      </w:r>
      <w:r w:rsidRPr="008F6F23">
        <w:rPr>
          <w:rFonts w:eastAsia="Times New Roman" w:cs="Times New Roman"/>
          <w:lang w:eastAsia="en-GB"/>
        </w:rPr>
        <w:tab/>
        <w:t xml:space="preserve">Demonstration of DCPC </w:t>
      </w:r>
      <w:proofErr w:type="gramStart"/>
      <w:r w:rsidRPr="008F6F23">
        <w:rPr>
          <w:rFonts w:eastAsia="Times New Roman" w:cs="Times New Roman"/>
          <w:lang w:eastAsia="en-GB"/>
        </w:rPr>
        <w:t>capabilities;</w:t>
      </w:r>
      <w:proofErr w:type="gramEnd"/>
    </w:p>
    <w:p w14:paraId="495C52B2"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(3)</w:t>
      </w:r>
      <w:r w:rsidRPr="008F6F23">
        <w:rPr>
          <w:rFonts w:eastAsia="Times New Roman" w:cs="Times New Roman"/>
          <w:lang w:eastAsia="en-GB"/>
        </w:rPr>
        <w:tab/>
        <w:t>Designation of a DCPC.</w:t>
      </w:r>
    </w:p>
    <w:p w14:paraId="75DD585E" w14:textId="77777777" w:rsidR="005F602F" w:rsidRPr="008F6F23" w:rsidRDefault="005F602F" w:rsidP="00476167">
      <w:pPr>
        <w:spacing w:before="240" w:after="240"/>
        <w:jc w:val="left"/>
        <w:rPr>
          <w:rFonts w:eastAsia="Times New Roman" w:cs="Times New Roman"/>
          <w:lang w:eastAsia="en-GB"/>
        </w:rPr>
      </w:pPr>
      <w:r w:rsidRPr="008F6F23">
        <w:rPr>
          <w:rFonts w:eastAsia="Times New Roman" w:cs="Times New Roman"/>
          <w:lang w:eastAsia="en-GB"/>
        </w:rPr>
        <w:lastRenderedPageBreak/>
        <w:t xml:space="preserve">2.3.2.2 </w:t>
      </w:r>
      <w:r w:rsidRPr="008F6F23">
        <w:rPr>
          <w:rFonts w:eastAsia="Times New Roman" w:cs="Times New Roman"/>
          <w:lang w:eastAsia="en-GB"/>
        </w:rPr>
        <w:tab/>
        <w:t>Each DCPC shall complete the migration from WIS/GTS to WIS2 to be designated as WIS2 DCPC centre and added to the list in Appendix D</w:t>
      </w:r>
    </w:p>
    <w:p w14:paraId="479408F5"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2.3.3</w:t>
      </w:r>
      <w:r w:rsidRPr="008F6F23">
        <w:rPr>
          <w:b/>
          <w:bCs/>
          <w:color w:val="000000" w:themeColor="text1"/>
        </w:rPr>
        <w:tab/>
        <w:t>Service offer by a potential DCPC</w:t>
      </w:r>
    </w:p>
    <w:p w14:paraId="15286DC2"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2.3.3.1 </w:t>
      </w:r>
      <w:r w:rsidRPr="008F6F23">
        <w:rPr>
          <w:rFonts w:eastAsia="Times New Roman" w:cs="Times New Roman"/>
          <w:lang w:eastAsia="en-GB"/>
        </w:rPr>
        <w:tab/>
        <w:t>Required DCPC functions should be fulfilled by a Centre that has been established under a WMO or related international programme and/or a regional association. Accordingly, the relevant technical commission and/or regional association shall consider the service offers made by Members for potential DCPCs and shall endorse candidate DCPCs.</w:t>
      </w:r>
    </w:p>
    <w:p w14:paraId="4B075B48"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2.3.3.2 </w:t>
      </w:r>
      <w:r w:rsidRPr="008F6F23">
        <w:rPr>
          <w:rFonts w:eastAsia="Times New Roman" w:cs="Times New Roman"/>
          <w:lang w:eastAsia="en-GB"/>
        </w:rPr>
        <w:tab/>
        <w:t>The service offer of candidate DCPCs shall then be submitted to INFCOM, which shall analyse the compliance of the candidate with the required DCPC functions and specifications and formulate a recommendation.</w:t>
      </w:r>
    </w:p>
    <w:p w14:paraId="7445AEA6"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2.3.4</w:t>
      </w:r>
      <w:r w:rsidRPr="008F6F23">
        <w:rPr>
          <w:b/>
          <w:bCs/>
          <w:color w:val="000000" w:themeColor="text1"/>
        </w:rPr>
        <w:tab/>
        <w:t>Demonstration of DCPC capabilities</w:t>
      </w:r>
    </w:p>
    <w:p w14:paraId="3049F9D0"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2.3.4.1 </w:t>
      </w:r>
      <w:r w:rsidRPr="008F6F23">
        <w:rPr>
          <w:rFonts w:eastAsia="Times New Roman" w:cs="Times New Roman"/>
          <w:lang w:eastAsia="en-GB"/>
        </w:rPr>
        <w:tab/>
        <w:t>The Member offering a DCPC shall be invited to demonstrate to INFCOM the ability of the proposed Centre to provide WIS services in compliance with the DCPC functions and responsibilities, including communication with the global services. Compliance shall be demonstrated, where applicable, with respect to real-time functions of data sharing, provision of relevant up to date discovery metadata, coordination functions with the associated GISC, adherence to WIS standards, and relevant data exchange policies and access rights.</w:t>
      </w:r>
    </w:p>
    <w:p w14:paraId="21015C6F"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2.3.4.2 </w:t>
      </w:r>
      <w:r w:rsidRPr="008F6F23">
        <w:rPr>
          <w:rFonts w:eastAsia="Times New Roman" w:cs="Times New Roman"/>
          <w:lang w:eastAsia="en-GB"/>
        </w:rPr>
        <w:tab/>
        <w:t>After the candidate DCPC has successfully demonstrated its capabilities, INFCOM shall recommend to Congress or the Executive Council that the candidate be approved.</w:t>
      </w:r>
    </w:p>
    <w:p w14:paraId="4C43C6D2"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2.3.5</w:t>
      </w:r>
      <w:r w:rsidRPr="008F6F23">
        <w:rPr>
          <w:b/>
          <w:bCs/>
          <w:color w:val="000000" w:themeColor="text1"/>
        </w:rPr>
        <w:tab/>
        <w:t>Designated DCPCs</w:t>
      </w:r>
    </w:p>
    <w:p w14:paraId="5F2F3E7A"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2.3.5.1 </w:t>
      </w:r>
      <w:r w:rsidRPr="008F6F23">
        <w:rPr>
          <w:rFonts w:eastAsia="Times New Roman" w:cs="Times New Roman"/>
          <w:lang w:eastAsia="en-GB"/>
        </w:rPr>
        <w:tab/>
        <w:t xml:space="preserve">The list of DCPCs as approved by Congress or the Executive Council is included in </w:t>
      </w:r>
      <w:sdt>
        <w:sdtPr>
          <w:rPr>
            <w:rFonts w:eastAsia="Times New Roman" w:cs="Times New Roman"/>
            <w:lang w:eastAsia="en-GB"/>
          </w:rPr>
          <w:tag w:val="goog_rdk_43"/>
          <w:id w:val="1901332158"/>
        </w:sdtPr>
        <w:sdtContent/>
      </w:sdt>
      <w:sdt>
        <w:sdtPr>
          <w:rPr>
            <w:rFonts w:eastAsia="Times New Roman" w:cs="Times New Roman"/>
            <w:lang w:eastAsia="en-GB"/>
          </w:rPr>
          <w:tag w:val="goog_rdk_44"/>
          <w:id w:val="-403148011"/>
        </w:sdtPr>
        <w:sdtContent/>
      </w:sdt>
      <w:r w:rsidRPr="008F6F23">
        <w:rPr>
          <w:rFonts w:eastAsia="Times New Roman" w:cs="Times New Roman"/>
          <w:lang w:eastAsia="en-GB"/>
        </w:rPr>
        <w:t>Appendix D to this Manual. Each DCPC entry includes the name of the associated GISC.</w:t>
      </w:r>
    </w:p>
    <w:p w14:paraId="327CC682" w14:textId="77777777" w:rsidR="005F602F" w:rsidRPr="008F6F23" w:rsidRDefault="005F602F" w:rsidP="00E60F72">
      <w:pPr>
        <w:tabs>
          <w:tab w:val="clear" w:pos="1134"/>
        </w:tabs>
        <w:spacing w:before="360" w:after="24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2.4</w:t>
      </w:r>
      <w:r w:rsidRPr="008F6F23">
        <w:rPr>
          <w:rFonts w:eastAsiaTheme="minorHAnsi" w:cstheme="majorBidi"/>
          <w:b/>
          <w:bCs/>
          <w:caps/>
          <w:color w:val="000000" w:themeColor="text1"/>
          <w:lang w:eastAsia="zh-TW"/>
        </w:rPr>
        <w:tab/>
        <w:t>Procedure for designating a GISC</w:t>
      </w:r>
    </w:p>
    <w:p w14:paraId="77D82A30"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2.4.1</w:t>
      </w:r>
      <w:r w:rsidRPr="008F6F23">
        <w:rPr>
          <w:b/>
          <w:bCs/>
          <w:color w:val="000000" w:themeColor="text1"/>
        </w:rPr>
        <w:tab/>
        <w:t>Procedure</w:t>
      </w:r>
    </w:p>
    <w:p w14:paraId="3AD75FC9"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2.4.1.1 </w:t>
      </w:r>
      <w:r w:rsidRPr="008F6F23">
        <w:rPr>
          <w:rFonts w:eastAsia="Times New Roman" w:cs="Times New Roman"/>
          <w:lang w:eastAsia="en-GB"/>
        </w:rPr>
        <w:tab/>
        <w:t>The procedure for the designation of a GISC shall consist of four steps:</w:t>
      </w:r>
    </w:p>
    <w:p w14:paraId="73826EAB"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(1)</w:t>
      </w:r>
      <w:r w:rsidRPr="008F6F23">
        <w:rPr>
          <w:rFonts w:eastAsia="Times New Roman" w:cs="Times New Roman"/>
          <w:lang w:eastAsia="en-GB"/>
        </w:rPr>
        <w:tab/>
        <w:t xml:space="preserve">Statement of WIS </w:t>
      </w:r>
      <w:proofErr w:type="gramStart"/>
      <w:r w:rsidRPr="008F6F23">
        <w:rPr>
          <w:rFonts w:eastAsia="Times New Roman" w:cs="Times New Roman"/>
          <w:lang w:eastAsia="en-GB"/>
        </w:rPr>
        <w:t>requirements;</w:t>
      </w:r>
      <w:proofErr w:type="gramEnd"/>
    </w:p>
    <w:p w14:paraId="6DDC8F5A"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(2)</w:t>
      </w:r>
      <w:r w:rsidRPr="008F6F23">
        <w:rPr>
          <w:rFonts w:eastAsia="Times New Roman" w:cs="Times New Roman"/>
          <w:lang w:eastAsia="en-GB"/>
        </w:rPr>
        <w:tab/>
        <w:t xml:space="preserve">Service </w:t>
      </w:r>
      <w:proofErr w:type="gramStart"/>
      <w:r w:rsidRPr="008F6F23">
        <w:rPr>
          <w:rFonts w:eastAsia="Times New Roman" w:cs="Times New Roman"/>
          <w:lang w:eastAsia="en-GB"/>
        </w:rPr>
        <w:t>offer</w:t>
      </w:r>
      <w:proofErr w:type="gramEnd"/>
      <w:r w:rsidRPr="008F6F23">
        <w:rPr>
          <w:rFonts w:eastAsia="Times New Roman" w:cs="Times New Roman"/>
          <w:lang w:eastAsia="en-GB"/>
        </w:rPr>
        <w:t xml:space="preserve"> by a Member for a potential GISC;</w:t>
      </w:r>
    </w:p>
    <w:p w14:paraId="41746C00"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(3)</w:t>
      </w:r>
      <w:r w:rsidRPr="008F6F23">
        <w:rPr>
          <w:rFonts w:eastAsia="Times New Roman" w:cs="Times New Roman"/>
          <w:lang w:eastAsia="en-GB"/>
        </w:rPr>
        <w:tab/>
        <w:t xml:space="preserve">Demonstration of GISC </w:t>
      </w:r>
      <w:proofErr w:type="gramStart"/>
      <w:r w:rsidRPr="008F6F23">
        <w:rPr>
          <w:rFonts w:eastAsia="Times New Roman" w:cs="Times New Roman"/>
          <w:lang w:eastAsia="en-GB"/>
        </w:rPr>
        <w:t>capabilities;</w:t>
      </w:r>
      <w:proofErr w:type="gramEnd"/>
    </w:p>
    <w:p w14:paraId="2A602307"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(4)</w:t>
      </w:r>
      <w:r w:rsidRPr="008F6F23">
        <w:rPr>
          <w:rFonts w:eastAsia="Times New Roman" w:cs="Times New Roman"/>
          <w:lang w:eastAsia="en-GB"/>
        </w:rPr>
        <w:tab/>
        <w:t>Designation of a GISC.</w:t>
      </w:r>
    </w:p>
    <w:p w14:paraId="452C9404"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2.4.2</w:t>
      </w:r>
      <w:r w:rsidRPr="008F6F23">
        <w:rPr>
          <w:b/>
          <w:bCs/>
          <w:color w:val="000000" w:themeColor="text1"/>
        </w:rPr>
        <w:tab/>
        <w:t>Statement of WIS requirements</w:t>
      </w:r>
    </w:p>
    <w:p w14:paraId="5A373A70"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2.4.2.1 </w:t>
      </w:r>
      <w:r w:rsidRPr="008F6F23">
        <w:rPr>
          <w:rFonts w:eastAsia="Times New Roman" w:cs="Times New Roman"/>
          <w:lang w:eastAsia="en-GB"/>
        </w:rPr>
        <w:tab/>
        <w:t>The WMO technical commissions and other bodies representing the participating programmes, including regional bodies, shall state their requirements for WIS services and review them periodically. The list of all relevant requirements shall be compiled and regularly reviewed by INFCOM and reported to the Executive Council.</w:t>
      </w:r>
    </w:p>
    <w:p w14:paraId="13C9C47D" w14:textId="77777777" w:rsidR="005F602F" w:rsidRPr="008F6F23" w:rsidRDefault="005F602F" w:rsidP="00E60F72">
      <w:pPr>
        <w:keepNext/>
        <w:keepLines/>
        <w:spacing w:before="240" w:after="240"/>
        <w:ind w:left="1123" w:hanging="1123"/>
        <w:jc w:val="left"/>
        <w:outlineLvl w:val="4"/>
        <w:rPr>
          <w:b/>
          <w:bCs/>
          <w:color w:val="000000" w:themeColor="text1"/>
        </w:rPr>
      </w:pPr>
      <w:r w:rsidRPr="008F6F23">
        <w:rPr>
          <w:b/>
          <w:bCs/>
          <w:color w:val="000000" w:themeColor="text1"/>
        </w:rPr>
        <w:t>2.4.3</w:t>
      </w:r>
      <w:r w:rsidRPr="008F6F23">
        <w:rPr>
          <w:b/>
          <w:bCs/>
          <w:color w:val="000000" w:themeColor="text1"/>
        </w:rPr>
        <w:tab/>
        <w:t xml:space="preserve">Service offer by a </w:t>
      </w:r>
      <w:proofErr w:type="gramStart"/>
      <w:r w:rsidRPr="008F6F23">
        <w:rPr>
          <w:b/>
          <w:bCs/>
          <w:color w:val="000000" w:themeColor="text1"/>
        </w:rPr>
        <w:t>Member</w:t>
      </w:r>
      <w:proofErr w:type="gramEnd"/>
      <w:r w:rsidRPr="008F6F23">
        <w:rPr>
          <w:b/>
          <w:bCs/>
          <w:color w:val="000000" w:themeColor="text1"/>
        </w:rPr>
        <w:t xml:space="preserve"> for a potential GISC</w:t>
      </w:r>
    </w:p>
    <w:p w14:paraId="3E83B52B" w14:textId="77777777" w:rsidR="005F602F" w:rsidRPr="008F6F23" w:rsidRDefault="005F602F" w:rsidP="00E60F72">
      <w:pPr>
        <w:keepNext/>
        <w:keepLines/>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2.4.3.1 </w:t>
      </w:r>
      <w:r w:rsidRPr="008F6F23">
        <w:rPr>
          <w:rFonts w:eastAsia="Times New Roman" w:cs="Times New Roman"/>
          <w:lang w:eastAsia="en-GB"/>
        </w:rPr>
        <w:tab/>
        <w:t>A WMO Member can apply for a centre to be designated as one of the GISCs forming the core infrastructure of WIS. The service offer by the Member shall include:</w:t>
      </w:r>
    </w:p>
    <w:p w14:paraId="5DCA1094"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(a)</w:t>
      </w:r>
      <w:r w:rsidRPr="008F6F23">
        <w:rPr>
          <w:rFonts w:eastAsia="Times New Roman" w:cs="Times New Roman"/>
          <w:lang w:eastAsia="en-GB"/>
        </w:rPr>
        <w:tab/>
        <w:t xml:space="preserve">A statement of compliance with the required WIS </w:t>
      </w:r>
      <w:proofErr w:type="gramStart"/>
      <w:r w:rsidRPr="008F6F23">
        <w:rPr>
          <w:rFonts w:eastAsia="Times New Roman" w:cs="Times New Roman"/>
          <w:lang w:eastAsia="en-GB"/>
        </w:rPr>
        <w:t>functions;</w:t>
      </w:r>
      <w:proofErr w:type="gramEnd"/>
    </w:p>
    <w:p w14:paraId="2BEAF56D"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lastRenderedPageBreak/>
        <w:t>(b)</w:t>
      </w:r>
      <w:r w:rsidRPr="008F6F23">
        <w:rPr>
          <w:rFonts w:eastAsia="Times New Roman" w:cs="Times New Roman"/>
          <w:lang w:eastAsia="en-GB"/>
        </w:rPr>
        <w:tab/>
        <w:t xml:space="preserve">A proposal regarding the </w:t>
      </w:r>
      <w:r w:rsidR="0013693A">
        <w:rPr>
          <w:rFonts w:eastAsia="Times New Roman" w:cs="Times New Roman"/>
          <w:lang w:eastAsia="en-GB"/>
        </w:rPr>
        <w:t>AoR</w:t>
      </w:r>
      <w:r w:rsidRPr="008F6F23">
        <w:rPr>
          <w:rFonts w:eastAsia="Times New Roman" w:cs="Times New Roman"/>
          <w:lang w:eastAsia="en-GB"/>
        </w:rPr>
        <w:t xml:space="preserve"> for WIS </w:t>
      </w:r>
      <w:proofErr w:type="gramStart"/>
      <w:r w:rsidRPr="008F6F23">
        <w:rPr>
          <w:rFonts w:eastAsia="Times New Roman" w:cs="Times New Roman"/>
          <w:lang w:eastAsia="en-GB"/>
        </w:rPr>
        <w:t>services;</w:t>
      </w:r>
      <w:proofErr w:type="gramEnd"/>
    </w:p>
    <w:p w14:paraId="6FD63382"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(c)</w:t>
      </w:r>
      <w:r w:rsidRPr="008F6F23">
        <w:rPr>
          <w:rFonts w:eastAsia="Times New Roman" w:cs="Times New Roman"/>
          <w:lang w:eastAsia="en-GB"/>
        </w:rPr>
        <w:tab/>
        <w:t>A formal commitment by the Permanent Representative of the Member that such services shall be provided on a routine basis and sustained over time.</w:t>
      </w:r>
    </w:p>
    <w:p w14:paraId="0782E510"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2.4.3.2 </w:t>
      </w:r>
      <w:r w:rsidRPr="008F6F23">
        <w:rPr>
          <w:rFonts w:eastAsia="Times New Roman" w:cs="Times New Roman"/>
          <w:lang w:eastAsia="en-GB"/>
        </w:rPr>
        <w:tab/>
        <w:t xml:space="preserve">The service offer shall be addressed to WMO. INFCOM, in consultation with the regional association(s) concerned, shall analyse the proposed service offer </w:t>
      </w:r>
      <w:proofErr w:type="gramStart"/>
      <w:r w:rsidRPr="008F6F23">
        <w:rPr>
          <w:rFonts w:eastAsia="Times New Roman" w:cs="Times New Roman"/>
          <w:lang w:eastAsia="en-GB"/>
        </w:rPr>
        <w:t>with regard to</w:t>
      </w:r>
      <w:proofErr w:type="gramEnd"/>
      <w:r w:rsidRPr="008F6F23">
        <w:rPr>
          <w:rFonts w:eastAsia="Times New Roman" w:cs="Times New Roman"/>
          <w:lang w:eastAsia="en-GB"/>
        </w:rPr>
        <w:t xml:space="preserve"> WIS requirements and compliance with GISC functions and specifications and shall formulate a recommendation.</w:t>
      </w:r>
    </w:p>
    <w:p w14:paraId="439A3A67"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 xml:space="preserve">2.4.4 </w:t>
      </w:r>
      <w:r w:rsidRPr="008F6F23">
        <w:rPr>
          <w:b/>
          <w:bCs/>
          <w:color w:val="000000" w:themeColor="text1"/>
        </w:rPr>
        <w:tab/>
        <w:t>Demonstration of GISC capabilities</w:t>
      </w:r>
    </w:p>
    <w:p w14:paraId="0EBF65FA" w14:textId="77777777" w:rsidR="005F602F" w:rsidRPr="008F6F23" w:rsidRDefault="005F602F" w:rsidP="00476167">
      <w:pPr>
        <w:tabs>
          <w:tab w:val="clear" w:pos="1134"/>
        </w:tabs>
        <w:spacing w:before="240" w:after="240"/>
        <w:jc w:val="left"/>
        <w:rPr>
          <w:rFonts w:eastAsia="Times New Roman" w:cs="Times New Roman"/>
          <w:highlight w:val="green"/>
          <w:lang w:eastAsia="en-GB"/>
        </w:rPr>
      </w:pPr>
      <w:r w:rsidRPr="008F6F23">
        <w:rPr>
          <w:rFonts w:eastAsia="Times New Roman" w:cs="Times New Roman"/>
          <w:lang w:eastAsia="en-GB"/>
        </w:rPr>
        <w:t>2.4.4.1</w:t>
      </w:r>
      <w:r w:rsidRPr="008F6F23">
        <w:rPr>
          <w:rFonts w:eastAsia="Times New Roman" w:cs="Times New Roman"/>
          <w:lang w:eastAsia="en-GB"/>
        </w:rPr>
        <w:tab/>
        <w:t xml:space="preserve">The Member offering a GISC shall demonstrate to INFCOM the capabilities of the proposed centre to provide WIS services of the requisite reliability and quality to accredited users. </w:t>
      </w:r>
      <w:sdt>
        <w:sdtPr>
          <w:rPr>
            <w:rFonts w:eastAsia="Times New Roman" w:cs="Times New Roman"/>
            <w:lang w:eastAsia="en-GB"/>
          </w:rPr>
          <w:tag w:val="goog_rdk_45"/>
          <w:id w:val="679088209"/>
        </w:sdtPr>
        <w:sdtContent/>
      </w:sdt>
      <w:r w:rsidRPr="008F6F23">
        <w:rPr>
          <w:rFonts w:eastAsia="Times New Roman" w:cs="Times New Roman"/>
          <w:lang w:eastAsia="en-GB"/>
        </w:rPr>
        <w:t>Compliance shall be demonstrated for:</w:t>
      </w:r>
    </w:p>
    <w:p w14:paraId="5FB7D227"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(a)</w:t>
      </w:r>
      <w:r w:rsidRPr="008F6F23">
        <w:rPr>
          <w:rFonts w:eastAsia="Times New Roman" w:cs="Times New Roman"/>
          <w:lang w:eastAsia="en-GB"/>
        </w:rPr>
        <w:tab/>
        <w:t>Coordination of data sharing within its Area of Responsibility (AoR</w:t>
      </w:r>
      <w:proofErr w:type="gramStart"/>
      <w:r w:rsidRPr="008F6F23">
        <w:rPr>
          <w:rFonts w:eastAsia="Times New Roman" w:cs="Times New Roman"/>
          <w:lang w:eastAsia="en-GB"/>
        </w:rPr>
        <w:t>);</w:t>
      </w:r>
      <w:proofErr w:type="gramEnd"/>
    </w:p>
    <w:p w14:paraId="2A061410"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(b)</w:t>
      </w:r>
      <w:r w:rsidRPr="008F6F23">
        <w:rPr>
          <w:rFonts w:eastAsia="Times New Roman" w:cs="Times New Roman"/>
          <w:lang w:eastAsia="en-GB"/>
        </w:rPr>
        <w:tab/>
        <w:t xml:space="preserve">Provision of training, support, other capacity building activities to WIS </w:t>
      </w:r>
      <w:r w:rsidR="0056022F">
        <w:rPr>
          <w:rFonts w:eastAsia="Times New Roman" w:cs="Times New Roman"/>
          <w:lang w:eastAsia="en-GB"/>
        </w:rPr>
        <w:t>C</w:t>
      </w:r>
      <w:r w:rsidRPr="008F6F23">
        <w:rPr>
          <w:rFonts w:eastAsia="Times New Roman" w:cs="Times New Roman"/>
          <w:lang w:eastAsia="en-GB"/>
        </w:rPr>
        <w:t xml:space="preserve">entres within its </w:t>
      </w:r>
      <w:proofErr w:type="gramStart"/>
      <w:r w:rsidRPr="008F6F23">
        <w:rPr>
          <w:rFonts w:eastAsia="Times New Roman" w:cs="Times New Roman"/>
          <w:lang w:eastAsia="en-GB"/>
        </w:rPr>
        <w:t>AoR;</w:t>
      </w:r>
      <w:proofErr w:type="gramEnd"/>
    </w:p>
    <w:p w14:paraId="463C60E2"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(c)</w:t>
      </w:r>
      <w:r w:rsidRPr="008F6F23">
        <w:rPr>
          <w:rFonts w:eastAsia="Times New Roman" w:cs="Times New Roman"/>
          <w:lang w:eastAsia="en-GB"/>
        </w:rPr>
        <w:tab/>
        <w:t xml:space="preserve">Supporting continual improvement in quality of discovery metadata published by WIS </w:t>
      </w:r>
      <w:r w:rsidR="0056022F">
        <w:rPr>
          <w:rFonts w:eastAsia="Times New Roman" w:cs="Times New Roman"/>
          <w:lang w:eastAsia="en-GB"/>
        </w:rPr>
        <w:t>C</w:t>
      </w:r>
      <w:r w:rsidR="008B1F32">
        <w:rPr>
          <w:rFonts w:eastAsia="Times New Roman" w:cs="Times New Roman"/>
          <w:lang w:eastAsia="en-GB"/>
        </w:rPr>
        <w:t>entres</w:t>
      </w:r>
      <w:r w:rsidRPr="008F6F23">
        <w:rPr>
          <w:rFonts w:eastAsia="Times New Roman" w:cs="Times New Roman"/>
          <w:lang w:eastAsia="en-GB"/>
        </w:rPr>
        <w:t xml:space="preserve"> within its </w:t>
      </w:r>
      <w:proofErr w:type="gramStart"/>
      <w:r w:rsidRPr="008F6F23">
        <w:rPr>
          <w:rFonts w:eastAsia="Times New Roman" w:cs="Times New Roman"/>
          <w:lang w:eastAsia="en-GB"/>
        </w:rPr>
        <w:t>AoR;</w:t>
      </w:r>
      <w:proofErr w:type="gramEnd"/>
    </w:p>
    <w:p w14:paraId="155DAB5A" w14:textId="77777777" w:rsidR="005F602F" w:rsidRPr="008F6F23" w:rsidRDefault="00000000" w:rsidP="00476167">
      <w:pPr>
        <w:tabs>
          <w:tab w:val="clear" w:pos="1134"/>
        </w:tabs>
        <w:spacing w:before="240" w:after="240"/>
        <w:ind w:left="567" w:hanging="567"/>
        <w:jc w:val="left"/>
        <w:rPr>
          <w:rFonts w:eastAsia="Times New Roman" w:cs="Times New Roman"/>
          <w:lang w:eastAsia="en-GB"/>
        </w:rPr>
      </w:pPr>
      <w:sdt>
        <w:sdtPr>
          <w:rPr>
            <w:rFonts w:eastAsia="Times New Roman" w:cs="Times New Roman"/>
            <w:lang w:eastAsia="en-GB"/>
          </w:rPr>
          <w:tag w:val="goog_rdk_48"/>
          <w:id w:val="-1644196262"/>
        </w:sdtPr>
        <w:sdtContent/>
      </w:sdt>
      <w:r w:rsidR="005F602F" w:rsidRPr="008F6F23">
        <w:rPr>
          <w:rFonts w:eastAsia="Times New Roman" w:cs="Times New Roman"/>
          <w:lang w:eastAsia="en-GB"/>
        </w:rPr>
        <w:t>(d)</w:t>
      </w:r>
      <w:r w:rsidR="005F602F" w:rsidRPr="008F6F23">
        <w:rPr>
          <w:rFonts w:eastAsia="Times New Roman" w:cs="Times New Roman"/>
          <w:lang w:eastAsia="en-GB"/>
        </w:rPr>
        <w:tab/>
        <w:t xml:space="preserve">Provision of any global services included in the service </w:t>
      </w:r>
      <w:proofErr w:type="gramStart"/>
      <w:r w:rsidR="005F602F" w:rsidRPr="008F6F23">
        <w:rPr>
          <w:rFonts w:eastAsia="Times New Roman" w:cs="Times New Roman"/>
          <w:lang w:eastAsia="en-GB"/>
        </w:rPr>
        <w:t>offer;</w:t>
      </w:r>
      <w:proofErr w:type="gramEnd"/>
    </w:p>
    <w:p w14:paraId="458348BA"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(e)</w:t>
      </w:r>
      <w:r w:rsidRPr="008F6F23">
        <w:rPr>
          <w:rFonts w:eastAsia="Times New Roman" w:cs="Times New Roman"/>
          <w:lang w:eastAsia="en-GB"/>
        </w:rPr>
        <w:tab/>
        <w:t xml:space="preserve">Monitoring system performance and data availability in its </w:t>
      </w:r>
      <w:proofErr w:type="gramStart"/>
      <w:r w:rsidRPr="008F6F23">
        <w:rPr>
          <w:rFonts w:eastAsia="Times New Roman" w:cs="Times New Roman"/>
          <w:lang w:eastAsia="en-GB"/>
        </w:rPr>
        <w:t>AoR;</w:t>
      </w:r>
      <w:proofErr w:type="gramEnd"/>
    </w:p>
    <w:p w14:paraId="5889E7C7"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(f)</w:t>
      </w:r>
      <w:r w:rsidRPr="008F6F23">
        <w:rPr>
          <w:rFonts w:eastAsia="Times New Roman" w:cs="Times New Roman"/>
          <w:lang w:eastAsia="en-GB"/>
        </w:rPr>
        <w:tab/>
        <w:t xml:space="preserve">Coordinating the global operational performance of </w:t>
      </w:r>
      <w:proofErr w:type="gramStart"/>
      <w:r w:rsidRPr="008F6F23">
        <w:rPr>
          <w:rFonts w:eastAsia="Times New Roman" w:cs="Times New Roman"/>
          <w:lang w:eastAsia="en-GB"/>
        </w:rPr>
        <w:t>WIS;</w:t>
      </w:r>
      <w:proofErr w:type="gramEnd"/>
    </w:p>
    <w:p w14:paraId="3D8D9FD3" w14:textId="77777777" w:rsidR="005F602F" w:rsidRPr="008F6F23" w:rsidRDefault="005F602F" w:rsidP="00476167">
      <w:pPr>
        <w:tabs>
          <w:tab w:val="clear" w:pos="1134"/>
        </w:tabs>
        <w:spacing w:before="240" w:after="240"/>
        <w:ind w:left="567" w:hanging="567"/>
        <w:jc w:val="left"/>
        <w:rPr>
          <w:rFonts w:eastAsia="Times New Roman" w:cs="Times New Roman"/>
          <w:lang w:eastAsia="en-GB"/>
        </w:rPr>
      </w:pPr>
      <w:r w:rsidRPr="008F6F23">
        <w:rPr>
          <w:rFonts w:eastAsia="Times New Roman" w:cs="Times New Roman"/>
          <w:lang w:eastAsia="en-GB"/>
        </w:rPr>
        <w:t>(g)</w:t>
      </w:r>
      <w:r w:rsidRPr="008F6F23">
        <w:rPr>
          <w:rFonts w:eastAsia="Times New Roman" w:cs="Times New Roman"/>
          <w:lang w:eastAsia="en-GB"/>
        </w:rPr>
        <w:tab/>
        <w:t>Incident management.</w:t>
      </w:r>
    </w:p>
    <w:p w14:paraId="7D393605"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2.4.4.2 </w:t>
      </w:r>
      <w:r w:rsidRPr="008F6F23">
        <w:rPr>
          <w:rFonts w:eastAsia="Times New Roman" w:cs="Times New Roman"/>
          <w:lang w:eastAsia="en-GB"/>
        </w:rPr>
        <w:tab/>
        <w:t>A formal commitment to implement the GISC and a time schedule for providing GISC services in accordance with the offer shall be given by the Permanent Representative of the Member proposing to operate the candidate GISC.</w:t>
      </w:r>
    </w:p>
    <w:p w14:paraId="16DA4BE4"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2.4.4.3</w:t>
      </w:r>
      <w:r w:rsidRPr="008F6F23">
        <w:rPr>
          <w:rFonts w:eastAsia="Times New Roman" w:cs="Times New Roman"/>
          <w:lang w:eastAsia="en-GB"/>
        </w:rPr>
        <w:tab/>
        <w:t xml:space="preserve"> Upon the demonstration of the capabilities of the candidate GISC, INFCOM shall submit its recommendation on the GISC designation to Congress or the Executive Council.</w:t>
      </w:r>
    </w:p>
    <w:p w14:paraId="4F9E16DC"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2.4.4.4</w:t>
      </w:r>
      <w:r w:rsidRPr="008F6F23">
        <w:rPr>
          <w:rFonts w:eastAsia="Times New Roman" w:cs="Times New Roman"/>
          <w:lang w:eastAsia="en-GB"/>
        </w:rPr>
        <w:tab/>
        <w:t xml:space="preserve"> See also 3.5 (Functional requirements of a GISC).</w:t>
      </w:r>
    </w:p>
    <w:p w14:paraId="7EDFD620"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 xml:space="preserve">2.4.5 </w:t>
      </w:r>
      <w:r w:rsidRPr="008F6F23">
        <w:rPr>
          <w:b/>
          <w:bCs/>
          <w:color w:val="000000" w:themeColor="text1"/>
        </w:rPr>
        <w:tab/>
        <w:t>Designated GISCs</w:t>
      </w:r>
    </w:p>
    <w:p w14:paraId="6C269284" w14:textId="77777777" w:rsidR="00E60F72"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2.4.5.1</w:t>
      </w:r>
      <w:r w:rsidRPr="008F6F23">
        <w:rPr>
          <w:rFonts w:eastAsia="Times New Roman" w:cs="Times New Roman"/>
          <w:lang w:eastAsia="en-GB"/>
        </w:rPr>
        <w:tab/>
        <w:t xml:space="preserve"> The list of GISCs as approved by Congress or the Executive Council is included in Appendix D of this Manual.</w:t>
      </w:r>
    </w:p>
    <w:p w14:paraId="1ECFCCC3" w14:textId="77777777" w:rsidR="00E60F72" w:rsidRDefault="00E60F72">
      <w:pPr>
        <w:tabs>
          <w:tab w:val="clear" w:pos="1134"/>
        </w:tabs>
        <w:jc w:val="left"/>
        <w:rPr>
          <w:rFonts w:eastAsia="Times New Roman" w:cs="Times New Roman"/>
          <w:lang w:eastAsia="en-GB"/>
        </w:rPr>
      </w:pPr>
      <w:r>
        <w:rPr>
          <w:rFonts w:eastAsia="Times New Roman" w:cs="Times New Roman"/>
          <w:lang w:eastAsia="en-GB"/>
        </w:rPr>
        <w:br w:type="page"/>
      </w:r>
    </w:p>
    <w:p w14:paraId="24EF2397" w14:textId="77777777" w:rsidR="005F602F" w:rsidRPr="008F6F23" w:rsidRDefault="005F602F" w:rsidP="00476167">
      <w:pPr>
        <w:tabs>
          <w:tab w:val="clear" w:pos="1134"/>
        </w:tabs>
        <w:spacing w:before="240" w:after="240"/>
        <w:ind w:left="1123" w:hanging="1123"/>
        <w:jc w:val="left"/>
        <w:outlineLvl w:val="3"/>
        <w:rPr>
          <w:rFonts w:eastAsiaTheme="minorHAnsi" w:cstheme="majorBidi"/>
          <w:b/>
          <w:bCs/>
          <w:caps/>
          <w:color w:val="000000" w:themeColor="text1"/>
          <w:lang w:eastAsia="zh-TW"/>
        </w:rPr>
      </w:pPr>
      <w:commentRangeStart w:id="18"/>
      <w:r w:rsidRPr="008F6F23">
        <w:rPr>
          <w:rFonts w:eastAsiaTheme="minorHAnsi" w:cstheme="majorBidi"/>
          <w:b/>
          <w:bCs/>
          <w:caps/>
          <w:color w:val="000000" w:themeColor="text1"/>
          <w:lang w:eastAsia="zh-TW"/>
        </w:rPr>
        <w:lastRenderedPageBreak/>
        <w:t>2.5</w:t>
      </w:r>
      <w:r w:rsidRPr="008F6F23">
        <w:rPr>
          <w:rFonts w:eastAsiaTheme="minorHAnsi" w:cstheme="majorBidi"/>
          <w:b/>
          <w:bCs/>
          <w:caps/>
          <w:color w:val="000000" w:themeColor="text1"/>
          <w:lang w:eastAsia="zh-TW"/>
        </w:rPr>
        <w:tab/>
        <w:t>audit of WIS centres</w:t>
      </w:r>
    </w:p>
    <w:p w14:paraId="05352E07"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2.5.1</w:t>
      </w:r>
      <w:r w:rsidRPr="008F6F23">
        <w:rPr>
          <w:b/>
          <w:bCs/>
          <w:color w:val="000000" w:themeColor="text1"/>
        </w:rPr>
        <w:tab/>
        <w:t>Background</w:t>
      </w:r>
    </w:p>
    <w:p w14:paraId="643371AC"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2.5.1.1 </w:t>
      </w:r>
      <w:r w:rsidRPr="008F6F23">
        <w:rPr>
          <w:rFonts w:eastAsia="Times New Roman" w:cs="Times New Roman"/>
          <w:lang w:eastAsia="en-GB"/>
        </w:rPr>
        <w:tab/>
        <w:t xml:space="preserve">The ongoing performance of WIS relies on the continued compliance of WIS </w:t>
      </w:r>
      <w:r w:rsidR="0056022F">
        <w:rPr>
          <w:rFonts w:eastAsia="Times New Roman" w:cs="Times New Roman"/>
          <w:lang w:eastAsia="en-GB"/>
        </w:rPr>
        <w:t>C</w:t>
      </w:r>
      <w:r w:rsidRPr="008F6F23">
        <w:rPr>
          <w:rFonts w:eastAsia="Times New Roman" w:cs="Times New Roman"/>
          <w:lang w:eastAsia="en-GB"/>
        </w:rPr>
        <w:t>entres with agreed standards and practices. To this end, GISCs, DCPCs and NCs should have an audit of their compliance with WIS standards and practices.</w:t>
      </w:r>
    </w:p>
    <w:p w14:paraId="249CB6FE" w14:textId="77777777" w:rsidR="005F602F" w:rsidRPr="008F6F23" w:rsidRDefault="005F602F" w:rsidP="00476167">
      <w:pPr>
        <w:spacing w:before="240" w:after="240"/>
        <w:ind w:left="1123" w:hanging="1123"/>
        <w:jc w:val="left"/>
        <w:outlineLvl w:val="4"/>
        <w:rPr>
          <w:b/>
          <w:bCs/>
          <w:color w:val="000000" w:themeColor="text1"/>
        </w:rPr>
      </w:pPr>
      <w:r w:rsidRPr="008F6F23">
        <w:rPr>
          <w:b/>
          <w:bCs/>
          <w:color w:val="000000" w:themeColor="text1"/>
        </w:rPr>
        <w:t>2.5.2</w:t>
      </w:r>
      <w:r w:rsidRPr="008F6F23">
        <w:rPr>
          <w:b/>
          <w:bCs/>
          <w:color w:val="000000" w:themeColor="text1"/>
        </w:rPr>
        <w:tab/>
        <w:t>Responsibility</w:t>
      </w:r>
    </w:p>
    <w:p w14:paraId="2B24EA25" w14:textId="77777777" w:rsidR="005F602F" w:rsidRPr="008F6F23" w:rsidRDefault="005F602F" w:rsidP="00476167">
      <w:pPr>
        <w:tabs>
          <w:tab w:val="clear" w:pos="1134"/>
        </w:tabs>
        <w:spacing w:before="240" w:after="240"/>
        <w:jc w:val="left"/>
        <w:rPr>
          <w:rFonts w:eastAsia="Times New Roman" w:cs="Times New Roman"/>
          <w:lang w:eastAsia="en-GB"/>
        </w:rPr>
      </w:pPr>
      <w:r w:rsidRPr="008F6F23">
        <w:rPr>
          <w:rFonts w:eastAsia="Times New Roman" w:cs="Times New Roman"/>
          <w:lang w:eastAsia="en-GB"/>
        </w:rPr>
        <w:t>2.5.2.1</w:t>
      </w:r>
      <w:r w:rsidRPr="008F6F23">
        <w:rPr>
          <w:rFonts w:eastAsia="Times New Roman" w:cs="Times New Roman"/>
          <w:lang w:eastAsia="en-GB"/>
        </w:rPr>
        <w:tab/>
        <w:t xml:space="preserve"> Members are responsible for ensuring that their centres remain compliant with WIS standards and practices. INFCOM will oversee and support the audit processes with the aim of confirming a centre’s compliance every eight years for NCs and DCPCs and every four years for GISCs.</w:t>
      </w:r>
      <w:commentRangeEnd w:id="18"/>
      <w:r w:rsidR="00D72A27">
        <w:rPr>
          <w:rStyle w:val="CommentReference"/>
        </w:rPr>
        <w:commentReference w:id="18"/>
      </w:r>
    </w:p>
    <w:p w14:paraId="423745F0" w14:textId="77777777" w:rsidR="005F602F" w:rsidRPr="008F6F23" w:rsidRDefault="005F602F" w:rsidP="00476167">
      <w:pPr>
        <w:spacing w:before="240" w:after="240"/>
        <w:ind w:left="1123" w:hanging="1123"/>
        <w:jc w:val="left"/>
        <w:outlineLvl w:val="4"/>
        <w:rPr>
          <w:b/>
          <w:bCs/>
          <w:color w:val="000000" w:themeColor="text1"/>
        </w:rPr>
      </w:pPr>
      <w:commentRangeStart w:id="19"/>
      <w:r w:rsidRPr="008F6F23">
        <w:rPr>
          <w:b/>
          <w:bCs/>
          <w:color w:val="000000" w:themeColor="text1"/>
        </w:rPr>
        <w:t>2.5.3</w:t>
      </w:r>
      <w:r w:rsidRPr="008F6F23">
        <w:rPr>
          <w:b/>
          <w:bCs/>
          <w:color w:val="000000" w:themeColor="text1"/>
        </w:rPr>
        <w:tab/>
        <w:t>Procedure</w:t>
      </w:r>
    </w:p>
    <w:p w14:paraId="5D82E060" w14:textId="6653671C" w:rsidR="005F602F" w:rsidRDefault="005F602F" w:rsidP="00476167">
      <w:pPr>
        <w:tabs>
          <w:tab w:val="clear" w:pos="1134"/>
        </w:tabs>
        <w:spacing w:before="240" w:after="240"/>
        <w:jc w:val="left"/>
        <w:rPr>
          <w:rFonts w:eastAsia="Times New Roman" w:cs="Times New Roman"/>
          <w:i/>
          <w:lang w:eastAsia="en-GB"/>
        </w:rPr>
      </w:pPr>
      <w:r w:rsidRPr="008F6F23">
        <w:rPr>
          <w:rFonts w:eastAsia="Times New Roman" w:cs="Times New Roman"/>
          <w:i/>
          <w:lang w:eastAsia="en-GB"/>
        </w:rPr>
        <w:t xml:space="preserve">Note: Further information </w:t>
      </w:r>
      <w:sdt>
        <w:sdtPr>
          <w:rPr>
            <w:rFonts w:eastAsia="Times New Roman" w:cs="Times New Roman"/>
            <w:lang w:eastAsia="en-GB"/>
          </w:rPr>
          <w:tag w:val="goog_rdk_49"/>
          <w:id w:val="923082259"/>
        </w:sdtPr>
        <w:sdtContent/>
      </w:sdt>
      <w:sdt>
        <w:sdtPr>
          <w:rPr>
            <w:rFonts w:eastAsia="Times New Roman" w:cs="Times New Roman"/>
            <w:lang w:eastAsia="en-GB"/>
          </w:rPr>
          <w:tag w:val="goog_rdk_50"/>
          <w:id w:val="318321149"/>
        </w:sdtPr>
        <w:sdtContent/>
      </w:sdt>
      <w:sdt>
        <w:sdtPr>
          <w:rPr>
            <w:rFonts w:eastAsia="Times New Roman" w:cs="Times New Roman"/>
            <w:lang w:eastAsia="en-GB"/>
          </w:rPr>
          <w:tag w:val="goog_rdk_51"/>
          <w:id w:val="90516512"/>
        </w:sdtPr>
        <w:sdtContent/>
      </w:sdt>
      <w:sdt>
        <w:sdtPr>
          <w:rPr>
            <w:rFonts w:eastAsia="Times New Roman" w:cs="Times New Roman"/>
            <w:lang w:eastAsia="en-GB"/>
          </w:rPr>
          <w:tag w:val="goog_rdk_52"/>
          <w:id w:val="417527247"/>
        </w:sdtPr>
        <w:sdtContent/>
      </w:sdt>
      <w:r w:rsidRPr="008F6F23">
        <w:rPr>
          <w:rFonts w:eastAsia="Times New Roman" w:cs="Times New Roman"/>
          <w:i/>
          <w:lang w:eastAsia="en-GB"/>
        </w:rPr>
        <w:t xml:space="preserve">on the </w:t>
      </w:r>
      <w:r w:rsidRPr="008F6F23">
        <w:rPr>
          <w:rFonts w:eastAsia="Times New Roman" w:cs="Times New Roman"/>
          <w:lang w:eastAsia="en-GB"/>
        </w:rPr>
        <w:t>audit</w:t>
      </w:r>
      <w:sdt>
        <w:sdtPr>
          <w:rPr>
            <w:rFonts w:eastAsia="Times New Roman" w:cs="Times New Roman"/>
            <w:lang w:eastAsia="en-GB"/>
          </w:rPr>
          <w:tag w:val="goog_rdk_53"/>
          <w:id w:val="1183859504"/>
        </w:sdtPr>
        <w:sdtContent/>
      </w:sdt>
      <w:sdt>
        <w:sdtPr>
          <w:rPr>
            <w:rFonts w:eastAsia="Times New Roman" w:cs="Times New Roman"/>
            <w:lang w:eastAsia="en-GB"/>
          </w:rPr>
          <w:tag w:val="goog_rdk_54"/>
          <w:id w:val="-523475177"/>
        </w:sdtPr>
        <w:sdtContent/>
      </w:sdt>
      <w:sdt>
        <w:sdtPr>
          <w:rPr>
            <w:rFonts w:eastAsia="Times New Roman" w:cs="Times New Roman"/>
            <w:lang w:eastAsia="en-GB"/>
          </w:rPr>
          <w:tag w:val="goog_rdk_55"/>
          <w:id w:val="917065623"/>
        </w:sdtPr>
        <w:sdtContent/>
      </w:sdt>
      <w:sdt>
        <w:sdtPr>
          <w:rPr>
            <w:rFonts w:eastAsia="Times New Roman" w:cs="Times New Roman"/>
            <w:lang w:eastAsia="en-GB"/>
          </w:rPr>
          <w:tag w:val="goog_rdk_56"/>
          <w:id w:val="-1496483715"/>
        </w:sdtPr>
        <w:sdtContent/>
      </w:sdt>
      <w:r w:rsidRPr="008F6F23">
        <w:rPr>
          <w:rFonts w:eastAsia="Times New Roman" w:cs="Times New Roman"/>
          <w:i/>
          <w:lang w:eastAsia="en-GB"/>
        </w:rPr>
        <w:t xml:space="preserve"> of WIS </w:t>
      </w:r>
      <w:r w:rsidR="0056022F">
        <w:rPr>
          <w:rFonts w:eastAsia="Times New Roman" w:cs="Times New Roman"/>
          <w:i/>
          <w:lang w:eastAsia="en-GB"/>
        </w:rPr>
        <w:t>C</w:t>
      </w:r>
      <w:r w:rsidRPr="008F6F23">
        <w:rPr>
          <w:rFonts w:eastAsia="Times New Roman" w:cs="Times New Roman"/>
          <w:i/>
          <w:lang w:eastAsia="en-GB"/>
        </w:rPr>
        <w:t>entres is provided in the</w:t>
      </w:r>
      <w:ins w:id="20" w:author="Enrico Fucile [2]" w:date="2024-01-04T12:39:00Z">
        <w:r w:rsidR="00D72A27">
          <w:rPr>
            <w:rFonts w:eastAsia="Times New Roman" w:cs="Times New Roman"/>
            <w:i/>
            <w:lang w:eastAsia="en-GB"/>
          </w:rPr>
          <w:t xml:space="preserve"> </w:t>
        </w:r>
        <w:r w:rsidR="00D72A27">
          <w:rPr>
            <w:rFonts w:eastAsia="Times New Roman" w:cs="Times New Roman"/>
            <w:i/>
            <w:lang w:eastAsia="en-GB"/>
          </w:rPr>
          <w:t>Guide to the WIS Vol. II (WMO-No. 1061)</w:t>
        </w:r>
      </w:ins>
      <w:commentRangeEnd w:id="19"/>
      <w:ins w:id="21" w:author="Enrico Fucile [2]" w:date="2024-01-04T12:41:00Z">
        <w:r w:rsidR="00D72A27">
          <w:rPr>
            <w:rStyle w:val="CommentReference"/>
          </w:rPr>
          <w:commentReference w:id="19"/>
        </w:r>
      </w:ins>
      <w:ins w:id="22" w:author="Enrico Fucile [2]" w:date="2024-01-04T12:39:00Z">
        <w:r w:rsidR="00D72A27">
          <w:rPr>
            <w:rFonts w:eastAsia="Times New Roman" w:cs="Times New Roman"/>
            <w:i/>
            <w:lang w:eastAsia="en-GB"/>
          </w:rPr>
          <w:t xml:space="preserve"> </w:t>
        </w:r>
      </w:ins>
      <w:del w:id="23" w:author="Enrico Fucile [2]" w:date="2024-01-04T12:39:00Z">
        <w:r w:rsidRPr="008F6F23" w:rsidDel="00D72A27">
          <w:rPr>
            <w:rFonts w:eastAsia="Times New Roman" w:cs="Times New Roman"/>
            <w:i/>
            <w:lang w:eastAsia="en-GB"/>
          </w:rPr>
          <w:delText xml:space="preserve"> </w:delText>
        </w:r>
        <w:r w:rsidR="00000000" w:rsidDel="00D72A27">
          <w:fldChar w:fldCharType="begin"/>
        </w:r>
        <w:r w:rsidR="00000000" w:rsidDel="00D72A27">
          <w:delInstrText>HYPERLINK "https://community.wmo.int/WIS2_Technical_Specification_Guidance"</w:delInstrText>
        </w:r>
        <w:r w:rsidR="00000000" w:rsidDel="00D72A27">
          <w:fldChar w:fldCharType="separate"/>
        </w:r>
        <w:r w:rsidRPr="008F6F23" w:rsidDel="00D72A27">
          <w:rPr>
            <w:rFonts w:eastAsia="Times New Roman" w:cs="Times New Roman"/>
            <w:i/>
            <w:color w:val="0000FF"/>
            <w:lang w:eastAsia="en-GB"/>
          </w:rPr>
          <w:delText>Guidance on technical specifications of WIS 2.0</w:delText>
        </w:r>
        <w:r w:rsidR="00000000" w:rsidDel="00D72A27">
          <w:rPr>
            <w:rFonts w:eastAsia="Times New Roman" w:cs="Times New Roman"/>
            <w:i/>
            <w:color w:val="0000FF"/>
            <w:lang w:eastAsia="en-GB"/>
          </w:rPr>
          <w:fldChar w:fldCharType="end"/>
        </w:r>
      </w:del>
      <w:r w:rsidRPr="008F6F23">
        <w:rPr>
          <w:rFonts w:eastAsia="Times New Roman" w:cs="Times New Roman"/>
          <w:i/>
          <w:lang w:eastAsia="en-GB"/>
        </w:rPr>
        <w:t>.</w:t>
      </w:r>
    </w:p>
    <w:p w14:paraId="00E6BB10" w14:textId="77777777" w:rsidR="00E60F72" w:rsidRPr="008F6F23" w:rsidRDefault="00E60F72" w:rsidP="00476167">
      <w:pPr>
        <w:tabs>
          <w:tab w:val="clear" w:pos="1134"/>
        </w:tabs>
        <w:spacing w:before="240" w:after="240"/>
        <w:jc w:val="left"/>
        <w:rPr>
          <w:rFonts w:eastAsia="Times New Roman" w:cs="Times New Roman"/>
          <w:i/>
          <w:lang w:eastAsia="en-GB"/>
        </w:rPr>
      </w:pPr>
    </w:p>
    <w:p w14:paraId="2EA315C7" w14:textId="77777777" w:rsidR="005F602F" w:rsidRPr="008F6F23" w:rsidRDefault="005F602F" w:rsidP="007965FF">
      <w:pPr>
        <w:keepNext/>
        <w:tabs>
          <w:tab w:val="clear" w:pos="1134"/>
        </w:tabs>
        <w:spacing w:before="280" w:after="120"/>
        <w:jc w:val="left"/>
        <w:outlineLvl w:val="2"/>
        <w:rPr>
          <w:b/>
          <w:caps/>
          <w:color w:val="000000" w:themeColor="text1"/>
        </w:rPr>
      </w:pPr>
      <w:r w:rsidRPr="008F6F23">
        <w:rPr>
          <w:b/>
          <w:caps/>
          <w:color w:val="000000" w:themeColor="text1"/>
        </w:rPr>
        <w:t>PART III. FUNCTIONS OF WIS</w:t>
      </w:r>
    </w:p>
    <w:p w14:paraId="41873947" w14:textId="77777777" w:rsidR="005F602F" w:rsidRPr="008F6F23" w:rsidRDefault="005F602F" w:rsidP="005F602F">
      <w:pPr>
        <w:keepNext/>
        <w:tabs>
          <w:tab w:val="clear" w:pos="1134"/>
        </w:tabs>
        <w:spacing w:before="480" w:after="24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3.1</w:t>
      </w:r>
      <w:r w:rsidRPr="008F6F23">
        <w:rPr>
          <w:rFonts w:eastAsiaTheme="minorHAnsi" w:cstheme="majorBidi"/>
          <w:b/>
          <w:bCs/>
          <w:caps/>
          <w:color w:val="000000" w:themeColor="text1"/>
          <w:lang w:eastAsia="zh-TW"/>
        </w:rPr>
        <w:tab/>
        <w:t>List of WIS Functions</w:t>
      </w:r>
    </w:p>
    <w:p w14:paraId="7BAD30CB"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3.1.1 </w:t>
      </w:r>
      <w:r w:rsidRPr="008F6F23">
        <w:rPr>
          <w:rFonts w:eastAsia="Times New Roman" w:cs="Times New Roman"/>
          <w:lang w:eastAsia="en-GB"/>
        </w:rPr>
        <w:tab/>
        <w:t xml:space="preserve">WIS </w:t>
      </w:r>
      <w:r w:rsidR="0056022F">
        <w:rPr>
          <w:rFonts w:eastAsia="Times New Roman" w:cs="Times New Roman"/>
          <w:lang w:eastAsia="en-GB"/>
        </w:rPr>
        <w:t>C</w:t>
      </w:r>
      <w:r w:rsidRPr="008F6F23">
        <w:rPr>
          <w:rFonts w:eastAsia="Times New Roman" w:cs="Times New Roman"/>
          <w:lang w:eastAsia="en-GB"/>
        </w:rPr>
        <w:t>entres collectively support the major functions listed here:</w:t>
      </w:r>
    </w:p>
    <w:p w14:paraId="3E35D5BB" w14:textId="77777777" w:rsidR="005F602F" w:rsidRPr="008F6F23" w:rsidRDefault="005F602F" w:rsidP="0067355F">
      <w:pPr>
        <w:pBdr>
          <w:top w:val="nil"/>
          <w:left w:val="nil"/>
          <w:bottom w:val="nil"/>
          <w:right w:val="nil"/>
          <w:between w:val="nil"/>
        </w:pBd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(a)</w:t>
      </w:r>
      <w:r w:rsidRPr="008F6F23">
        <w:rPr>
          <w:rFonts w:eastAsia="Times New Roman" w:cs="Times New Roman"/>
          <w:lang w:eastAsia="en-GB"/>
        </w:rPr>
        <w:tab/>
      </w:r>
      <w:r w:rsidRPr="008F6F23">
        <w:rPr>
          <w:rFonts w:eastAsia="Calibri" w:cs="Calibri"/>
          <w:color w:val="000000"/>
          <w:lang w:eastAsia="en-GB"/>
        </w:rPr>
        <w:t xml:space="preserve">Collect, share, and archive </w:t>
      </w:r>
      <w:proofErr w:type="gramStart"/>
      <w:r w:rsidRPr="008F6F23">
        <w:rPr>
          <w:rFonts w:eastAsia="Calibri" w:cs="Calibri"/>
          <w:color w:val="000000"/>
          <w:lang w:eastAsia="en-GB"/>
        </w:rPr>
        <w:t>data;</w:t>
      </w:r>
      <w:proofErr w:type="gramEnd"/>
    </w:p>
    <w:p w14:paraId="325535AF" w14:textId="77777777" w:rsidR="005F602F" w:rsidRPr="008F6F23" w:rsidRDefault="005F602F" w:rsidP="0067355F">
      <w:pPr>
        <w:pBdr>
          <w:top w:val="nil"/>
          <w:left w:val="nil"/>
          <w:bottom w:val="nil"/>
          <w:right w:val="nil"/>
          <w:between w:val="nil"/>
        </w:pBd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(b)</w:t>
      </w:r>
      <w:r w:rsidRPr="008F6F23">
        <w:rPr>
          <w:rFonts w:eastAsia="Times New Roman" w:cs="Times New Roman"/>
          <w:lang w:eastAsia="en-GB"/>
        </w:rPr>
        <w:tab/>
      </w:r>
      <w:r w:rsidRPr="008F6F23">
        <w:rPr>
          <w:rFonts w:eastAsia="Calibri" w:cs="Calibri"/>
          <w:color w:val="000000"/>
          <w:lang w:eastAsia="en-GB"/>
        </w:rPr>
        <w:t xml:space="preserve">Compile and manage </w:t>
      </w:r>
      <w:proofErr w:type="gramStart"/>
      <w:r w:rsidRPr="008F6F23">
        <w:rPr>
          <w:rFonts w:eastAsia="Calibri" w:cs="Calibri"/>
          <w:color w:val="000000"/>
          <w:lang w:eastAsia="en-GB"/>
        </w:rPr>
        <w:t>datasets;</w:t>
      </w:r>
      <w:proofErr w:type="gramEnd"/>
    </w:p>
    <w:p w14:paraId="09F950BF" w14:textId="77777777" w:rsidR="005F602F" w:rsidRPr="008F6F23" w:rsidRDefault="005F602F" w:rsidP="0067355F">
      <w:pPr>
        <w:pBdr>
          <w:top w:val="nil"/>
          <w:left w:val="nil"/>
          <w:bottom w:val="nil"/>
          <w:right w:val="nil"/>
          <w:between w:val="nil"/>
        </w:pBd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(c)</w:t>
      </w:r>
      <w:r w:rsidRPr="008F6F23">
        <w:rPr>
          <w:rFonts w:eastAsia="Times New Roman" w:cs="Times New Roman"/>
          <w:lang w:eastAsia="en-GB"/>
        </w:rPr>
        <w:tab/>
      </w:r>
      <w:r w:rsidRPr="008F6F23">
        <w:rPr>
          <w:rFonts w:eastAsia="Calibri" w:cs="Calibri"/>
          <w:color w:val="000000"/>
          <w:lang w:eastAsia="en-GB"/>
        </w:rPr>
        <w:t xml:space="preserve">Create discovery </w:t>
      </w:r>
      <w:proofErr w:type="gramStart"/>
      <w:r w:rsidRPr="008F6F23">
        <w:rPr>
          <w:rFonts w:eastAsia="Calibri" w:cs="Calibri"/>
          <w:color w:val="000000"/>
          <w:lang w:eastAsia="en-GB"/>
        </w:rPr>
        <w:t>metadata;</w:t>
      </w:r>
      <w:proofErr w:type="gramEnd"/>
    </w:p>
    <w:p w14:paraId="3C9B5E84" w14:textId="77777777" w:rsidR="005F602F" w:rsidRPr="008F6F23" w:rsidRDefault="005F602F" w:rsidP="0067355F">
      <w:pPr>
        <w:pBdr>
          <w:top w:val="nil"/>
          <w:left w:val="nil"/>
          <w:bottom w:val="nil"/>
          <w:right w:val="nil"/>
          <w:between w:val="nil"/>
        </w:pBd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(d)</w:t>
      </w:r>
      <w:r w:rsidRPr="008F6F23">
        <w:rPr>
          <w:rFonts w:eastAsia="Times New Roman" w:cs="Times New Roman"/>
          <w:lang w:eastAsia="en-GB"/>
        </w:rPr>
        <w:tab/>
      </w:r>
      <w:r w:rsidRPr="008F6F23">
        <w:rPr>
          <w:rFonts w:eastAsia="Calibri" w:cs="Calibri"/>
          <w:color w:val="000000"/>
          <w:lang w:eastAsia="en-GB"/>
        </w:rPr>
        <w:t xml:space="preserve">Manage access to data and </w:t>
      </w:r>
      <w:proofErr w:type="gramStart"/>
      <w:r w:rsidRPr="008F6F23">
        <w:rPr>
          <w:rFonts w:eastAsia="Calibri" w:cs="Calibri"/>
          <w:color w:val="000000"/>
          <w:lang w:eastAsia="en-GB"/>
        </w:rPr>
        <w:t>services;</w:t>
      </w:r>
      <w:proofErr w:type="gramEnd"/>
    </w:p>
    <w:p w14:paraId="2F85D176" w14:textId="77777777" w:rsidR="005F602F" w:rsidRPr="008F6F23" w:rsidRDefault="005F602F" w:rsidP="0067355F">
      <w:pPr>
        <w:pBdr>
          <w:top w:val="nil"/>
          <w:left w:val="nil"/>
          <w:bottom w:val="nil"/>
          <w:right w:val="nil"/>
          <w:between w:val="nil"/>
        </w:pBd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(e)</w:t>
      </w:r>
      <w:r w:rsidRPr="008F6F23">
        <w:rPr>
          <w:rFonts w:eastAsia="Times New Roman" w:cs="Times New Roman"/>
          <w:lang w:eastAsia="en-GB"/>
        </w:rPr>
        <w:tab/>
      </w:r>
      <w:r w:rsidRPr="008F6F23">
        <w:rPr>
          <w:rFonts w:eastAsia="Calibri" w:cs="Calibri"/>
          <w:color w:val="000000"/>
          <w:lang w:eastAsia="en-GB"/>
        </w:rPr>
        <w:t xml:space="preserve">Maintain and expose a catalogue of data and </w:t>
      </w:r>
      <w:proofErr w:type="gramStart"/>
      <w:r w:rsidRPr="008F6F23">
        <w:rPr>
          <w:rFonts w:eastAsia="Calibri" w:cs="Calibri"/>
          <w:color w:val="000000"/>
          <w:lang w:eastAsia="en-GB"/>
        </w:rPr>
        <w:t>services;</w:t>
      </w:r>
      <w:proofErr w:type="gramEnd"/>
    </w:p>
    <w:p w14:paraId="3BC157BC" w14:textId="77777777" w:rsidR="005F602F" w:rsidRPr="008F6F23" w:rsidRDefault="005F602F" w:rsidP="0067355F">
      <w:pPr>
        <w:pBdr>
          <w:top w:val="nil"/>
          <w:left w:val="nil"/>
          <w:bottom w:val="nil"/>
          <w:right w:val="nil"/>
          <w:between w:val="nil"/>
        </w:pBd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(f)</w:t>
      </w:r>
      <w:r w:rsidRPr="008F6F23">
        <w:rPr>
          <w:rFonts w:eastAsia="Times New Roman" w:cs="Times New Roman"/>
          <w:lang w:eastAsia="en-GB"/>
        </w:rPr>
        <w:tab/>
      </w:r>
      <w:r w:rsidRPr="008F6F23">
        <w:rPr>
          <w:rFonts w:eastAsia="Calibri" w:cs="Calibri"/>
          <w:color w:val="000000"/>
          <w:lang w:eastAsia="en-GB"/>
        </w:rPr>
        <w:t>Monitor availability of data, and</w:t>
      </w:r>
    </w:p>
    <w:p w14:paraId="034FA629" w14:textId="77777777" w:rsidR="005F602F" w:rsidRPr="008F6F23" w:rsidRDefault="005F602F" w:rsidP="0067355F">
      <w:pPr>
        <w:pBdr>
          <w:top w:val="nil"/>
          <w:left w:val="nil"/>
          <w:bottom w:val="nil"/>
          <w:right w:val="nil"/>
          <w:between w:val="nil"/>
        </w:pBd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(g)</w:t>
      </w:r>
      <w:r w:rsidRPr="008F6F23">
        <w:rPr>
          <w:rFonts w:eastAsia="Times New Roman" w:cs="Times New Roman"/>
          <w:lang w:eastAsia="en-GB"/>
        </w:rPr>
        <w:tab/>
      </w:r>
      <w:r w:rsidRPr="008F6F23">
        <w:rPr>
          <w:rFonts w:eastAsia="Calibri" w:cs="Calibri"/>
          <w:color w:val="000000"/>
          <w:lang w:eastAsia="en-GB"/>
        </w:rPr>
        <w:t>Manage system performance.</w:t>
      </w:r>
    </w:p>
    <w:p w14:paraId="21A624B9" w14:textId="77777777" w:rsidR="005F602F" w:rsidRPr="008F6F23" w:rsidRDefault="005F602F" w:rsidP="008B1F32">
      <w:pPr>
        <w:tabs>
          <w:tab w:val="clear" w:pos="1134"/>
        </w:tabs>
        <w:spacing w:before="120"/>
        <w:jc w:val="left"/>
        <w:rPr>
          <w:rFonts w:eastAsia="Times New Roman" w:cs="Times New Roman"/>
          <w:i/>
          <w:lang w:eastAsia="en-GB"/>
        </w:rPr>
      </w:pPr>
      <w:r w:rsidRPr="008F6F23">
        <w:rPr>
          <w:rFonts w:eastAsia="Times New Roman" w:cs="Times New Roman"/>
          <w:i/>
          <w:lang w:eastAsia="en-GB"/>
        </w:rPr>
        <w:t>Note: Access to data and services may be restricted to implement data policies and protect the integrity of WIS.</w:t>
      </w:r>
    </w:p>
    <w:p w14:paraId="7DDB9F07"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3.2</w:t>
      </w:r>
      <w:r w:rsidRPr="008F6F23">
        <w:rPr>
          <w:rFonts w:eastAsiaTheme="minorHAnsi" w:cstheme="majorBidi"/>
          <w:b/>
          <w:bCs/>
          <w:caps/>
          <w:color w:val="000000" w:themeColor="text1"/>
          <w:lang w:eastAsia="zh-TW"/>
        </w:rPr>
        <w:tab/>
        <w:t>Functional Architecture of WIS</w:t>
      </w:r>
    </w:p>
    <w:p w14:paraId="6D70CDDF"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3.2.1 </w:t>
      </w:r>
      <w:r w:rsidRPr="008F6F23">
        <w:rPr>
          <w:rFonts w:eastAsia="Times New Roman" w:cs="Times New Roman"/>
          <w:lang w:eastAsia="en-GB"/>
        </w:rPr>
        <w:tab/>
        <w:t>There are three main perspectives when considering the function of WIS:</w:t>
      </w:r>
    </w:p>
    <w:p w14:paraId="1B96C772" w14:textId="77777777" w:rsidR="005F602F" w:rsidRPr="008F6F23" w:rsidRDefault="005F602F" w:rsidP="0067355F">
      <w:pPr>
        <w:pBdr>
          <w:top w:val="nil"/>
          <w:left w:val="nil"/>
          <w:bottom w:val="nil"/>
          <w:right w:val="nil"/>
          <w:between w:val="nil"/>
        </w:pBdr>
        <w:tabs>
          <w:tab w:val="clear" w:pos="1134"/>
        </w:tabs>
        <w:spacing w:before="120"/>
        <w:ind w:left="567" w:hanging="567"/>
        <w:jc w:val="left"/>
        <w:rPr>
          <w:rFonts w:eastAsia="Times New Roman" w:cs="Times New Roman"/>
          <w:lang w:eastAsia="en-GB"/>
        </w:rPr>
      </w:pPr>
      <w:r w:rsidRPr="008F6F23">
        <w:rPr>
          <w:rFonts w:eastAsia="Times New Roman" w:cs="Times New Roman"/>
          <w:lang w:eastAsia="en-GB"/>
        </w:rPr>
        <w:t>(a)</w:t>
      </w:r>
      <w:r w:rsidRPr="008F6F23">
        <w:rPr>
          <w:rFonts w:eastAsia="Times New Roman" w:cs="Times New Roman"/>
          <w:lang w:eastAsia="en-GB"/>
        </w:rPr>
        <w:tab/>
      </w:r>
      <w:r w:rsidRPr="008F6F23">
        <w:rPr>
          <w:rFonts w:eastAsia="Calibri" w:cs="Calibri"/>
          <w:color w:val="000000"/>
          <w:lang w:eastAsia="en-GB"/>
        </w:rPr>
        <w:t xml:space="preserve">Data </w:t>
      </w:r>
      <w:proofErr w:type="gramStart"/>
      <w:r w:rsidRPr="008F6F23">
        <w:rPr>
          <w:rFonts w:eastAsia="Calibri" w:cs="Calibri"/>
          <w:color w:val="000000"/>
          <w:lang w:eastAsia="en-GB"/>
        </w:rPr>
        <w:t>provision</w:t>
      </w:r>
      <w:r w:rsidR="00DE18EA">
        <w:rPr>
          <w:rFonts w:eastAsia="Calibri" w:cs="Calibri"/>
          <w:color w:val="000000"/>
          <w:lang w:eastAsia="en-GB"/>
        </w:rPr>
        <w:t>;</w:t>
      </w:r>
      <w:proofErr w:type="gramEnd"/>
    </w:p>
    <w:p w14:paraId="026E1564" w14:textId="77777777" w:rsidR="005F602F" w:rsidRPr="008F6F23" w:rsidRDefault="005F602F" w:rsidP="0067355F">
      <w:pPr>
        <w:pBdr>
          <w:top w:val="nil"/>
          <w:left w:val="nil"/>
          <w:bottom w:val="nil"/>
          <w:right w:val="nil"/>
          <w:between w:val="nil"/>
        </w:pBdr>
        <w:tabs>
          <w:tab w:val="clear" w:pos="1134"/>
        </w:tabs>
        <w:spacing w:before="120"/>
        <w:ind w:left="567" w:hanging="567"/>
        <w:jc w:val="left"/>
        <w:rPr>
          <w:rFonts w:eastAsia="Times New Roman" w:cs="Times New Roman"/>
          <w:lang w:eastAsia="en-GB"/>
        </w:rPr>
      </w:pPr>
      <w:r w:rsidRPr="008F6F23">
        <w:rPr>
          <w:rFonts w:eastAsia="Times New Roman" w:cs="Times New Roman"/>
          <w:lang w:eastAsia="en-GB"/>
        </w:rPr>
        <w:t>(b)</w:t>
      </w:r>
      <w:r w:rsidRPr="008F6F23">
        <w:rPr>
          <w:rFonts w:eastAsia="Times New Roman" w:cs="Times New Roman"/>
          <w:lang w:eastAsia="en-GB"/>
        </w:rPr>
        <w:tab/>
      </w:r>
      <w:r w:rsidRPr="008F6F23">
        <w:rPr>
          <w:rFonts w:eastAsia="Calibri" w:cs="Calibri"/>
          <w:color w:val="000000"/>
          <w:lang w:eastAsia="en-GB"/>
        </w:rPr>
        <w:t xml:space="preserve">Data </w:t>
      </w:r>
      <w:proofErr w:type="gramStart"/>
      <w:r w:rsidRPr="008F6F23">
        <w:rPr>
          <w:rFonts w:eastAsia="Calibri" w:cs="Calibri"/>
          <w:color w:val="000000"/>
          <w:lang w:eastAsia="en-GB"/>
        </w:rPr>
        <w:t>consumption</w:t>
      </w:r>
      <w:r w:rsidR="00DE18EA">
        <w:rPr>
          <w:rFonts w:eastAsia="Calibri" w:cs="Calibri"/>
          <w:color w:val="000000"/>
          <w:lang w:eastAsia="en-GB"/>
        </w:rPr>
        <w:t>;</w:t>
      </w:r>
      <w:proofErr w:type="gramEnd"/>
    </w:p>
    <w:p w14:paraId="543760EA" w14:textId="77777777" w:rsidR="005F602F" w:rsidRPr="008F6F23" w:rsidRDefault="005F602F" w:rsidP="0067355F">
      <w:pPr>
        <w:pBdr>
          <w:top w:val="nil"/>
          <w:left w:val="nil"/>
          <w:bottom w:val="nil"/>
          <w:right w:val="nil"/>
          <w:between w:val="nil"/>
        </w:pBdr>
        <w:tabs>
          <w:tab w:val="clear" w:pos="1134"/>
        </w:tabs>
        <w:spacing w:before="120"/>
        <w:ind w:left="567" w:hanging="567"/>
        <w:jc w:val="left"/>
        <w:rPr>
          <w:rFonts w:eastAsia="Times New Roman" w:cs="Times New Roman"/>
          <w:lang w:eastAsia="en-GB"/>
        </w:rPr>
      </w:pPr>
      <w:r w:rsidRPr="008F6F23">
        <w:rPr>
          <w:rFonts w:eastAsia="Times New Roman" w:cs="Times New Roman"/>
          <w:lang w:eastAsia="en-GB"/>
        </w:rPr>
        <w:t>(c)</w:t>
      </w:r>
      <w:r w:rsidRPr="008F6F23">
        <w:rPr>
          <w:rFonts w:eastAsia="Times New Roman" w:cs="Times New Roman"/>
          <w:lang w:eastAsia="en-GB"/>
        </w:rPr>
        <w:tab/>
      </w:r>
      <w:r w:rsidRPr="008F6F23">
        <w:rPr>
          <w:rFonts w:eastAsia="Calibri" w:cs="Calibri"/>
          <w:color w:val="000000"/>
          <w:lang w:eastAsia="en-GB"/>
        </w:rPr>
        <w:t>Global coordination.</w:t>
      </w:r>
    </w:p>
    <w:p w14:paraId="6B8DC4B4" w14:textId="4CB13CA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3.2.2 </w:t>
      </w:r>
      <w:r w:rsidRPr="008F6F23">
        <w:rPr>
          <w:rFonts w:eastAsia="Times New Roman" w:cs="Times New Roman"/>
          <w:lang w:eastAsia="en-GB"/>
        </w:rPr>
        <w:tab/>
        <w:t xml:space="preserve">A data publisher (National Centre (NC) or Data Collection and Production Centre (DCPC)) provides access to a </w:t>
      </w:r>
      <w:r w:rsidR="009526B8">
        <w:rPr>
          <w:rFonts w:eastAsia="Times New Roman" w:cs="Times New Roman"/>
          <w:lang w:eastAsia="en-GB"/>
        </w:rPr>
        <w:t>dataset</w:t>
      </w:r>
      <w:r w:rsidRPr="008F6F23">
        <w:rPr>
          <w:rFonts w:eastAsia="Times New Roman" w:cs="Times New Roman"/>
          <w:lang w:eastAsia="en-GB"/>
        </w:rPr>
        <w:t xml:space="preserve"> (e.g. publishing data-files to a Web server, hosting an interactive Web service/API, etc.). A </w:t>
      </w:r>
      <w:r w:rsidR="009526B8">
        <w:rPr>
          <w:rFonts w:eastAsia="Times New Roman" w:cs="Times New Roman"/>
          <w:lang w:eastAsia="en-GB"/>
        </w:rPr>
        <w:t>dataset</w:t>
      </w:r>
      <w:r w:rsidRPr="008F6F23">
        <w:rPr>
          <w:rFonts w:eastAsia="Times New Roman" w:cs="Times New Roman"/>
          <w:lang w:eastAsia="en-GB"/>
        </w:rPr>
        <w:t xml:space="preserve"> may consist of one or more files, objects, or database records. Access to a </w:t>
      </w:r>
      <w:r w:rsidR="009526B8">
        <w:rPr>
          <w:rFonts w:eastAsia="Times New Roman" w:cs="Times New Roman"/>
          <w:lang w:eastAsia="en-GB"/>
        </w:rPr>
        <w:t>dataset</w:t>
      </w:r>
      <w:r w:rsidRPr="008F6F23">
        <w:rPr>
          <w:rFonts w:eastAsia="Times New Roman" w:cs="Times New Roman"/>
          <w:lang w:eastAsia="en-GB"/>
        </w:rPr>
        <w:t xml:space="preserve"> may be restricted in accordance with the data policy specified by the data owner. </w:t>
      </w:r>
    </w:p>
    <w:p w14:paraId="38C01A1D"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lastRenderedPageBreak/>
        <w:t xml:space="preserve">3.2.3 </w:t>
      </w:r>
      <w:r w:rsidRPr="008F6F23">
        <w:rPr>
          <w:rFonts w:eastAsia="Times New Roman" w:cs="Times New Roman"/>
          <w:lang w:eastAsia="en-GB"/>
        </w:rPr>
        <w:tab/>
        <w:t>A data publisher manages the quality of datasets they provide to ensure that data meets the expectations of data consumers.</w:t>
      </w:r>
    </w:p>
    <w:p w14:paraId="3CB69397" w14:textId="34BDCEDD"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3.2.4 </w:t>
      </w:r>
      <w:r w:rsidRPr="008F6F23">
        <w:rPr>
          <w:rFonts w:eastAsia="Times New Roman" w:cs="Times New Roman"/>
          <w:lang w:eastAsia="en-GB"/>
        </w:rPr>
        <w:tab/>
        <w:t xml:space="preserve">A data publisher maintains discovery metadata about the datasets they provide. Each </w:t>
      </w:r>
      <w:r w:rsidR="009526B8">
        <w:rPr>
          <w:rFonts w:eastAsia="Times New Roman" w:cs="Times New Roman"/>
          <w:lang w:eastAsia="en-GB"/>
        </w:rPr>
        <w:t>dataset</w:t>
      </w:r>
      <w:r w:rsidRPr="008F6F23">
        <w:rPr>
          <w:rFonts w:eastAsia="Times New Roman" w:cs="Times New Roman"/>
          <w:lang w:eastAsia="en-GB"/>
        </w:rPr>
        <w:t xml:space="preserve"> is described by a discovery metadata record providing sufficient information for data consumers to determine whether the </w:t>
      </w:r>
      <w:r w:rsidR="009526B8">
        <w:rPr>
          <w:rFonts w:eastAsia="Times New Roman" w:cs="Times New Roman"/>
          <w:lang w:eastAsia="en-GB"/>
        </w:rPr>
        <w:t>dataset</w:t>
      </w:r>
      <w:r w:rsidRPr="008F6F23">
        <w:rPr>
          <w:rFonts w:eastAsia="Times New Roman" w:cs="Times New Roman"/>
          <w:lang w:eastAsia="en-GB"/>
        </w:rPr>
        <w:t xml:space="preserve"> meets their needs, where the </w:t>
      </w:r>
      <w:r w:rsidR="009526B8">
        <w:rPr>
          <w:rFonts w:eastAsia="Times New Roman" w:cs="Times New Roman"/>
          <w:lang w:eastAsia="en-GB"/>
        </w:rPr>
        <w:t>dataset</w:t>
      </w:r>
      <w:r w:rsidRPr="008F6F23">
        <w:rPr>
          <w:rFonts w:eastAsia="Times New Roman" w:cs="Times New Roman"/>
          <w:lang w:eastAsia="en-GB"/>
        </w:rPr>
        <w:t xml:space="preserve"> originated, how they might access the data, identification of points of contact, and whether there are any restrictions on its use. </w:t>
      </w:r>
    </w:p>
    <w:p w14:paraId="4348E584" w14:textId="4DB1B7F0"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3.2.5 </w:t>
      </w:r>
      <w:r w:rsidRPr="008F6F23">
        <w:rPr>
          <w:rFonts w:eastAsia="Times New Roman" w:cs="Times New Roman"/>
          <w:lang w:eastAsia="en-GB"/>
        </w:rPr>
        <w:tab/>
        <w:t xml:space="preserve">A data publisher provides notifications about updates to datasets they provide and the associated discovery metadata – including notification that a </w:t>
      </w:r>
      <w:r w:rsidR="009526B8">
        <w:rPr>
          <w:rFonts w:eastAsia="Times New Roman" w:cs="Times New Roman"/>
          <w:lang w:eastAsia="en-GB"/>
        </w:rPr>
        <w:t>dataset</w:t>
      </w:r>
      <w:r w:rsidRPr="008F6F23">
        <w:rPr>
          <w:rFonts w:eastAsia="Times New Roman" w:cs="Times New Roman"/>
          <w:lang w:eastAsia="en-GB"/>
        </w:rPr>
        <w:t xml:space="preserve"> is no longer available in WIS. For example, adding a notification would be provided to advertise the availability of new observation in a </w:t>
      </w:r>
      <w:r w:rsidR="009526B8">
        <w:rPr>
          <w:rFonts w:eastAsia="Times New Roman" w:cs="Times New Roman"/>
          <w:lang w:eastAsia="en-GB"/>
        </w:rPr>
        <w:t>dataset</w:t>
      </w:r>
      <w:r w:rsidRPr="008F6F23">
        <w:rPr>
          <w:rFonts w:eastAsia="Times New Roman" w:cs="Times New Roman"/>
          <w:lang w:eastAsia="en-GB"/>
        </w:rPr>
        <w:t xml:space="preserve"> of SYNOPs, the availability of a new Numerical Weather Prediction (NWP) model run, etc.</w:t>
      </w:r>
    </w:p>
    <w:p w14:paraId="5E99D4BD"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3.2.6 </w:t>
      </w:r>
      <w:r w:rsidRPr="008F6F23">
        <w:rPr>
          <w:rFonts w:eastAsia="Times New Roman" w:cs="Times New Roman"/>
          <w:lang w:eastAsia="en-GB"/>
        </w:rPr>
        <w:tab/>
        <w:t xml:space="preserve">The components used by data publishers to provide data and associated discovery metadata are collectively referred to as a “WIS node”. </w:t>
      </w:r>
    </w:p>
    <w:p w14:paraId="4E83440E"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3.2.7 </w:t>
      </w:r>
      <w:r w:rsidRPr="008F6F23">
        <w:rPr>
          <w:rFonts w:eastAsia="Times New Roman" w:cs="Times New Roman"/>
          <w:lang w:eastAsia="en-GB"/>
        </w:rPr>
        <w:tab/>
        <w:t>A Global Broker distributes notifications from data publishers, providing highly available access to notifications for data consumers and other WIS infrastructure components. Multiple Global Broker instances are needed for the effective operation of WIS.</w:t>
      </w:r>
    </w:p>
    <w:p w14:paraId="1CD6AE6C"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3.2.8 </w:t>
      </w:r>
      <w:r w:rsidRPr="008F6F23">
        <w:rPr>
          <w:rFonts w:eastAsia="Times New Roman" w:cs="Times New Roman"/>
          <w:lang w:eastAsia="en-GB"/>
        </w:rPr>
        <w:tab/>
        <w:t>A Global Cache copies, stores, and provides highly available access to discovery metadata records and core data for real-time or near real-time exchange. Multiple Global Cache instances are needed for the effective operation of WIS. Data is available from a Global Cache for a duration compatible with the real-time or near real-time schedule of the data and not less than</w:t>
      </w:r>
      <w:sdt>
        <w:sdtPr>
          <w:rPr>
            <w:rFonts w:eastAsia="Times New Roman" w:cs="Times New Roman"/>
            <w:lang w:eastAsia="en-GB"/>
          </w:rPr>
          <w:tag w:val="goog_rdk_58"/>
          <w:id w:val="249248282"/>
        </w:sdtPr>
        <w:sdtContent/>
      </w:sdt>
      <w:sdt>
        <w:sdtPr>
          <w:rPr>
            <w:rFonts w:eastAsia="Times New Roman" w:cs="Times New Roman"/>
            <w:lang w:eastAsia="en-GB"/>
          </w:rPr>
          <w:tag w:val="goog_rdk_59"/>
          <w:id w:val="1156347378"/>
        </w:sdtPr>
        <w:sdtContent/>
      </w:sdt>
      <w:sdt>
        <w:sdtPr>
          <w:rPr>
            <w:rFonts w:eastAsia="Times New Roman" w:cs="Times New Roman"/>
            <w:lang w:eastAsia="en-GB"/>
          </w:rPr>
          <w:tag w:val="goog_rdk_60"/>
          <w:id w:val="589048256"/>
        </w:sdtPr>
        <w:sdtContent/>
      </w:sdt>
      <w:sdt>
        <w:sdtPr>
          <w:rPr>
            <w:rFonts w:eastAsia="Times New Roman" w:cs="Times New Roman"/>
            <w:lang w:eastAsia="en-GB"/>
          </w:rPr>
          <w:tag w:val="goog_rdk_61"/>
          <w:id w:val="49197195"/>
        </w:sdtPr>
        <w:sdtContent/>
      </w:sdt>
      <w:sdt>
        <w:sdtPr>
          <w:rPr>
            <w:rFonts w:eastAsia="Times New Roman" w:cs="Times New Roman"/>
            <w:lang w:eastAsia="en-GB"/>
          </w:rPr>
          <w:tag w:val="goog_rdk_62"/>
          <w:id w:val="490916115"/>
        </w:sdtPr>
        <w:sdtContent/>
      </w:sdt>
      <w:sdt>
        <w:sdtPr>
          <w:rPr>
            <w:rFonts w:eastAsia="Times New Roman" w:cs="Times New Roman"/>
            <w:lang w:eastAsia="en-GB"/>
          </w:rPr>
          <w:tag w:val="goog_rdk_63"/>
          <w:id w:val="1364865385"/>
        </w:sdtPr>
        <w:sdtContent/>
      </w:sdt>
      <w:r w:rsidRPr="008F6F23">
        <w:rPr>
          <w:rFonts w:eastAsia="Times New Roman" w:cs="Times New Roman"/>
          <w:lang w:eastAsia="en-GB"/>
        </w:rPr>
        <w:t xml:space="preserve"> 24-hours.     </w:t>
      </w:r>
    </w:p>
    <w:p w14:paraId="72EE16D6" w14:textId="71A9D016" w:rsidR="005F602F" w:rsidRPr="008F6F23" w:rsidRDefault="005F602F" w:rsidP="008B1F32">
      <w:pPr>
        <w:tabs>
          <w:tab w:val="clear" w:pos="1134"/>
        </w:tabs>
        <w:spacing w:before="120"/>
        <w:jc w:val="left"/>
        <w:rPr>
          <w:rFonts w:eastAsia="Times New Roman" w:cs="Times New Roman"/>
          <w:lang w:eastAsia="en-GB"/>
        </w:rPr>
      </w:pPr>
      <w:r w:rsidRPr="008F6F23">
        <w:rPr>
          <w:rFonts w:eastAsia="Times New Roman" w:cs="Times New Roman"/>
          <w:i/>
          <w:lang w:eastAsia="en-GB"/>
        </w:rPr>
        <w:t>Note: Core data is defined in the WMO Unified Data Policy (</w:t>
      </w:r>
      <w:hyperlink r:id="rId33" w:history="1">
        <w:r w:rsidRPr="008F6F23">
          <w:rPr>
            <w:rStyle w:val="Hyperlink"/>
            <w:rFonts w:eastAsia="Times New Roman" w:cs="Times New Roman"/>
            <w:i/>
            <w:iCs/>
            <w:lang w:eastAsia="en-GB"/>
          </w:rPr>
          <w:t>Resolution 1 (Cg-Ext-2021)</w:t>
        </w:r>
      </w:hyperlink>
      <w:r w:rsidRPr="008F6F23">
        <w:rPr>
          <w:rFonts w:eastAsia="Times New Roman" w:cs="Times New Roman"/>
          <w:i/>
          <w:iCs/>
          <w:lang w:eastAsia="en-GB"/>
        </w:rPr>
        <w:t>).</w:t>
      </w:r>
    </w:p>
    <w:p w14:paraId="32EEF306"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3.2.9</w:t>
      </w:r>
      <w:r w:rsidRPr="008F6F23">
        <w:rPr>
          <w:rFonts w:eastAsia="Times New Roman" w:cs="Times New Roman"/>
          <w:lang w:eastAsia="en-GB"/>
        </w:rPr>
        <w:tab/>
        <w:t>A Global Discovery Catalogue copies and stores discovery metadata records from all data publishers and enables data consumers to browse or search for data that meets their needs. A single Global Discovery Catalogue instance is sufficient for the effective operation of WIS, but there may be multiple instances.</w:t>
      </w:r>
    </w:p>
    <w:p w14:paraId="13EDFA95"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3.2.10 </w:t>
      </w:r>
      <w:r w:rsidRPr="008F6F23">
        <w:rPr>
          <w:rFonts w:eastAsia="Times New Roman" w:cs="Times New Roman"/>
          <w:lang w:eastAsia="en-GB"/>
        </w:rPr>
        <w:tab/>
        <w:t>Search engines may index discovery metadata records provided to a Global Discovery Catalogue.</w:t>
      </w:r>
    </w:p>
    <w:p w14:paraId="2BB2F1F5" w14:textId="21C75646"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3.2.11</w:t>
      </w:r>
      <w:r w:rsidRPr="008F6F23">
        <w:rPr>
          <w:rFonts w:eastAsia="Times New Roman" w:cs="Times New Roman"/>
          <w:lang w:eastAsia="en-GB"/>
        </w:rPr>
        <w:tab/>
        <w:t xml:space="preserve"> Data consumers find data that meets their needs using either a Global Discovery Catalogue or search engines. The discovery metadata for a dataset of interest indicates how data consumers can subscribe to notifications about and access that </w:t>
      </w:r>
      <w:r w:rsidR="009526B8">
        <w:rPr>
          <w:rFonts w:eastAsia="Times New Roman" w:cs="Times New Roman"/>
          <w:lang w:eastAsia="en-GB"/>
        </w:rPr>
        <w:t>dataset</w:t>
      </w:r>
      <w:r w:rsidRPr="008F6F23">
        <w:rPr>
          <w:rFonts w:eastAsia="Times New Roman" w:cs="Times New Roman"/>
          <w:lang w:eastAsia="en-GB"/>
        </w:rPr>
        <w:t xml:space="preserve">. </w:t>
      </w:r>
    </w:p>
    <w:p w14:paraId="0AF916F4" w14:textId="4200DACF"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3.2.12</w:t>
      </w:r>
      <w:r w:rsidRPr="008F6F23">
        <w:rPr>
          <w:rFonts w:eastAsia="Times New Roman" w:cs="Times New Roman"/>
          <w:lang w:eastAsia="en-GB"/>
        </w:rPr>
        <w:tab/>
        <w:t xml:space="preserve">Data consumers subscribe to notifications via Global Brokers about updates to datasets and metadata, e.g. changes to datasets, how those datasets are accessed, and availability of new data within a </w:t>
      </w:r>
      <w:r w:rsidR="009526B8">
        <w:rPr>
          <w:rFonts w:eastAsia="Times New Roman" w:cs="Times New Roman"/>
          <w:lang w:eastAsia="en-GB"/>
        </w:rPr>
        <w:t>dataset</w:t>
      </w:r>
      <w:r w:rsidRPr="008F6F23">
        <w:rPr>
          <w:rFonts w:eastAsia="Times New Roman" w:cs="Times New Roman"/>
          <w:lang w:eastAsia="en-GB"/>
        </w:rPr>
        <w:t xml:space="preserve">. Upon receipt of a notification, a data consumer determines what action to take, e.g. to download the new data identified in the notification. </w:t>
      </w:r>
    </w:p>
    <w:p w14:paraId="10F2450B"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3.2.13 </w:t>
      </w:r>
      <w:r w:rsidRPr="008F6F23">
        <w:rPr>
          <w:rFonts w:eastAsia="Times New Roman" w:cs="Times New Roman"/>
          <w:lang w:eastAsia="en-GB"/>
        </w:rPr>
        <w:tab/>
        <w:t>Data consumers may access data from Global Caches or directly from a WIS node. Data consumers should access real-time and near real-time core data via Global Caches.</w:t>
      </w:r>
    </w:p>
    <w:p w14:paraId="394F6587"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3.2.14 </w:t>
      </w:r>
      <w:r w:rsidRPr="008F6F23">
        <w:rPr>
          <w:rFonts w:eastAsia="Times New Roman" w:cs="Times New Roman"/>
          <w:lang w:eastAsia="en-GB"/>
        </w:rPr>
        <w:tab/>
        <w:t xml:space="preserve">Global service components (Global Broker, Global Cache, and Global Discovery Catalogue) provide metrics about system performance and data availability. WIS nodes may also provide such metrics. </w:t>
      </w:r>
      <w:sdt>
        <w:sdtPr>
          <w:rPr>
            <w:rFonts w:eastAsia="Times New Roman" w:cs="Times New Roman"/>
            <w:lang w:eastAsia="en-GB"/>
          </w:rPr>
          <w:tag w:val="goog_rdk_64"/>
          <w:id w:val="384606380"/>
        </w:sdtPr>
        <w:sdtContent/>
      </w:sdt>
      <w:sdt>
        <w:sdtPr>
          <w:rPr>
            <w:rFonts w:eastAsia="Times New Roman" w:cs="Times New Roman"/>
            <w:lang w:eastAsia="en-GB"/>
          </w:rPr>
          <w:tag w:val="goog_rdk_65"/>
          <w:id w:val="941726019"/>
        </w:sdtPr>
        <w:sdtContent/>
      </w:sdt>
      <w:r w:rsidRPr="008F6F23">
        <w:rPr>
          <w:rFonts w:eastAsia="Times New Roman" w:cs="Times New Roman"/>
          <w:lang w:eastAsia="en-GB"/>
        </w:rPr>
        <w:t xml:space="preserve">Global Monitors collect these metrics and provide a view of current WIS performance and historical trends. </w:t>
      </w:r>
    </w:p>
    <w:p w14:paraId="35F6BE2A"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3.2.15 </w:t>
      </w:r>
      <w:r w:rsidRPr="008F6F23">
        <w:rPr>
          <w:rFonts w:eastAsia="Times New Roman" w:cs="Times New Roman"/>
          <w:lang w:eastAsia="en-GB"/>
        </w:rPr>
        <w:tab/>
        <w:t xml:space="preserve">Global Information System Centres (GISCs) ensure the effective operation of WIS. Collectively, GISCs ensure that WIS meets the needs of all WMO Programmes, activity areas, and Regional Associations – including optimizing the distribution of global service components, managing threats to the performance of WIS, and responding to incidents to restore system performance. Individually, a GISC supports data publishers and data consumers in their Area </w:t>
      </w:r>
      <w:r w:rsidRPr="008F6F23">
        <w:rPr>
          <w:rFonts w:eastAsia="Times New Roman" w:cs="Times New Roman"/>
          <w:lang w:eastAsia="en-GB"/>
        </w:rPr>
        <w:lastRenderedPageBreak/>
        <w:t xml:space="preserve">of Responsibility (AoR), driving the adoption of good practices and resolving data sharing problems.    </w:t>
      </w:r>
    </w:p>
    <w:p w14:paraId="55EA2E18" w14:textId="003A42A2" w:rsidR="005F602F" w:rsidRPr="008F6F23" w:rsidRDefault="005F602F" w:rsidP="008B1F32">
      <w:pPr>
        <w:tabs>
          <w:tab w:val="clear" w:pos="1134"/>
        </w:tabs>
        <w:spacing w:before="120"/>
        <w:jc w:val="left"/>
        <w:rPr>
          <w:rFonts w:eastAsia="Times New Roman" w:cs="Times New Roman"/>
          <w:i/>
          <w:lang w:eastAsia="en-GB"/>
        </w:rPr>
      </w:pPr>
      <w:r w:rsidRPr="008F6F23">
        <w:rPr>
          <w:rFonts w:eastAsia="Times New Roman" w:cs="Times New Roman"/>
          <w:i/>
          <w:lang w:eastAsia="en-GB"/>
        </w:rPr>
        <w:t xml:space="preserve">Note: the </w:t>
      </w:r>
      <w:hyperlink r:id="rId34" w:history="1">
        <w:r w:rsidRPr="008F6F23">
          <w:rPr>
            <w:rFonts w:eastAsia="Times New Roman" w:cs="Times New Roman"/>
            <w:i/>
            <w:color w:val="0000FF"/>
            <w:lang w:eastAsia="en-GB"/>
          </w:rPr>
          <w:t>Guidance on technical specifications of WIS 2.0</w:t>
        </w:r>
      </w:hyperlink>
      <w:r w:rsidRPr="008F6F23">
        <w:rPr>
          <w:rFonts w:eastAsia="Times New Roman" w:cs="Times New Roman"/>
          <w:i/>
          <w:lang w:eastAsia="en-GB"/>
        </w:rPr>
        <w:t xml:space="preserve"> provides additional information on the functions of WIS and how these functions may be implemented.</w:t>
      </w:r>
    </w:p>
    <w:p w14:paraId="13F72A95"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3.3</w:t>
      </w:r>
      <w:r w:rsidRPr="008F6F23">
        <w:rPr>
          <w:rFonts w:eastAsiaTheme="minorHAnsi" w:cstheme="majorBidi"/>
          <w:b/>
          <w:bCs/>
          <w:caps/>
          <w:color w:val="000000" w:themeColor="text1"/>
          <w:lang w:eastAsia="zh-TW"/>
        </w:rPr>
        <w:tab/>
        <w:t>Functional requirements of an NC</w:t>
      </w:r>
    </w:p>
    <w:p w14:paraId="0C296422"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3.3.1</w:t>
      </w:r>
      <w:r w:rsidRPr="008F6F23">
        <w:rPr>
          <w:b/>
          <w:bCs/>
          <w:color w:val="000000" w:themeColor="text1"/>
        </w:rPr>
        <w:tab/>
        <w:t xml:space="preserve">Collect and manage </w:t>
      </w:r>
      <w:proofErr w:type="gramStart"/>
      <w:r w:rsidRPr="008F6F23">
        <w:rPr>
          <w:b/>
          <w:bCs/>
          <w:color w:val="000000" w:themeColor="text1"/>
        </w:rPr>
        <w:t>data</w:t>
      </w:r>
      <w:proofErr w:type="gramEnd"/>
    </w:p>
    <w:p w14:paraId="2AF32333" w14:textId="4AC256BA" w:rsidR="005F602F" w:rsidRPr="008F6F23" w:rsidRDefault="005F602F" w:rsidP="008B1F32">
      <w:pPr>
        <w:tabs>
          <w:tab w:val="clear" w:pos="1134"/>
        </w:tabs>
        <w:spacing w:before="240" w:after="120"/>
        <w:jc w:val="left"/>
        <w:rPr>
          <w:rFonts w:eastAsia="Times New Roman" w:cs="Times New Roman"/>
          <w:lang w:eastAsia="en-GB"/>
        </w:rPr>
      </w:pPr>
      <w:r w:rsidRPr="008F6F23">
        <w:rPr>
          <w:rFonts w:eastAsia="Times New Roman" w:cs="Times New Roman"/>
          <w:lang w:eastAsia="en-GB"/>
        </w:rPr>
        <w:t>3.3.1.1</w:t>
      </w:r>
      <w:r w:rsidRPr="008F6F23">
        <w:rPr>
          <w:rFonts w:eastAsia="Times New Roman" w:cs="Times New Roman"/>
          <w:lang w:eastAsia="en-GB"/>
        </w:rPr>
        <w:tab/>
        <w:t xml:space="preserve"> As appropriate to its role, an NC shall </w:t>
      </w:r>
      <w:sdt>
        <w:sdtPr>
          <w:rPr>
            <w:rFonts w:eastAsia="Times New Roman" w:cs="Times New Roman"/>
            <w:lang w:eastAsia="en-GB"/>
          </w:rPr>
          <w:tag w:val="goog_rdk_68"/>
          <w:id w:val="-143895429"/>
        </w:sdtPr>
        <w:sdtContent/>
      </w:sdt>
      <w:sdt>
        <w:sdtPr>
          <w:rPr>
            <w:rFonts w:eastAsia="Times New Roman" w:cs="Times New Roman"/>
            <w:lang w:eastAsia="en-GB"/>
          </w:rPr>
          <w:tag w:val="goog_rdk_69"/>
          <w:id w:val="1084260732"/>
        </w:sdtPr>
        <w:sdtContent/>
      </w:sdt>
      <w:sdt>
        <w:sdtPr>
          <w:rPr>
            <w:rFonts w:eastAsia="Times New Roman" w:cs="Times New Roman"/>
            <w:lang w:eastAsia="en-GB"/>
          </w:rPr>
          <w:tag w:val="goog_rdk_70"/>
          <w:id w:val="-701784667"/>
        </w:sdtPr>
        <w:sdtContent/>
      </w:sdt>
      <w:r w:rsidRPr="008F6F23">
        <w:rPr>
          <w:rFonts w:eastAsia="Times New Roman" w:cs="Times New Roman"/>
          <w:lang w:eastAsia="en-GB"/>
        </w:rPr>
        <w:t>collect, store, and manage data as defined in the WMO Unified Data Policy (</w:t>
      </w:r>
      <w:hyperlink r:id="rId35" w:history="1">
        <w:r w:rsidRPr="008F6F23">
          <w:rPr>
            <w:rStyle w:val="Hyperlink"/>
            <w:rFonts w:eastAsia="Times New Roman" w:cs="Times New Roman"/>
            <w:lang w:eastAsia="en-GB"/>
          </w:rPr>
          <w:t>Resolution 1 (Cg-Ext-2021)</w:t>
        </w:r>
      </w:hyperlink>
      <w:r w:rsidRPr="008F6F23">
        <w:rPr>
          <w:rFonts w:eastAsia="Times New Roman" w:cs="Times New Roman"/>
          <w:lang w:eastAsia="en-GB"/>
        </w:rPr>
        <w:t>).</w:t>
      </w:r>
    </w:p>
    <w:p w14:paraId="4C9A33DE" w14:textId="2DFC5744" w:rsidR="005F602F" w:rsidRPr="008F6F23" w:rsidRDefault="005F602F" w:rsidP="008B1F32">
      <w:pPr>
        <w:tabs>
          <w:tab w:val="clear" w:pos="1134"/>
        </w:tabs>
        <w:spacing w:before="120"/>
        <w:jc w:val="left"/>
        <w:rPr>
          <w:rFonts w:eastAsia="Times New Roman" w:cs="Times New Roman"/>
          <w:i/>
          <w:lang w:eastAsia="en-GB"/>
        </w:rPr>
      </w:pPr>
      <w:r w:rsidRPr="008F6F23">
        <w:rPr>
          <w:rFonts w:eastAsia="Times New Roman" w:cs="Times New Roman"/>
          <w:i/>
          <w:lang w:eastAsia="en-GB"/>
        </w:rPr>
        <w:t>Note: please refer to the</w:t>
      </w:r>
      <w:ins w:id="24" w:author="Enrico Fucile [2]" w:date="2024-01-04T12:42:00Z">
        <w:r w:rsidR="00D72A27" w:rsidRPr="00D72A27">
          <w:rPr>
            <w:rFonts w:eastAsia="Times New Roman" w:cs="Times New Roman"/>
            <w:i/>
            <w:lang w:eastAsia="en-GB"/>
          </w:rPr>
          <w:t xml:space="preserve"> </w:t>
        </w:r>
        <w:r w:rsidR="00D72A27">
          <w:rPr>
            <w:rFonts w:eastAsia="Times New Roman" w:cs="Times New Roman"/>
            <w:i/>
            <w:lang w:eastAsia="en-GB"/>
          </w:rPr>
          <w:t>Guide to the WIS Vol. II (WMO-No. 1061</w:t>
        </w:r>
      </w:ins>
      <w:ins w:id="25" w:author="Enrico Fucile [2]" w:date="2024-01-04T12:43:00Z">
        <w:r w:rsidR="00D72A27">
          <w:rPr>
            <w:rFonts w:eastAsia="Times New Roman" w:cs="Times New Roman"/>
            <w:i/>
            <w:lang w:eastAsia="en-GB"/>
          </w:rPr>
          <w:t>)</w:t>
        </w:r>
      </w:ins>
      <w:del w:id="26" w:author="Enrico Fucile [2]" w:date="2024-01-04T12:42:00Z">
        <w:r w:rsidRPr="008F6F23" w:rsidDel="00D72A27">
          <w:rPr>
            <w:rFonts w:eastAsia="Times New Roman" w:cs="Times New Roman"/>
            <w:i/>
            <w:lang w:eastAsia="en-GB"/>
          </w:rPr>
          <w:delText xml:space="preserve"> </w:delText>
        </w:r>
        <w:r w:rsidR="00000000" w:rsidDel="00D72A27">
          <w:fldChar w:fldCharType="begin"/>
        </w:r>
        <w:r w:rsidR="00000000" w:rsidDel="00D72A27">
          <w:delInstrText>HYPERLINK "https://community.wmo.int/WIS2_Technical_Specification_Guidance"</w:delInstrText>
        </w:r>
        <w:r w:rsidR="00000000" w:rsidDel="00D72A27">
          <w:fldChar w:fldCharType="separate"/>
        </w:r>
        <w:r w:rsidRPr="008F6F23" w:rsidDel="00D72A27">
          <w:rPr>
            <w:rFonts w:eastAsia="Times New Roman" w:cs="Times New Roman"/>
            <w:i/>
            <w:color w:val="0000FF"/>
            <w:lang w:eastAsia="en-GB"/>
          </w:rPr>
          <w:delText>Guidance on technical specifications of WIS 2.0</w:delText>
        </w:r>
        <w:r w:rsidR="00000000" w:rsidDel="00D72A27">
          <w:rPr>
            <w:rFonts w:eastAsia="Times New Roman" w:cs="Times New Roman"/>
            <w:i/>
            <w:color w:val="0000FF"/>
            <w:lang w:eastAsia="en-GB"/>
          </w:rPr>
          <w:fldChar w:fldCharType="end"/>
        </w:r>
      </w:del>
      <w:r w:rsidRPr="008F6F23">
        <w:rPr>
          <w:rFonts w:eastAsia="Times New Roman" w:cs="Times New Roman"/>
          <w:i/>
          <w:lang w:eastAsia="en-GB"/>
        </w:rPr>
        <w:t xml:space="preserve"> for further information on Information Management.</w:t>
      </w:r>
    </w:p>
    <w:p w14:paraId="52C4AB68" w14:textId="77777777" w:rsidR="005F602F" w:rsidRPr="008F6F23" w:rsidRDefault="005F602F" w:rsidP="005F602F">
      <w:pPr>
        <w:keepNext/>
        <w:spacing w:before="240" w:after="240" w:line="240" w:lineRule="exact"/>
        <w:ind w:left="1123" w:hanging="1123"/>
        <w:jc w:val="left"/>
        <w:outlineLvl w:val="4"/>
        <w:rPr>
          <w:b/>
          <w:bCs/>
          <w:color w:val="000000" w:themeColor="text1"/>
        </w:rPr>
      </w:pPr>
      <w:bookmarkStart w:id="27" w:name="_heading=h.st7bmfr78ft3" w:colFirst="0" w:colLast="0"/>
      <w:bookmarkEnd w:id="27"/>
      <w:r w:rsidRPr="008F6F23">
        <w:rPr>
          <w:b/>
          <w:bCs/>
          <w:color w:val="000000" w:themeColor="text1"/>
        </w:rPr>
        <w:t xml:space="preserve">3.3.2 </w:t>
      </w:r>
      <w:r w:rsidRPr="008F6F23">
        <w:rPr>
          <w:b/>
          <w:bCs/>
          <w:color w:val="000000" w:themeColor="text1"/>
        </w:rPr>
        <w:tab/>
        <w:t>Support production of programme-related data</w:t>
      </w:r>
    </w:p>
    <w:p w14:paraId="5DF093DD"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3.3.2.1 </w:t>
      </w:r>
      <w:r w:rsidRPr="008F6F23">
        <w:rPr>
          <w:rFonts w:eastAsia="Times New Roman" w:cs="Times New Roman"/>
          <w:lang w:eastAsia="en-GB"/>
        </w:rPr>
        <w:tab/>
        <w:t xml:space="preserve">As appropriate to its role, an NC shall support the production and management of datasets. </w:t>
      </w:r>
    </w:p>
    <w:p w14:paraId="71657261"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 xml:space="preserve">3.3.3 </w:t>
      </w:r>
      <w:r w:rsidRPr="008F6F23">
        <w:rPr>
          <w:b/>
          <w:bCs/>
          <w:color w:val="000000" w:themeColor="text1"/>
        </w:rPr>
        <w:tab/>
        <w:t xml:space="preserve">Describe data with discovery </w:t>
      </w:r>
      <w:proofErr w:type="gramStart"/>
      <w:r w:rsidRPr="008F6F23">
        <w:rPr>
          <w:b/>
          <w:bCs/>
          <w:color w:val="000000" w:themeColor="text1"/>
        </w:rPr>
        <w:t>metadata</w:t>
      </w:r>
      <w:proofErr w:type="gramEnd"/>
    </w:p>
    <w:p w14:paraId="5BE1DF0F"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3.3.3.1 </w:t>
      </w:r>
      <w:r w:rsidRPr="008F6F23">
        <w:rPr>
          <w:rFonts w:eastAsia="Times New Roman" w:cs="Times New Roman"/>
          <w:lang w:eastAsia="en-GB"/>
        </w:rPr>
        <w:tab/>
        <w:t>An NC shall create discovery metadata about the data it manages and ensure that this discovery metadata remains up to date.</w:t>
      </w:r>
    </w:p>
    <w:p w14:paraId="03372AFA"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3.3.3.2</w:t>
      </w:r>
      <w:r w:rsidRPr="008F6F23">
        <w:rPr>
          <w:rFonts w:eastAsia="Times New Roman" w:cs="Times New Roman"/>
          <w:lang w:eastAsia="en-GB"/>
        </w:rPr>
        <w:tab/>
        <w:t>See also 4.2 (WIS-TechSpec-1:  Managing discovery metadata).</w:t>
      </w:r>
    </w:p>
    <w:p w14:paraId="76787B34" w14:textId="77777777" w:rsidR="005F602F" w:rsidRPr="008F6F23" w:rsidRDefault="005F602F" w:rsidP="005F602F">
      <w:pPr>
        <w:keepNext/>
        <w:spacing w:before="240" w:after="240" w:line="240" w:lineRule="exact"/>
        <w:ind w:left="1123" w:hanging="1123"/>
        <w:jc w:val="left"/>
        <w:outlineLvl w:val="4"/>
        <w:rPr>
          <w:b/>
          <w:bCs/>
          <w:color w:val="000000" w:themeColor="text1"/>
        </w:rPr>
      </w:pPr>
      <w:bookmarkStart w:id="28" w:name="_heading=h.vv82qswhm49k" w:colFirst="0" w:colLast="0"/>
      <w:bookmarkEnd w:id="28"/>
      <w:r w:rsidRPr="008F6F23">
        <w:rPr>
          <w:b/>
          <w:bCs/>
          <w:color w:val="000000" w:themeColor="text1"/>
        </w:rPr>
        <w:t xml:space="preserve">3.3.4 </w:t>
      </w:r>
      <w:r w:rsidRPr="008F6F23">
        <w:rPr>
          <w:b/>
          <w:bCs/>
          <w:color w:val="000000" w:themeColor="text1"/>
        </w:rPr>
        <w:tab/>
        <w:t xml:space="preserve">Operate a WIS </w:t>
      </w:r>
      <w:proofErr w:type="gramStart"/>
      <w:r w:rsidRPr="008F6F23">
        <w:rPr>
          <w:b/>
          <w:bCs/>
          <w:color w:val="000000" w:themeColor="text1"/>
        </w:rPr>
        <w:t>node</w:t>
      </w:r>
      <w:proofErr w:type="gramEnd"/>
    </w:p>
    <w:p w14:paraId="071B778D" w14:textId="5C4013FE" w:rsidR="005F602F" w:rsidRPr="008F6F23" w:rsidRDefault="005F602F" w:rsidP="008B1F32">
      <w:pPr>
        <w:tabs>
          <w:tab w:val="clear" w:pos="1134"/>
        </w:tabs>
        <w:spacing w:before="240"/>
        <w:jc w:val="left"/>
        <w:rPr>
          <w:rFonts w:eastAsia="Times New Roman" w:cs="Times New Roman"/>
          <w:lang w:eastAsia="en-GB"/>
        </w:rPr>
      </w:pPr>
      <w:r w:rsidRPr="007F77AE">
        <w:rPr>
          <w:rFonts w:eastAsia="Times New Roman" w:cs="Times New Roman"/>
          <w:lang w:eastAsia="en-GB"/>
        </w:rPr>
        <w:t>3.3.4.1 As appropriate to its role and in accordance with the WMO Unified Data Policy</w:t>
      </w:r>
      <w:r w:rsidRPr="008F6F23">
        <w:rPr>
          <w:rFonts w:eastAsia="Times New Roman" w:cs="Times New Roman"/>
          <w:lang w:eastAsia="en-GB"/>
        </w:rPr>
        <w:t xml:space="preserve"> (</w:t>
      </w:r>
      <w:hyperlink r:id="rId36" w:history="1">
        <w:r w:rsidRPr="008F6F23">
          <w:rPr>
            <w:rStyle w:val="Hyperlink"/>
            <w:rFonts w:eastAsia="Times New Roman" w:cs="Times New Roman"/>
            <w:lang w:eastAsia="en-GB"/>
          </w:rPr>
          <w:t>Resolution 1 (Cg-Ext-2021</w:t>
        </w:r>
      </w:hyperlink>
      <w:r w:rsidRPr="008F6F23">
        <w:rPr>
          <w:rFonts w:eastAsia="Times New Roman" w:cs="Times New Roman"/>
          <w:lang w:eastAsia="en-GB"/>
        </w:rPr>
        <w:t>)), an NC shall provide access to data and associated discovery metadata.</w:t>
      </w:r>
    </w:p>
    <w:p w14:paraId="43C617CA"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3.3.4.2 </w:t>
      </w:r>
      <w:r w:rsidRPr="008F6F23">
        <w:rPr>
          <w:rFonts w:eastAsia="Times New Roman" w:cs="Times New Roman"/>
          <w:lang w:eastAsia="en-GB"/>
        </w:rPr>
        <w:tab/>
        <w:t>See also 3.6 (Functional requirements of a WIS node).</w:t>
      </w:r>
    </w:p>
    <w:p w14:paraId="218B89BC"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3.4</w:t>
      </w:r>
      <w:r w:rsidRPr="008F6F23">
        <w:rPr>
          <w:rFonts w:eastAsiaTheme="minorHAnsi" w:cstheme="majorBidi"/>
          <w:b/>
          <w:bCs/>
          <w:caps/>
          <w:color w:val="000000" w:themeColor="text1"/>
          <w:lang w:eastAsia="zh-TW"/>
        </w:rPr>
        <w:tab/>
        <w:t>Functional requirements of a DCPC</w:t>
      </w:r>
    </w:p>
    <w:p w14:paraId="012FB39D" w14:textId="77777777" w:rsidR="005F602F" w:rsidRPr="008F6F23" w:rsidRDefault="005F602F" w:rsidP="005F602F">
      <w:pPr>
        <w:keepNext/>
        <w:spacing w:before="240" w:after="240" w:line="240" w:lineRule="exact"/>
        <w:ind w:left="1123" w:hanging="1123"/>
        <w:jc w:val="left"/>
        <w:outlineLvl w:val="4"/>
        <w:rPr>
          <w:b/>
          <w:bCs/>
          <w:color w:val="000000" w:themeColor="text1"/>
        </w:rPr>
      </w:pPr>
      <w:bookmarkStart w:id="29" w:name="_Hlk98420666"/>
      <w:r w:rsidRPr="008F6F23">
        <w:rPr>
          <w:b/>
          <w:bCs/>
          <w:color w:val="000000" w:themeColor="text1"/>
        </w:rPr>
        <w:t>3.4.1</w:t>
      </w:r>
      <w:r w:rsidRPr="008F6F23">
        <w:rPr>
          <w:b/>
          <w:bCs/>
          <w:color w:val="000000" w:themeColor="text1"/>
        </w:rPr>
        <w:tab/>
        <w:t xml:space="preserve">Collect and manage programme-related </w:t>
      </w:r>
      <w:proofErr w:type="gramStart"/>
      <w:r w:rsidRPr="008F6F23">
        <w:rPr>
          <w:b/>
          <w:bCs/>
          <w:color w:val="000000" w:themeColor="text1"/>
        </w:rPr>
        <w:t>data</w:t>
      </w:r>
      <w:proofErr w:type="gramEnd"/>
    </w:p>
    <w:p w14:paraId="1E0A37FF" w14:textId="50BD3E4B" w:rsidR="005F602F"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3.4.1.1 </w:t>
      </w:r>
      <w:r w:rsidRPr="008F6F23">
        <w:rPr>
          <w:rFonts w:eastAsia="Times New Roman" w:cs="Times New Roman"/>
          <w:lang w:eastAsia="en-GB"/>
        </w:rPr>
        <w:tab/>
        <w:t>As appropriate to its role, a DCPC shall collect, store, and manage data as defined in the WMO Unified Data Policy (</w:t>
      </w:r>
      <w:hyperlink r:id="rId37" w:history="1">
        <w:r w:rsidRPr="008F6F23">
          <w:rPr>
            <w:rStyle w:val="Hyperlink"/>
            <w:rFonts w:eastAsia="Times New Roman" w:cs="Times New Roman"/>
            <w:lang w:eastAsia="en-GB"/>
          </w:rPr>
          <w:t>Resolution 1 (Cg-Ext-2021)</w:t>
        </w:r>
      </w:hyperlink>
      <w:r w:rsidRPr="008F6F23">
        <w:rPr>
          <w:rFonts w:eastAsia="Times New Roman" w:cs="Times New Roman"/>
          <w:lang w:eastAsia="en-GB"/>
        </w:rPr>
        <w:t>).</w:t>
      </w:r>
    </w:p>
    <w:p w14:paraId="7322A490" w14:textId="77777777" w:rsidR="00D05E71" w:rsidRPr="008F6F23" w:rsidRDefault="00D05E71" w:rsidP="005F602F">
      <w:pPr>
        <w:tabs>
          <w:tab w:val="clear" w:pos="1134"/>
        </w:tabs>
        <w:jc w:val="left"/>
        <w:rPr>
          <w:rFonts w:eastAsia="Times New Roman" w:cs="Times New Roman"/>
          <w:lang w:eastAsia="en-GB"/>
        </w:rPr>
      </w:pPr>
    </w:p>
    <w:p w14:paraId="091300B1" w14:textId="781DE993" w:rsidR="005F602F" w:rsidRPr="008F6F23" w:rsidRDefault="005F602F" w:rsidP="005F602F">
      <w:pPr>
        <w:tabs>
          <w:tab w:val="clear" w:pos="1134"/>
        </w:tabs>
        <w:jc w:val="left"/>
        <w:rPr>
          <w:rFonts w:eastAsia="Times New Roman" w:cs="Times New Roman"/>
          <w:i/>
          <w:lang w:eastAsia="en-GB"/>
        </w:rPr>
      </w:pPr>
      <w:r w:rsidRPr="008F6F23">
        <w:rPr>
          <w:rFonts w:eastAsia="Times New Roman" w:cs="Times New Roman"/>
          <w:i/>
          <w:lang w:eastAsia="en-GB"/>
        </w:rPr>
        <w:t xml:space="preserve">Note: please refer to the </w:t>
      </w:r>
      <w:hyperlink r:id="rId38" w:history="1">
        <w:r w:rsidRPr="008F6F23">
          <w:rPr>
            <w:rFonts w:eastAsia="Times New Roman" w:cs="Times New Roman"/>
            <w:i/>
            <w:color w:val="0000FF"/>
            <w:lang w:eastAsia="en-GB"/>
          </w:rPr>
          <w:t>Guidance on technical specifications of WIS 2.0</w:t>
        </w:r>
      </w:hyperlink>
      <w:r w:rsidRPr="008F6F23">
        <w:rPr>
          <w:rFonts w:eastAsia="Times New Roman" w:cs="Times New Roman"/>
          <w:i/>
          <w:lang w:eastAsia="en-GB"/>
        </w:rPr>
        <w:t xml:space="preserve"> for further information on Information Management.</w:t>
      </w:r>
    </w:p>
    <w:p w14:paraId="390E371E"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 xml:space="preserve">3.4.2 </w:t>
      </w:r>
      <w:r w:rsidRPr="008F6F23">
        <w:rPr>
          <w:b/>
          <w:bCs/>
          <w:color w:val="000000" w:themeColor="text1"/>
        </w:rPr>
        <w:tab/>
        <w:t>Support production of programme-related data</w:t>
      </w:r>
    </w:p>
    <w:p w14:paraId="71654D8E"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3.4.2.1 As appropriate to its role, a DCPC shall support the production and management of regional or specialized datasets.</w:t>
      </w:r>
    </w:p>
    <w:p w14:paraId="565D260A" w14:textId="77777777" w:rsidR="005F602F" w:rsidRPr="008F6F23" w:rsidRDefault="005F602F" w:rsidP="005F602F">
      <w:pPr>
        <w:keepNext/>
        <w:spacing w:before="240" w:after="240" w:line="240" w:lineRule="exact"/>
        <w:ind w:left="1123" w:hanging="1123"/>
        <w:jc w:val="left"/>
        <w:outlineLvl w:val="4"/>
        <w:rPr>
          <w:b/>
          <w:bCs/>
          <w:color w:val="000000" w:themeColor="text1"/>
        </w:rPr>
      </w:pPr>
      <w:bookmarkStart w:id="30" w:name="_heading=h.7nh3h6xwyr8r" w:colFirst="0" w:colLast="0"/>
      <w:bookmarkEnd w:id="30"/>
      <w:r w:rsidRPr="008F6F23">
        <w:rPr>
          <w:b/>
          <w:bCs/>
          <w:color w:val="000000" w:themeColor="text1"/>
        </w:rPr>
        <w:t>3.4.3</w:t>
      </w:r>
      <w:r w:rsidRPr="008F6F23">
        <w:rPr>
          <w:b/>
          <w:bCs/>
          <w:color w:val="000000" w:themeColor="text1"/>
        </w:rPr>
        <w:tab/>
        <w:t xml:space="preserve"> Describe data with discovery </w:t>
      </w:r>
      <w:proofErr w:type="gramStart"/>
      <w:r w:rsidRPr="008F6F23">
        <w:rPr>
          <w:b/>
          <w:bCs/>
          <w:color w:val="000000" w:themeColor="text1"/>
        </w:rPr>
        <w:t>metadata</w:t>
      </w:r>
      <w:proofErr w:type="gramEnd"/>
    </w:p>
    <w:p w14:paraId="4E892560"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3.4.3.1 </w:t>
      </w:r>
      <w:r w:rsidRPr="008F6F23">
        <w:rPr>
          <w:rFonts w:eastAsia="Times New Roman" w:cs="Times New Roman"/>
          <w:lang w:eastAsia="en-GB"/>
        </w:rPr>
        <w:tab/>
        <w:t>A DCPC shall create discovery metadata about the data it manages and ensure that this discovery metadata remains up to date.</w:t>
      </w:r>
    </w:p>
    <w:p w14:paraId="7E6BA23F" w14:textId="77777777" w:rsidR="005F602F" w:rsidRPr="008F6F23" w:rsidRDefault="005F602F" w:rsidP="008B1F32">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3.4.3.2 </w:t>
      </w:r>
      <w:r w:rsidRPr="008F6F23">
        <w:rPr>
          <w:rFonts w:eastAsia="Times New Roman" w:cs="Times New Roman"/>
          <w:lang w:eastAsia="en-GB"/>
        </w:rPr>
        <w:tab/>
        <w:t>See also 4.2 (WIS-TechSpec-1:  Managing discovery metadata).</w:t>
      </w:r>
    </w:p>
    <w:p w14:paraId="023C4AF1" w14:textId="77777777" w:rsidR="005F602F" w:rsidRPr="008F6F23" w:rsidRDefault="005F602F" w:rsidP="005F602F">
      <w:pPr>
        <w:keepNext/>
        <w:spacing w:before="240" w:after="240" w:line="240" w:lineRule="exact"/>
        <w:ind w:left="1123" w:hanging="1123"/>
        <w:jc w:val="left"/>
        <w:outlineLvl w:val="4"/>
        <w:rPr>
          <w:b/>
          <w:bCs/>
          <w:color w:val="000000" w:themeColor="text1"/>
        </w:rPr>
      </w:pPr>
      <w:bookmarkStart w:id="31" w:name="_heading=h.lxqd1pmz2kuf" w:colFirst="0" w:colLast="0"/>
      <w:bookmarkEnd w:id="31"/>
      <w:r w:rsidRPr="008F6F23">
        <w:rPr>
          <w:b/>
          <w:bCs/>
          <w:color w:val="000000" w:themeColor="text1"/>
        </w:rPr>
        <w:lastRenderedPageBreak/>
        <w:t xml:space="preserve">3.4.4 </w:t>
      </w:r>
      <w:r w:rsidRPr="008F6F23">
        <w:rPr>
          <w:b/>
          <w:bCs/>
          <w:color w:val="000000" w:themeColor="text1"/>
        </w:rPr>
        <w:tab/>
        <w:t xml:space="preserve">Operate a WIS </w:t>
      </w:r>
      <w:proofErr w:type="gramStart"/>
      <w:r w:rsidRPr="008F6F23">
        <w:rPr>
          <w:b/>
          <w:bCs/>
          <w:color w:val="000000" w:themeColor="text1"/>
        </w:rPr>
        <w:t>node</w:t>
      </w:r>
      <w:proofErr w:type="gramEnd"/>
    </w:p>
    <w:p w14:paraId="5E13C35C" w14:textId="63A1A625"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3.4.4.1 </w:t>
      </w:r>
      <w:r w:rsidRPr="008F6F23">
        <w:rPr>
          <w:rFonts w:eastAsia="Times New Roman" w:cs="Times New Roman"/>
          <w:lang w:eastAsia="en-GB"/>
        </w:rPr>
        <w:tab/>
        <w:t>As appropriate to its role and in accordance with the WMO Unified Data Policy (</w:t>
      </w:r>
      <w:hyperlink r:id="rId39" w:history="1">
        <w:r w:rsidRPr="008F6F23">
          <w:rPr>
            <w:rStyle w:val="Hyperlink"/>
            <w:rFonts w:eastAsia="Times New Roman" w:cs="Times New Roman"/>
            <w:lang w:eastAsia="en-GB"/>
          </w:rPr>
          <w:t>Resolution 1 (Cg-Ext-2021)</w:t>
        </w:r>
      </w:hyperlink>
      <w:r w:rsidRPr="008F6F23">
        <w:rPr>
          <w:rFonts w:eastAsia="Times New Roman" w:cs="Times New Roman"/>
          <w:lang w:eastAsia="en-GB"/>
        </w:rPr>
        <w:t>), a DCPC shall provide access to data and associated discovery metadata.</w:t>
      </w:r>
    </w:p>
    <w:p w14:paraId="373A8906"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3.4.4.2</w:t>
      </w:r>
      <w:r w:rsidRPr="008F6F23">
        <w:rPr>
          <w:rFonts w:eastAsia="Times New Roman" w:cs="Times New Roman"/>
          <w:lang w:eastAsia="en-GB"/>
        </w:rPr>
        <w:tab/>
        <w:t>See also 3.6 (Functional requirements of a WIS node).</w:t>
      </w:r>
    </w:p>
    <w:p w14:paraId="5BA78B89"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 xml:space="preserve">3.5 </w:t>
      </w:r>
      <w:r w:rsidRPr="008F6F23">
        <w:rPr>
          <w:rFonts w:eastAsiaTheme="minorHAnsi" w:cstheme="majorBidi"/>
          <w:b/>
          <w:bCs/>
          <w:caps/>
          <w:color w:val="000000" w:themeColor="text1"/>
          <w:lang w:eastAsia="zh-TW"/>
        </w:rPr>
        <w:tab/>
        <w:t>Functional requirements of a GISC</w:t>
      </w:r>
    </w:p>
    <w:p w14:paraId="45A0F73D"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 xml:space="preserve">3.5.1 </w:t>
      </w:r>
      <w:r w:rsidRPr="008F6F23">
        <w:rPr>
          <w:b/>
          <w:bCs/>
          <w:color w:val="000000" w:themeColor="text1"/>
        </w:rPr>
        <w:tab/>
        <w:t xml:space="preserve">Coordinate data sharing within </w:t>
      </w:r>
      <w:proofErr w:type="gramStart"/>
      <w:r w:rsidRPr="008F6F23">
        <w:rPr>
          <w:b/>
          <w:bCs/>
          <w:color w:val="000000" w:themeColor="text1"/>
        </w:rPr>
        <w:t xml:space="preserve">GISC </w:t>
      </w:r>
      <w:r w:rsidR="001D662E" w:rsidRPr="001D662E">
        <w:rPr>
          <w:b/>
          <w:bCs/>
          <w:color w:val="000000" w:themeColor="text1"/>
        </w:rPr>
        <w:t xml:space="preserve"> </w:t>
      </w:r>
      <w:r w:rsidR="001D662E" w:rsidRPr="007F77AE">
        <w:rPr>
          <w:b/>
          <w:bCs/>
          <w:color w:val="000000" w:themeColor="text1"/>
        </w:rPr>
        <w:t>Area</w:t>
      </w:r>
      <w:proofErr w:type="gramEnd"/>
      <w:r w:rsidR="001D662E" w:rsidRPr="007F77AE">
        <w:rPr>
          <w:b/>
          <w:bCs/>
          <w:color w:val="000000" w:themeColor="text1"/>
        </w:rPr>
        <w:t xml:space="preserve"> of Responsibility</w:t>
      </w:r>
    </w:p>
    <w:p w14:paraId="4B39AB49"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3.5.1.1 </w:t>
      </w:r>
      <w:r w:rsidRPr="008F6F23">
        <w:rPr>
          <w:rFonts w:eastAsia="Times New Roman" w:cs="Times New Roman"/>
          <w:lang w:eastAsia="en-GB"/>
        </w:rPr>
        <w:tab/>
        <w:t xml:space="preserve">Each GISC shall </w:t>
      </w:r>
      <w:sdt>
        <w:sdtPr>
          <w:rPr>
            <w:rFonts w:eastAsia="Times New Roman" w:cs="Times New Roman"/>
            <w:lang w:eastAsia="en-GB"/>
          </w:rPr>
          <w:tag w:val="goog_rdk_71"/>
          <w:id w:val="-1800987752"/>
        </w:sdtPr>
        <w:sdtContent/>
      </w:sdt>
      <w:r w:rsidRPr="008F6F23">
        <w:rPr>
          <w:rFonts w:eastAsia="Times New Roman" w:cs="Times New Roman"/>
          <w:lang w:eastAsia="en-GB"/>
        </w:rPr>
        <w:t>coordinate with centres in its Area of Responsibility (AoR) to provide the capabilities required to fulfil the functional requirements of WIS.</w:t>
      </w:r>
    </w:p>
    <w:p w14:paraId="7E6CFE56" w14:textId="77777777" w:rsidR="005F602F" w:rsidRPr="008F6F23" w:rsidRDefault="00000000" w:rsidP="005F602F">
      <w:pPr>
        <w:tabs>
          <w:tab w:val="clear" w:pos="1134"/>
        </w:tabs>
        <w:spacing w:after="240"/>
        <w:jc w:val="left"/>
        <w:rPr>
          <w:rFonts w:eastAsia="Times New Roman" w:cs="Times New Roman"/>
          <w:lang w:eastAsia="en-GB"/>
        </w:rPr>
      </w:pPr>
      <w:sdt>
        <w:sdtPr>
          <w:rPr>
            <w:rFonts w:eastAsia="Times New Roman" w:cs="Times New Roman"/>
            <w:lang w:eastAsia="en-GB"/>
          </w:rPr>
          <w:tag w:val="goog_rdk_72"/>
          <w:id w:val="-571580928"/>
        </w:sdtPr>
        <w:sdtContent/>
      </w:sdt>
      <w:r w:rsidR="005F602F" w:rsidRPr="008F6F23">
        <w:rPr>
          <w:rFonts w:eastAsia="Times New Roman" w:cs="Times New Roman"/>
          <w:lang w:eastAsia="en-GB"/>
        </w:rPr>
        <w:t xml:space="preserve">3.5.1.2 </w:t>
      </w:r>
      <w:r w:rsidR="005F602F" w:rsidRPr="008F6F23">
        <w:rPr>
          <w:rFonts w:eastAsia="Times New Roman" w:cs="Times New Roman"/>
          <w:lang w:eastAsia="en-GB"/>
        </w:rPr>
        <w:tab/>
        <w:t>Each GISC shall assess compliance in its AoR with data policies, identifying remedial action, as necessary.</w:t>
      </w:r>
    </w:p>
    <w:p w14:paraId="36661BE2"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3.5.1.3 </w:t>
      </w:r>
      <w:r w:rsidRPr="008F6F23">
        <w:rPr>
          <w:rFonts w:eastAsia="Times New Roman" w:cs="Times New Roman"/>
          <w:lang w:eastAsia="en-GB"/>
        </w:rPr>
        <w:tab/>
        <w:t>Each GISC should support data consumers in its AoR find and access data needed for their operations.</w:t>
      </w:r>
    </w:p>
    <w:p w14:paraId="064883A6" w14:textId="77777777" w:rsidR="005F602F" w:rsidRPr="008F6F23" w:rsidRDefault="00000000" w:rsidP="005F602F">
      <w:pPr>
        <w:tabs>
          <w:tab w:val="clear" w:pos="1134"/>
        </w:tabs>
        <w:spacing w:after="240"/>
        <w:jc w:val="left"/>
        <w:rPr>
          <w:rFonts w:eastAsia="Times New Roman" w:cs="Times New Roman"/>
          <w:lang w:eastAsia="en-GB"/>
        </w:rPr>
      </w:pPr>
      <w:sdt>
        <w:sdtPr>
          <w:rPr>
            <w:rFonts w:eastAsia="Times New Roman" w:cs="Times New Roman"/>
            <w:lang w:eastAsia="en-GB"/>
          </w:rPr>
          <w:tag w:val="goog_rdk_73"/>
          <w:id w:val="1658805871"/>
        </w:sdtPr>
        <w:sdtContent/>
      </w:sdt>
      <w:sdt>
        <w:sdtPr>
          <w:rPr>
            <w:rFonts w:eastAsia="Times New Roman" w:cs="Times New Roman"/>
            <w:lang w:eastAsia="en-GB"/>
          </w:rPr>
          <w:tag w:val="goog_rdk_74"/>
          <w:id w:val="230738778"/>
        </w:sdtPr>
        <w:sdtContent/>
      </w:sdt>
      <w:sdt>
        <w:sdtPr>
          <w:rPr>
            <w:rFonts w:eastAsia="Times New Roman" w:cs="Times New Roman"/>
            <w:lang w:eastAsia="en-GB"/>
          </w:rPr>
          <w:tag w:val="goog_rdk_75"/>
          <w:id w:val="-1817022751"/>
        </w:sdtPr>
        <w:sdtContent/>
      </w:sdt>
      <w:r w:rsidR="005F602F" w:rsidRPr="008F6F23">
        <w:rPr>
          <w:rFonts w:eastAsia="Times New Roman" w:cs="Times New Roman"/>
          <w:lang w:eastAsia="en-GB"/>
        </w:rPr>
        <w:t xml:space="preserve">3.5.1.4 </w:t>
      </w:r>
      <w:r w:rsidR="005F602F" w:rsidRPr="008F6F23">
        <w:rPr>
          <w:rFonts w:eastAsia="Times New Roman" w:cs="Times New Roman"/>
          <w:lang w:eastAsia="en-GB"/>
        </w:rPr>
        <w:tab/>
        <w:t xml:space="preserve">A GISC should provide Web portals or other value-added services to promote the visibility of, and status information about, global services, data, and other WIS components available to WIS </w:t>
      </w:r>
      <w:r w:rsidR="0056022F">
        <w:rPr>
          <w:rFonts w:eastAsia="Times New Roman" w:cs="Times New Roman"/>
          <w:lang w:eastAsia="en-GB"/>
        </w:rPr>
        <w:t>C</w:t>
      </w:r>
      <w:r w:rsidR="005F602F" w:rsidRPr="008F6F23">
        <w:rPr>
          <w:rFonts w:eastAsia="Times New Roman" w:cs="Times New Roman"/>
          <w:lang w:eastAsia="en-GB"/>
        </w:rPr>
        <w:t xml:space="preserve">entres in their </w:t>
      </w:r>
      <w:proofErr w:type="spellStart"/>
      <w:r w:rsidR="005F602F" w:rsidRPr="008F6F23">
        <w:rPr>
          <w:rFonts w:eastAsia="Times New Roman" w:cs="Times New Roman"/>
          <w:lang w:eastAsia="en-GB"/>
        </w:rPr>
        <w:t>AoR.</w:t>
      </w:r>
      <w:proofErr w:type="spellEnd"/>
      <w:r w:rsidR="005F602F" w:rsidRPr="008F6F23">
        <w:rPr>
          <w:rFonts w:eastAsia="Times New Roman" w:cs="Times New Roman"/>
          <w:lang w:eastAsia="en-GB"/>
        </w:rPr>
        <w:t xml:space="preserve"> </w:t>
      </w:r>
    </w:p>
    <w:p w14:paraId="26EF22EA"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3.5.1.5 </w:t>
      </w:r>
      <w:r w:rsidRPr="008F6F23">
        <w:rPr>
          <w:rFonts w:eastAsia="Times New Roman" w:cs="Times New Roman"/>
          <w:lang w:eastAsia="en-GB"/>
        </w:rPr>
        <w:tab/>
        <w:t>See also 3.3 (Functional requirements of an NC) and 3.4 (Functional requirements of a DCPC).</w:t>
      </w:r>
    </w:p>
    <w:p w14:paraId="3F1B39E8"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3.5.2</w:t>
      </w:r>
      <w:r w:rsidRPr="008F6F23">
        <w:rPr>
          <w:b/>
          <w:bCs/>
          <w:color w:val="000000" w:themeColor="text1"/>
        </w:rPr>
        <w:tab/>
        <w:t>Capacity building within GISC area</w:t>
      </w:r>
    </w:p>
    <w:p w14:paraId="12895D63" w14:textId="1A73BDD8"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3.5.2.1 </w:t>
      </w:r>
      <w:r w:rsidRPr="008F6F23">
        <w:rPr>
          <w:rFonts w:eastAsia="Times New Roman" w:cs="Times New Roman"/>
          <w:lang w:eastAsia="en-GB"/>
        </w:rPr>
        <w:tab/>
        <w:t xml:space="preserve">Each GISC shall provide training and support to enable NMHS in its Area of Responsibility (AoR) to fulfil the functional requirements of WIS, to provide data (as specified in WMO Unified Data Policy </w:t>
      </w:r>
      <w:hyperlink r:id="rId40" w:history="1">
        <w:r w:rsidRPr="008F6F23">
          <w:rPr>
            <w:rStyle w:val="Hyperlink"/>
            <w:rFonts w:eastAsia="Times New Roman" w:cs="Times New Roman"/>
            <w:lang w:eastAsia="en-GB"/>
          </w:rPr>
          <w:t>Resolution 1 (Cg-Ext-2021)</w:t>
        </w:r>
      </w:hyperlink>
      <w:r w:rsidRPr="008F6F23">
        <w:rPr>
          <w:rFonts w:eastAsia="Times New Roman" w:cs="Times New Roman"/>
          <w:lang w:eastAsia="en-GB"/>
        </w:rPr>
        <w:t xml:space="preserve">), to effectively exploit data shared via WIS, and to meet the needs of national stakeholders. </w:t>
      </w:r>
    </w:p>
    <w:p w14:paraId="3AD06C37"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3.5.2.2 </w:t>
      </w:r>
      <w:r w:rsidR="0067355F">
        <w:rPr>
          <w:rFonts w:eastAsia="Times New Roman" w:cs="Times New Roman"/>
          <w:lang w:eastAsia="en-GB"/>
        </w:rPr>
        <w:tab/>
      </w:r>
      <w:r w:rsidRPr="008F6F23">
        <w:rPr>
          <w:rFonts w:eastAsia="Times New Roman" w:cs="Times New Roman"/>
          <w:lang w:eastAsia="en-GB"/>
        </w:rPr>
        <w:t>See also 3.3 (Functional requirements of an NC) and 3.4 (Functional requirements of a DCPC).</w:t>
      </w:r>
    </w:p>
    <w:p w14:paraId="68D45E3B"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3.5.3</w:t>
      </w:r>
      <w:r w:rsidRPr="008F6F23">
        <w:rPr>
          <w:b/>
          <w:bCs/>
          <w:color w:val="000000" w:themeColor="text1"/>
        </w:rPr>
        <w:tab/>
        <w:t>Provision of global service components</w:t>
      </w:r>
    </w:p>
    <w:p w14:paraId="362FFEFC"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3.5.3.1 </w:t>
      </w:r>
      <w:r w:rsidRPr="008F6F23">
        <w:rPr>
          <w:rFonts w:eastAsia="Times New Roman" w:cs="Times New Roman"/>
          <w:lang w:eastAsia="en-GB"/>
        </w:rPr>
        <w:tab/>
        <w:t>See also 3.7.2 (Provision of global service components).</w:t>
      </w:r>
    </w:p>
    <w:p w14:paraId="6A55E58E"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i/>
          <w:lang w:eastAsia="en-GB"/>
        </w:rPr>
        <w:t>Note: GISCs are not required to operate all the global service components. Collectively, and in accordance with recommendations from the Standing Committee on Information Management and Technology (SC-IMT)</w:t>
      </w:r>
      <w:sdt>
        <w:sdtPr>
          <w:rPr>
            <w:rFonts w:eastAsia="Times New Roman" w:cs="Times New Roman"/>
            <w:lang w:eastAsia="en-GB"/>
          </w:rPr>
          <w:tag w:val="goog_rdk_76"/>
          <w:id w:val="-414548432"/>
        </w:sdtPr>
        <w:sdtContent/>
      </w:sdt>
      <w:sdt>
        <w:sdtPr>
          <w:rPr>
            <w:rFonts w:eastAsia="Times New Roman" w:cs="Times New Roman"/>
            <w:lang w:eastAsia="en-GB"/>
          </w:rPr>
          <w:tag w:val="goog_rdk_77"/>
          <w:id w:val="1242452481"/>
        </w:sdtPr>
        <w:sdtContent/>
      </w:sdt>
      <w:sdt>
        <w:sdtPr>
          <w:rPr>
            <w:rFonts w:eastAsia="Times New Roman" w:cs="Times New Roman"/>
            <w:lang w:eastAsia="en-GB"/>
          </w:rPr>
          <w:tag w:val="goog_rdk_78"/>
          <w:id w:val="956457033"/>
        </w:sdtPr>
        <w:sdtContent/>
      </w:sdt>
      <w:sdt>
        <w:sdtPr>
          <w:rPr>
            <w:rFonts w:eastAsia="Times New Roman" w:cs="Times New Roman"/>
            <w:lang w:eastAsia="en-GB"/>
          </w:rPr>
          <w:tag w:val="goog_rdk_79"/>
          <w:id w:val="822701316"/>
        </w:sdtPr>
        <w:sdtContent/>
      </w:sdt>
      <w:r w:rsidRPr="008F6F23">
        <w:rPr>
          <w:rFonts w:eastAsia="Times New Roman" w:cs="Times New Roman"/>
          <w:i/>
          <w:lang w:eastAsia="en-GB"/>
        </w:rPr>
        <w:t>, all GISCs work together to provide enough global service instances for the effective operation of WIS.</w:t>
      </w:r>
    </w:p>
    <w:p w14:paraId="7C547AE2" w14:textId="77777777" w:rsidR="005F602F" w:rsidRPr="008F6F23" w:rsidRDefault="005F602F" w:rsidP="005F602F">
      <w:pPr>
        <w:keepNext/>
        <w:spacing w:before="240" w:after="240" w:line="240" w:lineRule="exact"/>
        <w:ind w:left="1123" w:hanging="1123"/>
        <w:jc w:val="left"/>
        <w:outlineLvl w:val="4"/>
        <w:rPr>
          <w:b/>
          <w:bCs/>
          <w:color w:val="000000" w:themeColor="text1"/>
        </w:rPr>
      </w:pPr>
      <w:bookmarkStart w:id="32" w:name="_heading=h.5erbirmniilo" w:colFirst="0" w:colLast="0"/>
      <w:bookmarkEnd w:id="32"/>
      <w:r w:rsidRPr="008F6F23">
        <w:rPr>
          <w:b/>
          <w:bCs/>
          <w:color w:val="000000" w:themeColor="text1"/>
        </w:rPr>
        <w:t>3.5.4</w:t>
      </w:r>
      <w:r w:rsidRPr="008F6F23">
        <w:rPr>
          <w:b/>
          <w:bCs/>
          <w:color w:val="000000" w:themeColor="text1"/>
        </w:rPr>
        <w:tab/>
        <w:t xml:space="preserve">Performance management </w:t>
      </w:r>
    </w:p>
    <w:p w14:paraId="4FFB2B6F" w14:textId="670595FF"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3.5.4.1 Each GISC shall participate in managing the performance of WIS nodes in their Area of Responsibility (AoR). This includes monitoring the collection and distribution of data (as specified in WMO Unified Data Policy, </w:t>
      </w:r>
      <w:hyperlink r:id="rId41" w:history="1">
        <w:r w:rsidRPr="008F6F23">
          <w:rPr>
            <w:rStyle w:val="Hyperlink"/>
            <w:rFonts w:eastAsia="Times New Roman" w:cs="Times New Roman"/>
            <w:lang w:eastAsia="en-GB"/>
          </w:rPr>
          <w:t>Resolution 1 (Cg-Ext-2021)</w:t>
        </w:r>
      </w:hyperlink>
      <w:r w:rsidRPr="008F6F23">
        <w:rPr>
          <w:rFonts w:eastAsia="Times New Roman" w:cs="Times New Roman"/>
          <w:lang w:eastAsia="en-GB"/>
        </w:rPr>
        <w:t xml:space="preserve">) and supporting WIS </w:t>
      </w:r>
      <w:r w:rsidR="0056022F">
        <w:rPr>
          <w:rFonts w:eastAsia="Times New Roman" w:cs="Times New Roman"/>
          <w:lang w:eastAsia="en-GB"/>
        </w:rPr>
        <w:t>C</w:t>
      </w:r>
      <w:r w:rsidRPr="008F6F23">
        <w:rPr>
          <w:rFonts w:eastAsia="Times New Roman" w:cs="Times New Roman"/>
          <w:lang w:eastAsia="en-GB"/>
        </w:rPr>
        <w:t>entres in their AoR improve performance and remedy non-compliance or poor practice.</w:t>
      </w:r>
    </w:p>
    <w:p w14:paraId="71BE1A90"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3.5.4.2 </w:t>
      </w:r>
      <w:r w:rsidRPr="008F6F23">
        <w:rPr>
          <w:rFonts w:eastAsia="Times New Roman" w:cs="Times New Roman"/>
          <w:lang w:eastAsia="en-GB"/>
        </w:rPr>
        <w:tab/>
        <w:t xml:space="preserve">Each GISC shall report routinely to other GISCs and WMO Secretariat information concerning the availability of data and the status and performance of WIS </w:t>
      </w:r>
      <w:r w:rsidR="0056022F">
        <w:rPr>
          <w:rFonts w:eastAsia="Times New Roman" w:cs="Times New Roman"/>
          <w:lang w:eastAsia="en-GB"/>
        </w:rPr>
        <w:t>C</w:t>
      </w:r>
      <w:r w:rsidRPr="008F6F23">
        <w:rPr>
          <w:rFonts w:eastAsia="Times New Roman" w:cs="Times New Roman"/>
          <w:lang w:eastAsia="en-GB"/>
        </w:rPr>
        <w:t xml:space="preserve">entres in their </w:t>
      </w:r>
      <w:proofErr w:type="spellStart"/>
      <w:r w:rsidRPr="008F6F23">
        <w:rPr>
          <w:rFonts w:eastAsia="Times New Roman" w:cs="Times New Roman"/>
          <w:lang w:eastAsia="en-GB"/>
        </w:rPr>
        <w:t>AoR.</w:t>
      </w:r>
      <w:proofErr w:type="spellEnd"/>
    </w:p>
    <w:p w14:paraId="250DECF7"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3.5.4.3 Each GISC shall in turn, according to the schedule agreed among GISCs, take responsibility for monitoring the global operational performance of WIS and with support from WMO Secretariat manage the response to any operational incidents arising.</w:t>
      </w:r>
    </w:p>
    <w:p w14:paraId="224893E1"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lastRenderedPageBreak/>
        <w:t xml:space="preserve">3.5.4.4 </w:t>
      </w:r>
      <w:r w:rsidRPr="008F6F23">
        <w:rPr>
          <w:rFonts w:eastAsia="Times New Roman" w:cs="Times New Roman"/>
          <w:lang w:eastAsia="en-GB"/>
        </w:rPr>
        <w:tab/>
        <w:t>Each GISC shall participate in the work of the [Task Team on GISC (TT-GISC)] to optimize the global operational performance and sustainability of WIS.</w:t>
      </w:r>
    </w:p>
    <w:p w14:paraId="555DD18A"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3.5.4.5</w:t>
      </w:r>
      <w:r w:rsidRPr="008F6F23">
        <w:rPr>
          <w:rFonts w:eastAsia="Times New Roman" w:cs="Times New Roman"/>
          <w:lang w:eastAsia="en-GB"/>
        </w:rPr>
        <w:tab/>
        <w:t>See also 4.7 (WIS-TechSpec-6: Managing operations of the WIS).</w:t>
      </w:r>
    </w:p>
    <w:p w14:paraId="0B3C7AD2" w14:textId="627C28FF" w:rsidR="005F602F" w:rsidRPr="008F6F23" w:rsidRDefault="005F602F" w:rsidP="005F602F">
      <w:pPr>
        <w:tabs>
          <w:tab w:val="clear" w:pos="1134"/>
        </w:tabs>
        <w:jc w:val="left"/>
        <w:rPr>
          <w:rFonts w:eastAsia="Times New Roman" w:cs="Times New Roman"/>
          <w:i/>
          <w:lang w:eastAsia="en-GB"/>
        </w:rPr>
      </w:pPr>
      <w:commentRangeStart w:id="33"/>
      <w:r w:rsidRPr="008F6F23">
        <w:rPr>
          <w:rFonts w:eastAsia="Times New Roman" w:cs="Times New Roman"/>
          <w:i/>
          <w:lang w:eastAsia="en-GB"/>
        </w:rPr>
        <w:t>Note: More information on expected service levels and other performance indicators is provided in the</w:t>
      </w:r>
      <w:ins w:id="34" w:author="Enrico Fucile [2]" w:date="2024-01-04T12:48:00Z">
        <w:r w:rsidR="008F374E" w:rsidRPr="008F374E">
          <w:rPr>
            <w:rFonts w:eastAsia="Times New Roman" w:cs="Times New Roman"/>
            <w:i/>
            <w:lang w:eastAsia="en-GB"/>
          </w:rPr>
          <w:t xml:space="preserve"> </w:t>
        </w:r>
        <w:r w:rsidR="008F374E">
          <w:rPr>
            <w:rFonts w:eastAsia="Times New Roman" w:cs="Times New Roman"/>
            <w:i/>
            <w:lang w:eastAsia="en-GB"/>
          </w:rPr>
          <w:t>Guide to the WIS Vol. II (WMO-No. 1061</w:t>
        </w:r>
        <w:r w:rsidR="008F374E">
          <w:rPr>
            <w:rFonts w:eastAsia="Times New Roman" w:cs="Times New Roman"/>
            <w:i/>
            <w:lang w:eastAsia="en-GB"/>
          </w:rPr>
          <w:t xml:space="preserve">). </w:t>
        </w:r>
      </w:ins>
      <w:del w:id="35" w:author="Enrico Fucile [2]" w:date="2024-01-04T12:48:00Z">
        <w:r w:rsidRPr="008F6F23" w:rsidDel="008F374E">
          <w:rPr>
            <w:rFonts w:eastAsia="Times New Roman" w:cs="Times New Roman"/>
            <w:i/>
            <w:lang w:eastAsia="en-GB"/>
          </w:rPr>
          <w:delText xml:space="preserve"> </w:delText>
        </w:r>
        <w:r w:rsidR="00000000" w:rsidDel="008F374E">
          <w:fldChar w:fldCharType="begin"/>
        </w:r>
        <w:r w:rsidR="00000000" w:rsidDel="008F374E">
          <w:delInstrText>HYPERLINK "https://community.wmo.int/WIS2_Technical_Specification_Guidance"</w:delInstrText>
        </w:r>
        <w:r w:rsidR="00000000" w:rsidDel="008F374E">
          <w:fldChar w:fldCharType="separate"/>
        </w:r>
        <w:r w:rsidRPr="008F6F23" w:rsidDel="008F374E">
          <w:rPr>
            <w:rFonts w:eastAsia="Times New Roman" w:cs="Times New Roman"/>
            <w:i/>
            <w:color w:val="0000FF"/>
            <w:lang w:eastAsia="en-GB"/>
          </w:rPr>
          <w:delText>Guidance on technical specifications of WIS 2.0</w:delText>
        </w:r>
        <w:r w:rsidR="00000000" w:rsidDel="008F374E">
          <w:rPr>
            <w:rFonts w:eastAsia="Times New Roman" w:cs="Times New Roman"/>
            <w:i/>
            <w:color w:val="0000FF"/>
            <w:lang w:eastAsia="en-GB"/>
          </w:rPr>
          <w:fldChar w:fldCharType="end"/>
        </w:r>
      </w:del>
      <w:commentRangeEnd w:id="33"/>
      <w:r w:rsidR="008F374E">
        <w:rPr>
          <w:rStyle w:val="CommentReference"/>
        </w:rPr>
        <w:commentReference w:id="33"/>
      </w:r>
      <w:del w:id="36" w:author="Enrico Fucile [2]" w:date="2024-01-04T12:48:00Z">
        <w:r w:rsidRPr="008F6F23" w:rsidDel="008F374E">
          <w:rPr>
            <w:rFonts w:eastAsia="Times New Roman" w:cs="Times New Roman"/>
            <w:i/>
            <w:lang w:eastAsia="en-GB"/>
          </w:rPr>
          <w:delText>.</w:delText>
        </w:r>
      </w:del>
    </w:p>
    <w:p w14:paraId="2A407C0B" w14:textId="296FBCE7" w:rsidR="005F602F" w:rsidRPr="008F6F23" w:rsidRDefault="00000000" w:rsidP="005F602F">
      <w:pPr>
        <w:tabs>
          <w:tab w:val="clear" w:pos="1134"/>
        </w:tabs>
        <w:jc w:val="left"/>
        <w:rPr>
          <w:rFonts w:eastAsia="Times New Roman" w:cs="Times New Roman"/>
          <w:i/>
          <w:lang w:eastAsia="en-GB"/>
        </w:rPr>
      </w:pPr>
      <w:sdt>
        <w:sdtPr>
          <w:rPr>
            <w:rFonts w:eastAsia="Times New Roman" w:cs="Times New Roman"/>
            <w:lang w:eastAsia="en-GB"/>
          </w:rPr>
          <w:tag w:val="goog_rdk_80"/>
          <w:id w:val="-2136394180"/>
        </w:sdtPr>
        <w:sdtContent/>
      </w:sdt>
      <w:sdt>
        <w:sdtPr>
          <w:rPr>
            <w:rFonts w:eastAsia="Times New Roman" w:cs="Times New Roman"/>
            <w:lang w:eastAsia="en-GB"/>
          </w:rPr>
          <w:tag w:val="goog_rdk_81"/>
          <w:id w:val="-110514403"/>
        </w:sdtPr>
        <w:sdtContent/>
      </w:sdt>
      <w:sdt>
        <w:sdtPr>
          <w:rPr>
            <w:rFonts w:eastAsia="Times New Roman" w:cs="Times New Roman"/>
            <w:lang w:eastAsia="en-GB"/>
          </w:rPr>
          <w:tag w:val="goog_rdk_82"/>
          <w:id w:val="1239901341"/>
          <w:showingPlcHdr/>
        </w:sdtPr>
        <w:sdtContent>
          <w:commentRangeStart w:id="37"/>
          <w:r w:rsidR="008F374E">
            <w:rPr>
              <w:rFonts w:eastAsia="Times New Roman" w:cs="Times New Roman"/>
              <w:lang w:eastAsia="en-GB"/>
            </w:rPr>
            <w:t xml:space="preserve">     </w:t>
          </w:r>
        </w:sdtContent>
      </w:sdt>
      <w:r w:rsidR="005F602F" w:rsidRPr="008F6F23">
        <w:rPr>
          <w:rFonts w:eastAsia="Times New Roman" w:cs="Times New Roman"/>
          <w:i/>
          <w:lang w:eastAsia="en-GB"/>
        </w:rPr>
        <w:t xml:space="preserve">Note: More information on the incident response process is provided in the </w:t>
      </w:r>
      <w:hyperlink r:id="rId42" w:history="1">
        <w:r w:rsidR="005F602F" w:rsidRPr="008F6F23">
          <w:rPr>
            <w:rStyle w:val="Hyperlink"/>
            <w:rFonts w:eastAsia="Times New Roman" w:cs="Times New Roman"/>
            <w:i/>
            <w:lang w:eastAsia="en-GB"/>
          </w:rPr>
          <w:t>Guide to the WMO Information System</w:t>
        </w:r>
      </w:hyperlink>
      <w:r w:rsidR="005F602F" w:rsidRPr="008F6F23">
        <w:rPr>
          <w:rFonts w:eastAsia="Times New Roman" w:cs="Times New Roman"/>
          <w:i/>
          <w:lang w:eastAsia="en-GB"/>
        </w:rPr>
        <w:t xml:space="preserve"> (WMO-No. 1061), Part VII. </w:t>
      </w:r>
      <w:commentRangeEnd w:id="37"/>
      <w:r w:rsidR="008F374E">
        <w:rPr>
          <w:rStyle w:val="CommentReference"/>
        </w:rPr>
        <w:commentReference w:id="37"/>
      </w:r>
    </w:p>
    <w:bookmarkEnd w:id="29"/>
    <w:p w14:paraId="06E37CDA"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3.6</w:t>
      </w:r>
      <w:r w:rsidRPr="008F6F23">
        <w:rPr>
          <w:rFonts w:eastAsiaTheme="minorHAnsi" w:cstheme="majorBidi"/>
          <w:b/>
          <w:bCs/>
          <w:caps/>
          <w:color w:val="000000" w:themeColor="text1"/>
          <w:lang w:eastAsia="zh-TW"/>
        </w:rPr>
        <w:tab/>
        <w:t>Functional requirements of a WIS node</w:t>
      </w:r>
    </w:p>
    <w:p w14:paraId="60397C47"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3.6.1</w:t>
      </w:r>
      <w:r w:rsidRPr="008F6F23">
        <w:rPr>
          <w:b/>
          <w:bCs/>
          <w:color w:val="000000" w:themeColor="text1"/>
        </w:rPr>
        <w:tab/>
        <w:t xml:space="preserve">General </w:t>
      </w:r>
    </w:p>
    <w:p w14:paraId="18619BC4"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3.6.1.1</w:t>
      </w:r>
      <w:r w:rsidRPr="008F6F23">
        <w:rPr>
          <w:rFonts w:eastAsia="Times New Roman" w:cs="Times New Roman"/>
          <w:lang w:eastAsia="en-GB"/>
        </w:rPr>
        <w:tab/>
        <w:t xml:space="preserve">A WIS node is the component that enables an NC or DCPC to publish their data and discovery metadata via WIS. </w:t>
      </w:r>
    </w:p>
    <w:p w14:paraId="73A17E39"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3.6.1.2 </w:t>
      </w:r>
      <w:r w:rsidRPr="008F6F23">
        <w:rPr>
          <w:rFonts w:eastAsia="Times New Roman" w:cs="Times New Roman"/>
          <w:lang w:eastAsia="en-GB"/>
        </w:rPr>
        <w:tab/>
        <w:t>See also 3.3 (Functional requirements of an NC) and 3.4 (Functional requirements of a DCPC).</w:t>
      </w:r>
    </w:p>
    <w:p w14:paraId="1574509D"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3.6.2</w:t>
      </w:r>
      <w:r w:rsidRPr="008F6F23">
        <w:rPr>
          <w:b/>
          <w:bCs/>
          <w:color w:val="000000" w:themeColor="text1"/>
        </w:rPr>
        <w:tab/>
        <w:t xml:space="preserve">Provide access to data and discovery </w:t>
      </w:r>
      <w:proofErr w:type="gramStart"/>
      <w:r w:rsidRPr="008F6F23">
        <w:rPr>
          <w:b/>
          <w:bCs/>
          <w:color w:val="000000" w:themeColor="text1"/>
        </w:rPr>
        <w:t>metadata</w:t>
      </w:r>
      <w:proofErr w:type="gramEnd"/>
      <w:r w:rsidRPr="008F6F23">
        <w:rPr>
          <w:b/>
          <w:bCs/>
          <w:color w:val="000000" w:themeColor="text1"/>
        </w:rPr>
        <w:t xml:space="preserve"> </w:t>
      </w:r>
    </w:p>
    <w:p w14:paraId="2A454CE9" w14:textId="33CE02F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3.6.2.1 </w:t>
      </w:r>
      <w:r w:rsidRPr="008F6F23">
        <w:rPr>
          <w:rFonts w:eastAsia="Times New Roman" w:cs="Times New Roman"/>
          <w:lang w:eastAsia="en-GB"/>
        </w:rPr>
        <w:tab/>
        <w:t>A WIS node shall provide access to data in accordance with the WMO Unified Data Policy (</w:t>
      </w:r>
      <w:hyperlink r:id="rId43" w:history="1">
        <w:r w:rsidRPr="008F6F23">
          <w:rPr>
            <w:rStyle w:val="Hyperlink"/>
            <w:rFonts w:eastAsia="Times New Roman" w:cs="Times New Roman"/>
            <w:lang w:eastAsia="en-GB"/>
          </w:rPr>
          <w:t>Resolution 1 (Cg-Ext-2021)</w:t>
        </w:r>
      </w:hyperlink>
      <w:r w:rsidRPr="008F6F23">
        <w:rPr>
          <w:rFonts w:eastAsia="Times New Roman" w:cs="Times New Roman"/>
          <w:lang w:eastAsia="en-GB"/>
        </w:rPr>
        <w:t>).</w:t>
      </w:r>
    </w:p>
    <w:p w14:paraId="3FA45120"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3.6.2.2 </w:t>
      </w:r>
      <w:r w:rsidRPr="008F6F23">
        <w:rPr>
          <w:rFonts w:eastAsia="Times New Roman" w:cs="Times New Roman"/>
          <w:lang w:eastAsia="en-GB"/>
        </w:rPr>
        <w:tab/>
        <w:t>A WIS node shall allow one or more Global Caches to access and download core data it publishes for real-time and near real-time exchange. Global Caches provide highly available access to copies of these resources.</w:t>
      </w:r>
    </w:p>
    <w:p w14:paraId="1DC9013C"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3.6.2.3 </w:t>
      </w:r>
      <w:r w:rsidRPr="008F6F23">
        <w:rPr>
          <w:rFonts w:eastAsia="Times New Roman" w:cs="Times New Roman"/>
          <w:lang w:eastAsia="en-GB"/>
        </w:rPr>
        <w:tab/>
        <w:t>A WIS node may restrict access to its core data, relying on Global Caches providing access to data consumers.</w:t>
      </w:r>
    </w:p>
    <w:p w14:paraId="43410EA6" w14:textId="77777777" w:rsidR="005F602F" w:rsidRPr="008F6F23" w:rsidRDefault="005F602F" w:rsidP="005F602F">
      <w:pPr>
        <w:tabs>
          <w:tab w:val="clear" w:pos="1134"/>
        </w:tabs>
        <w:spacing w:after="240"/>
        <w:jc w:val="left"/>
        <w:rPr>
          <w:rFonts w:eastAsia="Times New Roman" w:cs="Times New Roman"/>
          <w:lang w:eastAsia="en-GB"/>
        </w:rPr>
      </w:pPr>
      <w:commentRangeStart w:id="38"/>
      <w:r w:rsidRPr="008F6F23">
        <w:rPr>
          <w:rFonts w:eastAsia="Times New Roman" w:cs="Times New Roman"/>
          <w:lang w:eastAsia="en-GB"/>
        </w:rPr>
        <w:t xml:space="preserve">3.6.2.4 </w:t>
      </w:r>
      <w:r w:rsidRPr="008F6F23">
        <w:rPr>
          <w:rFonts w:eastAsia="Times New Roman" w:cs="Times New Roman"/>
          <w:lang w:eastAsia="en-GB"/>
        </w:rPr>
        <w:tab/>
        <w:t xml:space="preserve">A WIS node </w:t>
      </w:r>
      <w:sdt>
        <w:sdtPr>
          <w:rPr>
            <w:rFonts w:eastAsia="Times New Roman" w:cs="Times New Roman"/>
            <w:lang w:eastAsia="en-GB"/>
          </w:rPr>
          <w:tag w:val="goog_rdk_83"/>
          <w:id w:val="2026819290"/>
        </w:sdtPr>
        <w:sdtContent/>
      </w:sdt>
      <w:sdt>
        <w:sdtPr>
          <w:rPr>
            <w:rFonts w:eastAsia="Times New Roman" w:cs="Times New Roman"/>
            <w:lang w:eastAsia="en-GB"/>
          </w:rPr>
          <w:tag w:val="goog_rdk_84"/>
          <w:id w:val="-495491523"/>
        </w:sdtPr>
        <w:sdtContent/>
      </w:sdt>
      <w:sdt>
        <w:sdtPr>
          <w:rPr>
            <w:rFonts w:eastAsia="Times New Roman" w:cs="Times New Roman"/>
            <w:lang w:eastAsia="en-GB"/>
          </w:rPr>
          <w:tag w:val="goog_rdk_85"/>
          <w:id w:val="-1849934265"/>
        </w:sdtPr>
        <w:sdtContent/>
      </w:sdt>
      <w:r w:rsidRPr="008F6F23">
        <w:rPr>
          <w:rFonts w:eastAsia="Times New Roman" w:cs="Times New Roman"/>
          <w:lang w:eastAsia="en-GB"/>
        </w:rPr>
        <w:t xml:space="preserve">may provide </w:t>
      </w:r>
      <w:sdt>
        <w:sdtPr>
          <w:rPr>
            <w:rFonts w:eastAsia="Times New Roman" w:cs="Times New Roman"/>
            <w:lang w:eastAsia="en-GB"/>
          </w:rPr>
          <w:tag w:val="goog_rdk_86"/>
          <w:id w:val="1514332547"/>
        </w:sdtPr>
        <w:sdtContent/>
      </w:sdt>
      <w:r w:rsidRPr="008F6F23">
        <w:rPr>
          <w:rFonts w:eastAsia="Times New Roman" w:cs="Times New Roman"/>
          <w:lang w:eastAsia="en-GB"/>
        </w:rPr>
        <w:t xml:space="preserve">access to data using a Web-based Application Programming Interface (API). </w:t>
      </w:r>
      <w:commentRangeEnd w:id="38"/>
      <w:r w:rsidR="008F374E">
        <w:rPr>
          <w:rStyle w:val="CommentReference"/>
        </w:rPr>
        <w:commentReference w:id="38"/>
      </w:r>
    </w:p>
    <w:p w14:paraId="31DBC475" w14:textId="32278216"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3.6.2.5 </w:t>
      </w:r>
      <w:r w:rsidRPr="008F6F23">
        <w:rPr>
          <w:rFonts w:eastAsia="Times New Roman" w:cs="Times New Roman"/>
          <w:lang w:eastAsia="en-GB"/>
        </w:rPr>
        <w:tab/>
      </w:r>
      <w:commentRangeStart w:id="39"/>
      <w:r w:rsidRPr="008F6F23">
        <w:rPr>
          <w:rFonts w:eastAsia="Times New Roman" w:cs="Times New Roman"/>
          <w:lang w:eastAsia="en-GB"/>
        </w:rPr>
        <w:t>A WIS node shall provide access to discovery metadata describing the data it makes available and how that data can be accessed. Discovery metadata from a WIS node is added to the Global Discovery Catalogue to create a consolidated view of data available from all WIS nodes.</w:t>
      </w:r>
      <w:commentRangeEnd w:id="39"/>
      <w:r w:rsidR="007A1D31">
        <w:rPr>
          <w:rStyle w:val="CommentReference"/>
        </w:rPr>
        <w:commentReference w:id="39"/>
      </w:r>
    </w:p>
    <w:p w14:paraId="570C8149"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3.6.2.6 </w:t>
      </w:r>
      <w:r w:rsidRPr="008F6F23">
        <w:rPr>
          <w:rFonts w:eastAsia="Times New Roman" w:cs="Times New Roman"/>
          <w:lang w:eastAsia="en-GB"/>
        </w:rPr>
        <w:tab/>
        <w:t xml:space="preserve">A WIS node shall </w:t>
      </w:r>
      <w:r w:rsidR="00697BA6" w:rsidRPr="006735F9">
        <w:rPr>
          <w:rFonts w:eastAsia="Times New Roman" w:cs="Times New Roman"/>
          <w:lang w:eastAsia="en-GB"/>
        </w:rPr>
        <w:t xml:space="preserve">have the capability to publish notifications via </w:t>
      </w:r>
      <w:r w:rsidRPr="008F6F23">
        <w:rPr>
          <w:rFonts w:eastAsia="Times New Roman" w:cs="Times New Roman"/>
          <w:lang w:eastAsia="en-GB"/>
        </w:rPr>
        <w:t xml:space="preserve">a Message Broker. </w:t>
      </w:r>
    </w:p>
    <w:p w14:paraId="15C8C3FC" w14:textId="17B272ED"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3.6.2.7</w:t>
      </w:r>
      <w:r w:rsidRPr="008F6F23">
        <w:rPr>
          <w:rFonts w:eastAsia="Times New Roman" w:cs="Times New Roman"/>
          <w:lang w:eastAsia="en-GB"/>
        </w:rPr>
        <w:tab/>
        <w:t xml:space="preserve">A WIS node shall publish notifications via its Message Broker about updates to the data and discovery metadata it provides – including the availability of new data, changes to discovery metadata, and removal of a </w:t>
      </w:r>
      <w:r w:rsidR="009526B8">
        <w:rPr>
          <w:rFonts w:eastAsia="Times New Roman" w:cs="Times New Roman"/>
          <w:lang w:eastAsia="en-GB"/>
        </w:rPr>
        <w:t>dataset</w:t>
      </w:r>
      <w:r w:rsidRPr="008F6F23">
        <w:rPr>
          <w:rFonts w:eastAsia="Times New Roman" w:cs="Times New Roman"/>
          <w:lang w:eastAsia="en-GB"/>
        </w:rPr>
        <w:t xml:space="preserve"> from WIS. </w:t>
      </w:r>
    </w:p>
    <w:p w14:paraId="521354B1" w14:textId="66DE986D" w:rsidR="005F602F" w:rsidRPr="008F6F23" w:rsidRDefault="005F602F" w:rsidP="005F602F">
      <w:pPr>
        <w:tabs>
          <w:tab w:val="clear" w:pos="1134"/>
        </w:tabs>
        <w:jc w:val="left"/>
        <w:rPr>
          <w:rFonts w:eastAsia="Times New Roman" w:cs="Times New Roman"/>
          <w:lang w:eastAsia="en-GB"/>
        </w:rPr>
      </w:pPr>
      <w:commentRangeStart w:id="40"/>
      <w:r w:rsidRPr="008F6F23">
        <w:rPr>
          <w:rFonts w:eastAsia="Times New Roman" w:cs="Times New Roman"/>
          <w:lang w:eastAsia="en-GB"/>
        </w:rPr>
        <w:t xml:space="preserve">3.6.2.8 </w:t>
      </w:r>
      <w:r w:rsidRPr="008F6F23">
        <w:rPr>
          <w:rFonts w:eastAsia="Times New Roman" w:cs="Times New Roman"/>
          <w:lang w:eastAsia="en-GB"/>
        </w:rPr>
        <w:tab/>
        <w:t xml:space="preserve">A WIS node shall use </w:t>
      </w:r>
      <w:sdt>
        <w:sdtPr>
          <w:rPr>
            <w:rFonts w:eastAsia="Times New Roman" w:cs="Times New Roman"/>
            <w:lang w:eastAsia="en-GB"/>
          </w:rPr>
          <w:tag w:val="goog_rdk_87"/>
          <w:id w:val="98305408"/>
        </w:sdtPr>
        <w:sdtContent/>
      </w:sdt>
      <w:sdt>
        <w:sdtPr>
          <w:rPr>
            <w:rFonts w:eastAsia="Times New Roman" w:cs="Times New Roman"/>
            <w:lang w:eastAsia="en-GB"/>
          </w:rPr>
          <w:tag w:val="goog_rdk_88"/>
          <w:id w:val="1059048366"/>
        </w:sdtPr>
        <w:sdtContent/>
      </w:sdt>
      <w:r w:rsidRPr="008F6F23">
        <w:rPr>
          <w:rFonts w:eastAsia="Times New Roman" w:cs="Times New Roman"/>
          <w:lang w:eastAsia="en-GB"/>
        </w:rPr>
        <w:t>a standardized topic structure when publishing notifications.</w:t>
      </w:r>
    </w:p>
    <w:p w14:paraId="4AA4E257" w14:textId="49A7CE8D"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i/>
          <w:lang w:eastAsia="en-GB"/>
        </w:rPr>
        <w:t xml:space="preserve">Note: More information on the standardized topic structure is provided in </w:t>
      </w:r>
      <w:ins w:id="41" w:author="Enrico Fucile [2]" w:date="2024-01-04T12:58:00Z">
        <w:r w:rsidR="00E9548B">
          <w:rPr>
            <w:rFonts w:eastAsia="Times New Roman" w:cs="Times New Roman"/>
            <w:i/>
            <w:lang w:eastAsia="en-GB"/>
          </w:rPr>
          <w:t xml:space="preserve">Appendix </w:t>
        </w:r>
      </w:ins>
      <w:ins w:id="42" w:author="Enrico Fucile [2]" w:date="2024-01-04T13:35:00Z">
        <w:r w:rsidR="007A1D31">
          <w:rPr>
            <w:rFonts w:eastAsia="Times New Roman" w:cs="Times New Roman"/>
            <w:i/>
            <w:lang w:eastAsia="en-GB"/>
          </w:rPr>
          <w:t>E</w:t>
        </w:r>
      </w:ins>
      <w:ins w:id="43" w:author="Enrico Fucile [2]" w:date="2024-01-04T12:58:00Z">
        <w:r w:rsidR="00E9548B">
          <w:rPr>
            <w:rFonts w:eastAsia="Times New Roman" w:cs="Times New Roman"/>
            <w:i/>
            <w:lang w:eastAsia="en-GB"/>
          </w:rPr>
          <w:t>.</w:t>
        </w:r>
      </w:ins>
      <w:del w:id="44" w:author="Enrico Fucile [2]" w:date="2024-01-04T12:58:00Z">
        <w:r w:rsidRPr="008F6F23" w:rsidDel="00E9548B">
          <w:rPr>
            <w:rFonts w:eastAsia="Times New Roman" w:cs="Times New Roman"/>
            <w:i/>
            <w:lang w:eastAsia="en-GB"/>
          </w:rPr>
          <w:delText xml:space="preserve">the </w:delText>
        </w:r>
      </w:del>
      <w:commentRangeEnd w:id="40"/>
      <w:r w:rsidR="00E9548B">
        <w:rPr>
          <w:rStyle w:val="CommentReference"/>
        </w:rPr>
        <w:commentReference w:id="40"/>
      </w:r>
      <w:del w:id="45" w:author="Enrico Fucile [2]" w:date="2024-01-04T12:58:00Z">
        <w:r w:rsidR="00000000" w:rsidDel="00E9548B">
          <w:fldChar w:fldCharType="begin"/>
        </w:r>
        <w:r w:rsidR="00000000" w:rsidDel="00E9548B">
          <w:delInstrText>HYPERLINK "https://community.wmo.int/WIS2_Technical_Specification_Guidance"</w:delInstrText>
        </w:r>
        <w:r w:rsidR="00000000" w:rsidDel="00E9548B">
          <w:fldChar w:fldCharType="separate"/>
        </w:r>
        <w:r w:rsidRPr="008F6F23" w:rsidDel="00E9548B">
          <w:rPr>
            <w:rFonts w:eastAsia="Times New Roman" w:cs="Times New Roman"/>
            <w:i/>
            <w:color w:val="0000FF"/>
            <w:lang w:eastAsia="en-GB"/>
          </w:rPr>
          <w:delText>Guidance on technical specifications of WIS 2.0</w:delText>
        </w:r>
        <w:r w:rsidR="00000000" w:rsidDel="00E9548B">
          <w:rPr>
            <w:rFonts w:eastAsia="Times New Roman" w:cs="Times New Roman"/>
            <w:i/>
            <w:color w:val="0000FF"/>
            <w:lang w:eastAsia="en-GB"/>
          </w:rPr>
          <w:fldChar w:fldCharType="end"/>
        </w:r>
        <w:r w:rsidRPr="008F6F23" w:rsidDel="00E9548B">
          <w:rPr>
            <w:rFonts w:eastAsia="Times New Roman" w:cs="Times New Roman"/>
            <w:i/>
            <w:lang w:eastAsia="en-GB"/>
          </w:rPr>
          <w:delText>.</w:delText>
        </w:r>
      </w:del>
    </w:p>
    <w:p w14:paraId="328C0DDB"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3.6.2.9 </w:t>
      </w:r>
      <w:r w:rsidRPr="008F6F23">
        <w:rPr>
          <w:rFonts w:eastAsia="Times New Roman" w:cs="Times New Roman"/>
          <w:lang w:eastAsia="en-GB"/>
        </w:rPr>
        <w:tab/>
        <w:t>A WIS node shall allow one or more Global Brokers to subscribe to notifications published via its Message Broker. Global Brokers provide highly available distribution of notifications published by a WIS node.</w:t>
      </w:r>
    </w:p>
    <w:p w14:paraId="41FC53C4"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3.6.2.10 </w:t>
      </w:r>
      <w:r w:rsidR="008B1F32">
        <w:rPr>
          <w:rFonts w:eastAsia="Times New Roman" w:cs="Times New Roman"/>
          <w:lang w:eastAsia="en-GB"/>
        </w:rPr>
        <w:tab/>
      </w:r>
      <w:r w:rsidRPr="008F6F23">
        <w:rPr>
          <w:rFonts w:eastAsia="Times New Roman" w:cs="Times New Roman"/>
          <w:lang w:eastAsia="en-GB"/>
        </w:rPr>
        <w:t>See also 4.3 (WIS-TechSpec-2: Publishing data and discovery metadata).</w:t>
      </w:r>
    </w:p>
    <w:p w14:paraId="08264B71" w14:textId="49B0D708" w:rsidR="005F602F" w:rsidRPr="008F6F23" w:rsidRDefault="005F602F" w:rsidP="005F602F">
      <w:pPr>
        <w:tabs>
          <w:tab w:val="clear" w:pos="1134"/>
        </w:tabs>
        <w:jc w:val="left"/>
        <w:rPr>
          <w:rFonts w:eastAsia="Times New Roman" w:cs="Times New Roman"/>
          <w:i/>
          <w:lang w:eastAsia="en-GB"/>
        </w:rPr>
      </w:pPr>
      <w:r w:rsidRPr="008F6F23">
        <w:rPr>
          <w:rFonts w:eastAsia="Times New Roman" w:cs="Times New Roman"/>
          <w:i/>
          <w:lang w:eastAsia="en-GB"/>
        </w:rPr>
        <w:t xml:space="preserve">Note: More information on the function and implementation of a WIS node is provided in the </w:t>
      </w:r>
      <w:hyperlink r:id="rId44" w:history="1">
        <w:r w:rsidRPr="008F6F23">
          <w:rPr>
            <w:rFonts w:eastAsia="Times New Roman" w:cs="Times New Roman"/>
            <w:i/>
            <w:color w:val="0000FF"/>
            <w:lang w:eastAsia="en-GB"/>
          </w:rPr>
          <w:t>Guidance on technical specifications of WIS 2.0</w:t>
        </w:r>
      </w:hyperlink>
      <w:r w:rsidRPr="008F6F23">
        <w:rPr>
          <w:rFonts w:eastAsia="Times New Roman" w:cs="Times New Roman"/>
          <w:i/>
          <w:lang w:eastAsia="en-GB"/>
        </w:rPr>
        <w:t>.</w:t>
      </w:r>
    </w:p>
    <w:p w14:paraId="4028DB3C"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lastRenderedPageBreak/>
        <w:t>3.6.3</w:t>
      </w:r>
      <w:r w:rsidRPr="008F6F23">
        <w:rPr>
          <w:b/>
          <w:bCs/>
          <w:color w:val="000000" w:themeColor="text1"/>
        </w:rPr>
        <w:tab/>
        <w:t>Monitor performance of a WIS node</w:t>
      </w:r>
    </w:p>
    <w:p w14:paraId="7A6F5493" w14:textId="77777777" w:rsidR="005F602F" w:rsidRPr="008F6F23" w:rsidRDefault="005F602F" w:rsidP="009872C2">
      <w:pPr>
        <w:tabs>
          <w:tab w:val="clear" w:pos="1134"/>
        </w:tabs>
        <w:spacing w:after="240"/>
        <w:jc w:val="left"/>
        <w:rPr>
          <w:rFonts w:eastAsia="Times New Roman" w:cs="Times New Roman"/>
          <w:lang w:eastAsia="en-GB"/>
        </w:rPr>
      </w:pPr>
      <w:r w:rsidRPr="008F6F23">
        <w:rPr>
          <w:rFonts w:eastAsia="Times New Roman" w:cs="Times New Roman"/>
          <w:lang w:eastAsia="en-GB"/>
        </w:rPr>
        <w:t>3.6.3.1</w:t>
      </w:r>
      <w:r w:rsidRPr="008F6F23">
        <w:rPr>
          <w:rFonts w:eastAsia="Times New Roman" w:cs="Times New Roman"/>
          <w:lang w:eastAsia="en-GB"/>
        </w:rPr>
        <w:tab/>
        <w:t xml:space="preserve"> Each WIS node shall contribute to monitoring the performance of WIS.</w:t>
      </w:r>
    </w:p>
    <w:p w14:paraId="1C0C8C0F"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3.6.3.2 </w:t>
      </w:r>
      <w:r w:rsidRPr="008F6F23">
        <w:rPr>
          <w:rFonts w:eastAsia="Times New Roman" w:cs="Times New Roman"/>
          <w:lang w:eastAsia="en-GB"/>
        </w:rPr>
        <w:tab/>
        <w:t>See also 4.7 (WIS-TechSpec-6:  Managing operations of the WIS).</w:t>
      </w:r>
    </w:p>
    <w:p w14:paraId="2865CA48"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3.7</w:t>
      </w:r>
      <w:r w:rsidRPr="008F6F23">
        <w:rPr>
          <w:rFonts w:eastAsiaTheme="minorHAnsi" w:cstheme="majorBidi"/>
          <w:b/>
          <w:bCs/>
          <w:caps/>
          <w:color w:val="000000" w:themeColor="text1"/>
          <w:lang w:eastAsia="zh-TW"/>
        </w:rPr>
        <w:tab/>
        <w:t>FUNCTIONAL REQUIREMENTS OF A GLOBAL services</w:t>
      </w:r>
    </w:p>
    <w:p w14:paraId="640DF3C9"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3.7.1</w:t>
      </w:r>
      <w:r w:rsidRPr="008F6F23">
        <w:rPr>
          <w:b/>
          <w:bCs/>
          <w:color w:val="000000" w:themeColor="text1"/>
        </w:rPr>
        <w:tab/>
        <w:t>General</w:t>
      </w:r>
    </w:p>
    <w:p w14:paraId="064E58BD"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3.7.1.1 </w:t>
      </w:r>
      <w:r w:rsidRPr="008F6F23">
        <w:rPr>
          <w:rFonts w:eastAsia="Times New Roman" w:cs="Times New Roman"/>
          <w:lang w:eastAsia="en-GB"/>
        </w:rPr>
        <w:tab/>
        <w:t>Global services provide capability needed by all participants in WIS. As such, it is essential that they are available when needed and offer a level of performance that meets user expectations. A global service operator shall ensure that service levels are met.</w:t>
      </w:r>
    </w:p>
    <w:p w14:paraId="06AF01A9" w14:textId="77777777" w:rsidR="005F602F" w:rsidRPr="008F6F23" w:rsidRDefault="00000000" w:rsidP="005F602F">
      <w:pPr>
        <w:tabs>
          <w:tab w:val="clear" w:pos="1134"/>
        </w:tabs>
        <w:jc w:val="left"/>
        <w:rPr>
          <w:rFonts w:eastAsia="Times New Roman" w:cs="Times New Roman"/>
          <w:lang w:eastAsia="en-GB"/>
        </w:rPr>
      </w:pPr>
      <w:sdt>
        <w:sdtPr>
          <w:rPr>
            <w:rFonts w:eastAsia="Times New Roman" w:cs="Times New Roman"/>
            <w:lang w:eastAsia="en-GB"/>
          </w:rPr>
          <w:tag w:val="goog_rdk_89"/>
          <w:id w:val="-1081830060"/>
        </w:sdtPr>
        <w:sdtContent/>
      </w:sdt>
      <w:sdt>
        <w:sdtPr>
          <w:rPr>
            <w:rFonts w:eastAsia="Times New Roman" w:cs="Times New Roman"/>
            <w:lang w:eastAsia="en-GB"/>
          </w:rPr>
          <w:tag w:val="goog_rdk_90"/>
          <w:id w:val="488750417"/>
        </w:sdtPr>
        <w:sdtContent/>
      </w:sdt>
      <w:sdt>
        <w:sdtPr>
          <w:rPr>
            <w:rFonts w:eastAsia="Times New Roman" w:cs="Times New Roman"/>
            <w:lang w:eastAsia="en-GB"/>
          </w:rPr>
          <w:tag w:val="goog_rdk_91"/>
          <w:id w:val="778996227"/>
        </w:sdtPr>
        <w:sdtContent/>
      </w:sdt>
      <w:r w:rsidR="005F602F" w:rsidRPr="008F6F23">
        <w:rPr>
          <w:rFonts w:eastAsia="Times New Roman" w:cs="Times New Roman"/>
          <w:lang w:eastAsia="en-GB"/>
        </w:rPr>
        <w:t>3.7.1.2</w:t>
      </w:r>
      <w:r w:rsidR="005F602F" w:rsidRPr="008F6F23">
        <w:rPr>
          <w:rFonts w:eastAsia="Times New Roman" w:cs="Times New Roman"/>
          <w:lang w:eastAsia="en-GB"/>
        </w:rPr>
        <w:tab/>
        <w:t xml:space="preserve">According to the needs of the programme or community they serve, any WIS </w:t>
      </w:r>
      <w:r w:rsidR="00A4050C">
        <w:rPr>
          <w:rFonts w:eastAsia="Times New Roman" w:cs="Times New Roman"/>
          <w:lang w:eastAsia="en-GB"/>
        </w:rPr>
        <w:t>C</w:t>
      </w:r>
      <w:r w:rsidR="005F602F" w:rsidRPr="008F6F23">
        <w:rPr>
          <w:rFonts w:eastAsia="Times New Roman" w:cs="Times New Roman"/>
          <w:lang w:eastAsia="en-GB"/>
        </w:rPr>
        <w:t xml:space="preserve">entre may provide Web portals and other value-added services that leverage the global services.  </w:t>
      </w:r>
    </w:p>
    <w:p w14:paraId="02DF7050"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3.7.2</w:t>
      </w:r>
      <w:r w:rsidRPr="008F6F23">
        <w:rPr>
          <w:b/>
          <w:bCs/>
          <w:color w:val="000000" w:themeColor="text1"/>
        </w:rPr>
        <w:tab/>
        <w:t>Provision of global service components</w:t>
      </w:r>
    </w:p>
    <w:p w14:paraId="50E45E37"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3.7.2.1 </w:t>
      </w:r>
      <w:r w:rsidRPr="008F6F23">
        <w:rPr>
          <w:rFonts w:eastAsia="Times New Roman" w:cs="Times New Roman"/>
          <w:lang w:eastAsia="en-GB"/>
        </w:rPr>
        <w:tab/>
        <w:t xml:space="preserve">A WIS Centre </w:t>
      </w:r>
      <w:sdt>
        <w:sdtPr>
          <w:rPr>
            <w:rFonts w:eastAsia="Times New Roman" w:cs="Times New Roman"/>
            <w:lang w:eastAsia="en-GB"/>
          </w:rPr>
          <w:tag w:val="goog_rdk_92"/>
          <w:id w:val="41868826"/>
        </w:sdtPr>
        <w:sdtContent/>
      </w:sdt>
      <w:sdt>
        <w:sdtPr>
          <w:rPr>
            <w:rFonts w:eastAsia="Times New Roman" w:cs="Times New Roman"/>
            <w:lang w:eastAsia="en-GB"/>
          </w:rPr>
          <w:tag w:val="goog_rdk_93"/>
          <w:id w:val="-449863068"/>
        </w:sdtPr>
        <w:sdtContent/>
      </w:sdt>
      <w:sdt>
        <w:sdtPr>
          <w:rPr>
            <w:rFonts w:eastAsia="Times New Roman" w:cs="Times New Roman"/>
            <w:lang w:eastAsia="en-GB"/>
          </w:rPr>
          <w:tag w:val="goog_rdk_94"/>
          <w:id w:val="943108374"/>
        </w:sdtPr>
        <w:sdtContent/>
      </w:sdt>
      <w:sdt>
        <w:sdtPr>
          <w:rPr>
            <w:rFonts w:eastAsia="Times New Roman" w:cs="Times New Roman"/>
            <w:lang w:eastAsia="en-GB"/>
          </w:rPr>
          <w:tag w:val="goog_rdk_95"/>
          <w:id w:val="-332223855"/>
        </w:sdtPr>
        <w:sdtContent/>
      </w:sdt>
      <w:r w:rsidRPr="008F6F23">
        <w:rPr>
          <w:rFonts w:eastAsia="Times New Roman" w:cs="Times New Roman"/>
          <w:lang w:eastAsia="en-GB"/>
        </w:rPr>
        <w:t xml:space="preserve">may provide one or more global service components (Global Broker, Global Cache, Global Discovery Catalogue, Global Monitor). </w:t>
      </w:r>
    </w:p>
    <w:p w14:paraId="63FF43D0" w14:textId="5B503676" w:rsidR="005F602F" w:rsidRPr="008F6F23" w:rsidRDefault="005F602F" w:rsidP="005F602F">
      <w:pPr>
        <w:tabs>
          <w:tab w:val="clear" w:pos="1134"/>
        </w:tabs>
        <w:jc w:val="left"/>
        <w:rPr>
          <w:rFonts w:eastAsia="Times New Roman" w:cs="Times New Roman"/>
          <w:i/>
          <w:lang w:eastAsia="en-GB"/>
        </w:rPr>
      </w:pPr>
      <w:commentRangeStart w:id="46"/>
      <w:r w:rsidRPr="008F6F23">
        <w:rPr>
          <w:rFonts w:eastAsia="Times New Roman" w:cs="Times New Roman"/>
          <w:i/>
          <w:lang w:eastAsia="en-GB"/>
        </w:rPr>
        <w:t>Note: The procedure for designating a WIS Centre to provide a global service component is described in the</w:t>
      </w:r>
      <w:ins w:id="47" w:author="Enrico Fucile [2]" w:date="2024-01-04T13:17:00Z">
        <w:r w:rsidR="002E3A9C">
          <w:rPr>
            <w:rFonts w:eastAsia="Times New Roman" w:cs="Times New Roman"/>
            <w:i/>
            <w:lang w:eastAsia="en-GB"/>
          </w:rPr>
          <w:t xml:space="preserve"> </w:t>
        </w:r>
        <w:r w:rsidR="002E3A9C">
          <w:rPr>
            <w:rFonts w:eastAsia="Times New Roman" w:cs="Times New Roman"/>
            <w:i/>
            <w:lang w:eastAsia="en-GB"/>
          </w:rPr>
          <w:t>Guide to the WIS Vol. II (WMO-No. 1061).</w:t>
        </w:r>
      </w:ins>
      <w:del w:id="48" w:author="Enrico Fucile [2]" w:date="2024-01-04T13:17:00Z">
        <w:r w:rsidRPr="008F6F23" w:rsidDel="002E3A9C">
          <w:rPr>
            <w:rFonts w:eastAsia="Times New Roman" w:cs="Times New Roman"/>
            <w:i/>
            <w:lang w:eastAsia="en-GB"/>
          </w:rPr>
          <w:delText xml:space="preserve"> </w:delText>
        </w:r>
      </w:del>
      <w:commentRangeEnd w:id="46"/>
      <w:r w:rsidR="002E3A9C">
        <w:rPr>
          <w:rStyle w:val="CommentReference"/>
        </w:rPr>
        <w:commentReference w:id="46"/>
      </w:r>
      <w:del w:id="49" w:author="Enrico Fucile [2]" w:date="2024-01-04T13:17:00Z">
        <w:r w:rsidR="00000000" w:rsidDel="002E3A9C">
          <w:fldChar w:fldCharType="begin"/>
        </w:r>
        <w:r w:rsidR="00000000" w:rsidDel="002E3A9C">
          <w:delInstrText>HYPERLINK "https://community.wmo.int/WIS2_Technical_Specification_Guidance"</w:delInstrText>
        </w:r>
        <w:r w:rsidR="00000000" w:rsidDel="002E3A9C">
          <w:fldChar w:fldCharType="separate"/>
        </w:r>
        <w:r w:rsidRPr="008F6F23" w:rsidDel="002E3A9C">
          <w:rPr>
            <w:rFonts w:eastAsia="Times New Roman" w:cs="Times New Roman"/>
            <w:i/>
            <w:color w:val="0000FF"/>
            <w:lang w:eastAsia="en-GB"/>
          </w:rPr>
          <w:delText>Guidance on technical specifications of WIS 2.0</w:delText>
        </w:r>
        <w:r w:rsidR="00000000" w:rsidDel="002E3A9C">
          <w:rPr>
            <w:rFonts w:eastAsia="Times New Roman" w:cs="Times New Roman"/>
            <w:i/>
            <w:color w:val="0000FF"/>
            <w:lang w:eastAsia="en-GB"/>
          </w:rPr>
          <w:fldChar w:fldCharType="end"/>
        </w:r>
      </w:del>
      <w:r w:rsidRPr="008F6F23">
        <w:rPr>
          <w:rFonts w:eastAsia="Times New Roman" w:cs="Times New Roman"/>
          <w:i/>
          <w:lang w:eastAsia="en-GB"/>
        </w:rPr>
        <w:t>.</w:t>
      </w:r>
    </w:p>
    <w:p w14:paraId="52D97F9E"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3.7.3</w:t>
      </w:r>
      <w:r w:rsidRPr="008F6F23">
        <w:rPr>
          <w:b/>
          <w:bCs/>
          <w:color w:val="000000" w:themeColor="text1"/>
        </w:rPr>
        <w:tab/>
        <w:t>Performance management</w:t>
      </w:r>
    </w:p>
    <w:p w14:paraId="7D01B04E"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3.7.3.1</w:t>
      </w:r>
      <w:r w:rsidRPr="008F6F23">
        <w:rPr>
          <w:rFonts w:eastAsia="Times New Roman" w:cs="Times New Roman"/>
          <w:lang w:eastAsia="en-GB"/>
        </w:rPr>
        <w:tab/>
        <w:t xml:space="preserve">A WIS Centre shall manage the performance of any global service components they provide, taking remedial action as necessary to ensure their effective operation. </w:t>
      </w:r>
    </w:p>
    <w:p w14:paraId="44D58D5B"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3.7.3.2 </w:t>
      </w:r>
      <w:r w:rsidRPr="008F6F23">
        <w:rPr>
          <w:rFonts w:eastAsia="Times New Roman" w:cs="Times New Roman"/>
          <w:lang w:eastAsia="en-GB"/>
        </w:rPr>
        <w:tab/>
        <w:t>Each global service instance shall contribute to monitoring the performance of WIS.</w:t>
      </w:r>
    </w:p>
    <w:p w14:paraId="4F9CC0FD" w14:textId="77777777" w:rsidR="005F602F" w:rsidRPr="008F6F23" w:rsidRDefault="00000000" w:rsidP="005F602F">
      <w:pPr>
        <w:tabs>
          <w:tab w:val="clear" w:pos="1134"/>
        </w:tabs>
        <w:spacing w:after="240"/>
        <w:jc w:val="left"/>
        <w:rPr>
          <w:rFonts w:eastAsia="Times New Roman" w:cs="Times New Roman"/>
          <w:lang w:eastAsia="en-GB"/>
        </w:rPr>
      </w:pPr>
      <w:sdt>
        <w:sdtPr>
          <w:rPr>
            <w:rFonts w:eastAsia="Times New Roman" w:cs="Times New Roman"/>
            <w:lang w:eastAsia="en-GB"/>
          </w:rPr>
          <w:tag w:val="goog_rdk_96"/>
          <w:id w:val="-2006589463"/>
        </w:sdtPr>
        <w:sdtContent/>
      </w:sdt>
      <w:r w:rsidR="005F602F" w:rsidRPr="008F6F23">
        <w:rPr>
          <w:rFonts w:eastAsia="Times New Roman" w:cs="Times New Roman"/>
          <w:lang w:eastAsia="en-GB"/>
        </w:rPr>
        <w:t xml:space="preserve">3.7.3.3 </w:t>
      </w:r>
      <w:r w:rsidR="005F602F" w:rsidRPr="008F6F23">
        <w:rPr>
          <w:rFonts w:eastAsia="Times New Roman" w:cs="Times New Roman"/>
          <w:lang w:eastAsia="en-GB"/>
        </w:rPr>
        <w:tab/>
        <w:t>To ensure that a global service can meet its service level expectations, the operator may restrict access during periods of high demand in accordance with its fair usage policy.</w:t>
      </w:r>
    </w:p>
    <w:p w14:paraId="4BA47716"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3.7.3.4 </w:t>
      </w:r>
      <w:r w:rsidRPr="008F6F23">
        <w:rPr>
          <w:rFonts w:eastAsia="Times New Roman" w:cs="Times New Roman"/>
          <w:lang w:eastAsia="en-GB"/>
        </w:rPr>
        <w:tab/>
        <w:t>See also 4.7 (WIS-TechSpec-6:  Managing operations of the WIS)</w:t>
      </w:r>
    </w:p>
    <w:p w14:paraId="7F796446" w14:textId="21F79077" w:rsidR="005F602F" w:rsidRPr="008F6F23" w:rsidRDefault="005F602F" w:rsidP="005F602F">
      <w:pPr>
        <w:tabs>
          <w:tab w:val="clear" w:pos="1134"/>
        </w:tabs>
        <w:jc w:val="left"/>
        <w:rPr>
          <w:rFonts w:eastAsia="Times New Roman" w:cs="Times New Roman"/>
          <w:i/>
          <w:lang w:eastAsia="en-GB"/>
        </w:rPr>
      </w:pPr>
      <w:commentRangeStart w:id="50"/>
      <w:r w:rsidRPr="008F6F23">
        <w:rPr>
          <w:rFonts w:eastAsia="Times New Roman" w:cs="Times New Roman"/>
          <w:i/>
          <w:lang w:eastAsia="en-GB"/>
        </w:rPr>
        <w:t>Note: More information on expected service levels, performance indicators, and fair usage policies is provided in the</w:t>
      </w:r>
      <w:ins w:id="51" w:author="Enrico Fucile [2]" w:date="2024-01-04T13:21:00Z">
        <w:r w:rsidR="002E3A9C" w:rsidRPr="002E3A9C">
          <w:rPr>
            <w:rFonts w:eastAsia="Times New Roman" w:cs="Times New Roman"/>
            <w:i/>
            <w:lang w:eastAsia="en-GB"/>
          </w:rPr>
          <w:t xml:space="preserve"> </w:t>
        </w:r>
        <w:r w:rsidR="002E3A9C">
          <w:rPr>
            <w:rFonts w:eastAsia="Times New Roman" w:cs="Times New Roman"/>
            <w:i/>
            <w:lang w:eastAsia="en-GB"/>
          </w:rPr>
          <w:t xml:space="preserve">Guide to the WIS Vol. II (WMO-No. 1061). </w:t>
        </w:r>
      </w:ins>
      <w:del w:id="52" w:author="Enrico Fucile [2]" w:date="2024-01-04T13:21:00Z">
        <w:r w:rsidRPr="008F6F23" w:rsidDel="002E3A9C">
          <w:rPr>
            <w:rFonts w:eastAsia="Times New Roman" w:cs="Times New Roman"/>
            <w:i/>
            <w:lang w:eastAsia="en-GB"/>
          </w:rPr>
          <w:delText xml:space="preserve"> </w:delText>
        </w:r>
        <w:r w:rsidR="00000000" w:rsidDel="002E3A9C">
          <w:fldChar w:fldCharType="begin"/>
        </w:r>
        <w:r w:rsidR="00000000" w:rsidDel="002E3A9C">
          <w:delInstrText>HYPERLINK "https://community.wmo.int/WIS2_Technical_Specification_Guidance"</w:delInstrText>
        </w:r>
        <w:r w:rsidR="00000000" w:rsidDel="002E3A9C">
          <w:fldChar w:fldCharType="separate"/>
        </w:r>
        <w:r w:rsidRPr="008F6F23" w:rsidDel="002E3A9C">
          <w:rPr>
            <w:rFonts w:eastAsia="Times New Roman" w:cs="Times New Roman"/>
            <w:i/>
            <w:color w:val="0000FF"/>
            <w:lang w:eastAsia="en-GB"/>
          </w:rPr>
          <w:delText>Guidance on technical specifications of WIS 2.0</w:delText>
        </w:r>
        <w:r w:rsidR="00000000" w:rsidDel="002E3A9C">
          <w:rPr>
            <w:rFonts w:eastAsia="Times New Roman" w:cs="Times New Roman"/>
            <w:i/>
            <w:color w:val="0000FF"/>
            <w:lang w:eastAsia="en-GB"/>
          </w:rPr>
          <w:fldChar w:fldCharType="end"/>
        </w:r>
        <w:r w:rsidRPr="008F6F23" w:rsidDel="002E3A9C">
          <w:rPr>
            <w:rFonts w:eastAsia="Times New Roman" w:cs="Times New Roman"/>
            <w:i/>
            <w:lang w:eastAsia="en-GB"/>
          </w:rPr>
          <w:delText>.</w:delText>
        </w:r>
      </w:del>
      <w:commentRangeEnd w:id="50"/>
      <w:r w:rsidR="002E3A9C">
        <w:rPr>
          <w:rStyle w:val="CommentReference"/>
        </w:rPr>
        <w:commentReference w:id="50"/>
      </w:r>
    </w:p>
    <w:p w14:paraId="6F08D719"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3.7.4</w:t>
      </w:r>
      <w:r w:rsidRPr="008F6F23">
        <w:rPr>
          <w:b/>
          <w:bCs/>
          <w:color w:val="000000" w:themeColor="text1"/>
        </w:rPr>
        <w:tab/>
        <w:t>Functional requirements of a Global Broker</w:t>
      </w:r>
    </w:p>
    <w:p w14:paraId="4130DC15"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3.7.4.1</w:t>
      </w:r>
      <w:r w:rsidRPr="008F6F23">
        <w:rPr>
          <w:rFonts w:eastAsia="Times New Roman" w:cs="Times New Roman"/>
          <w:lang w:eastAsia="en-GB"/>
        </w:rPr>
        <w:tab/>
        <w:t>A Global Broker shall provide a highly available Message Broker for distributing notifications in near real-time to subscribers.</w:t>
      </w:r>
    </w:p>
    <w:p w14:paraId="0A77F12B"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3.7.4.2</w:t>
      </w:r>
      <w:r w:rsidRPr="008F6F23">
        <w:rPr>
          <w:rFonts w:eastAsia="Times New Roman" w:cs="Times New Roman"/>
          <w:lang w:eastAsia="en-GB"/>
        </w:rPr>
        <w:tab/>
        <w:t>A Global Broker shall subscribe to notifications from WIS Centres and Global services.</w:t>
      </w:r>
    </w:p>
    <w:p w14:paraId="366BA270"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3.7.4.3</w:t>
      </w:r>
      <w:r w:rsidRPr="008F6F23">
        <w:rPr>
          <w:rFonts w:eastAsia="Times New Roman" w:cs="Times New Roman"/>
          <w:lang w:eastAsia="en-GB"/>
        </w:rPr>
        <w:tab/>
        <w:t>A Global Broker shall republish notifications from WIS nodes and Global Caches.</w:t>
      </w:r>
    </w:p>
    <w:p w14:paraId="5A4375C8"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3.7.4.4 </w:t>
      </w:r>
      <w:r w:rsidRPr="008F6F23">
        <w:rPr>
          <w:rFonts w:eastAsia="Times New Roman" w:cs="Times New Roman"/>
          <w:lang w:eastAsia="en-GB"/>
        </w:rPr>
        <w:tab/>
        <w:t>A Global Broker shall republish notifications from other Global Brokers to ensure redundant and reliable transmission of notifications.</w:t>
      </w:r>
    </w:p>
    <w:p w14:paraId="690A645A"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3.7.4.5</w:t>
      </w:r>
      <w:r w:rsidRPr="008F6F23">
        <w:rPr>
          <w:rFonts w:eastAsia="Times New Roman" w:cs="Times New Roman"/>
          <w:lang w:eastAsia="en-GB"/>
        </w:rPr>
        <w:tab/>
        <w:t xml:space="preserve">A Global Broker shall detect and suppress duplicate notifications to ensure that each notification is re-published only once.  </w:t>
      </w:r>
    </w:p>
    <w:p w14:paraId="4EB8C3B6" w14:textId="77777777" w:rsidR="005F602F" w:rsidRPr="008F6F23" w:rsidRDefault="005F602F" w:rsidP="005F602F">
      <w:pPr>
        <w:tabs>
          <w:tab w:val="clear" w:pos="1134"/>
        </w:tabs>
        <w:spacing w:after="120"/>
        <w:jc w:val="left"/>
        <w:rPr>
          <w:rFonts w:eastAsia="Times New Roman" w:cs="Times New Roman"/>
          <w:lang w:eastAsia="en-GB"/>
        </w:rPr>
      </w:pPr>
      <w:r w:rsidRPr="008F6F23">
        <w:rPr>
          <w:rFonts w:eastAsia="Times New Roman" w:cs="Times New Roman"/>
          <w:lang w:eastAsia="en-GB"/>
        </w:rPr>
        <w:lastRenderedPageBreak/>
        <w:t xml:space="preserve">3.7.4.6 </w:t>
      </w:r>
      <w:sdt>
        <w:sdtPr>
          <w:rPr>
            <w:rFonts w:eastAsia="Times New Roman" w:cs="Times New Roman"/>
            <w:lang w:eastAsia="en-GB"/>
          </w:rPr>
          <w:tag w:val="goog_rdk_97"/>
          <w:id w:val="1597981492"/>
        </w:sdtPr>
        <w:sdtContent/>
      </w:sdt>
      <w:sdt>
        <w:sdtPr>
          <w:rPr>
            <w:rFonts w:eastAsia="Times New Roman" w:cs="Times New Roman"/>
            <w:lang w:eastAsia="en-GB"/>
          </w:rPr>
          <w:tag w:val="goog_rdk_98"/>
          <w:id w:val="1990133368"/>
        </w:sdtPr>
        <w:sdtContent>
          <w:r w:rsidRPr="008F6F23">
            <w:rPr>
              <w:rFonts w:eastAsia="Times New Roman" w:cs="Times New Roman"/>
              <w:lang w:eastAsia="en-GB"/>
            </w:rPr>
            <w:tab/>
          </w:r>
        </w:sdtContent>
      </w:sdt>
      <w:r w:rsidRPr="008F6F23">
        <w:rPr>
          <w:rFonts w:eastAsia="Times New Roman" w:cs="Times New Roman"/>
          <w:lang w:eastAsia="en-GB"/>
        </w:rPr>
        <w:t>See also 4.4 (WIS-TechSpec-3: Operating a Global Broker).</w:t>
      </w:r>
    </w:p>
    <w:p w14:paraId="2138EFFD" w14:textId="3D63D752" w:rsidR="005F602F" w:rsidRPr="008F6F23" w:rsidRDefault="005F602F" w:rsidP="005F602F">
      <w:pPr>
        <w:tabs>
          <w:tab w:val="clear" w:pos="1134"/>
        </w:tabs>
        <w:jc w:val="left"/>
        <w:rPr>
          <w:rFonts w:eastAsia="Times New Roman" w:cs="Times New Roman"/>
          <w:i/>
          <w:lang w:eastAsia="en-GB"/>
        </w:rPr>
      </w:pPr>
      <w:r w:rsidRPr="008F6F23">
        <w:rPr>
          <w:rFonts w:eastAsia="Times New Roman" w:cs="Times New Roman"/>
          <w:i/>
          <w:lang w:eastAsia="en-GB"/>
        </w:rPr>
        <w:t>Note: More information on the function and implementation of a Global Broker is provided in the</w:t>
      </w:r>
      <w:ins w:id="53" w:author="Enrico Fucile [2]" w:date="2024-01-04T13:24:00Z">
        <w:r w:rsidR="002E3A9C" w:rsidRPr="002E3A9C">
          <w:rPr>
            <w:rFonts w:eastAsia="Times New Roman" w:cs="Times New Roman"/>
            <w:i/>
            <w:lang w:eastAsia="en-GB"/>
          </w:rPr>
          <w:t xml:space="preserve"> </w:t>
        </w:r>
        <w:r w:rsidR="002E3A9C">
          <w:rPr>
            <w:rFonts w:eastAsia="Times New Roman" w:cs="Times New Roman"/>
            <w:i/>
            <w:lang w:eastAsia="en-GB"/>
          </w:rPr>
          <w:t>Guide to the WIS Vol. II (WMO-No. 1061</w:t>
        </w:r>
        <w:r w:rsidR="002E3A9C">
          <w:rPr>
            <w:rFonts w:eastAsia="Times New Roman" w:cs="Times New Roman"/>
            <w:i/>
            <w:lang w:eastAsia="en-GB"/>
          </w:rPr>
          <w:t>).</w:t>
        </w:r>
      </w:ins>
      <w:del w:id="54" w:author="Enrico Fucile [2]" w:date="2024-01-04T13:24:00Z">
        <w:r w:rsidRPr="008F6F23" w:rsidDel="002E3A9C">
          <w:rPr>
            <w:rFonts w:eastAsia="Times New Roman" w:cs="Times New Roman"/>
            <w:i/>
            <w:lang w:eastAsia="en-GB"/>
          </w:rPr>
          <w:delText xml:space="preserve"> </w:delText>
        </w:r>
        <w:r w:rsidR="00000000" w:rsidDel="002E3A9C">
          <w:fldChar w:fldCharType="begin"/>
        </w:r>
        <w:r w:rsidR="00000000" w:rsidDel="002E3A9C">
          <w:delInstrText>HYPERLINK "https://community.wmo.int/WIS2_Technical_Specification_Guidance"</w:delInstrText>
        </w:r>
        <w:r w:rsidR="00000000" w:rsidDel="002E3A9C">
          <w:fldChar w:fldCharType="separate"/>
        </w:r>
        <w:r w:rsidRPr="008F6F23" w:rsidDel="002E3A9C">
          <w:rPr>
            <w:rFonts w:eastAsia="Times New Roman" w:cs="Times New Roman"/>
            <w:i/>
            <w:color w:val="0000FF"/>
            <w:lang w:eastAsia="en-GB"/>
          </w:rPr>
          <w:delText>Guidance on technical specifications of WIS 2.0</w:delText>
        </w:r>
        <w:r w:rsidR="00000000" w:rsidDel="002E3A9C">
          <w:rPr>
            <w:rFonts w:eastAsia="Times New Roman" w:cs="Times New Roman"/>
            <w:i/>
            <w:color w:val="0000FF"/>
            <w:lang w:eastAsia="en-GB"/>
          </w:rPr>
          <w:fldChar w:fldCharType="end"/>
        </w:r>
        <w:r w:rsidRPr="008F6F23" w:rsidDel="002E3A9C">
          <w:rPr>
            <w:rFonts w:eastAsia="Times New Roman" w:cs="Times New Roman"/>
            <w:i/>
            <w:lang w:eastAsia="en-GB"/>
          </w:rPr>
          <w:delText>.</w:delText>
        </w:r>
      </w:del>
    </w:p>
    <w:p w14:paraId="205B92B5"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3.7.5</w:t>
      </w:r>
      <w:r w:rsidRPr="008F6F23">
        <w:rPr>
          <w:b/>
          <w:bCs/>
          <w:color w:val="000000" w:themeColor="text1"/>
        </w:rPr>
        <w:tab/>
        <w:t>Functional requirements of a Global Cache</w:t>
      </w:r>
    </w:p>
    <w:p w14:paraId="7417DC67" w14:textId="77777777" w:rsidR="005F602F" w:rsidRPr="008F6F23" w:rsidRDefault="005F602F" w:rsidP="005F602F">
      <w:pPr>
        <w:tabs>
          <w:tab w:val="clear" w:pos="1134"/>
        </w:tabs>
        <w:jc w:val="left"/>
        <w:rPr>
          <w:rFonts w:eastAsia="Times New Roman" w:cs="Times New Roman"/>
          <w:lang w:eastAsia="en-GB"/>
        </w:rPr>
      </w:pPr>
      <w:commentRangeStart w:id="55"/>
      <w:r w:rsidRPr="008F6F23">
        <w:rPr>
          <w:rFonts w:eastAsia="Times New Roman" w:cs="Times New Roman"/>
          <w:lang w:eastAsia="en-GB"/>
        </w:rPr>
        <w:t xml:space="preserve">3.7.5.1 </w:t>
      </w:r>
      <w:r w:rsidRPr="008F6F23">
        <w:rPr>
          <w:rFonts w:eastAsia="Times New Roman" w:cs="Times New Roman"/>
          <w:lang w:eastAsia="en-GB"/>
        </w:rPr>
        <w:tab/>
        <w:t xml:space="preserve">A Global Cache shall provide a highly available storage and download service for accessing discovery metadata records and </w:t>
      </w:r>
      <w:sdt>
        <w:sdtPr>
          <w:rPr>
            <w:rFonts w:eastAsia="Times New Roman" w:cs="Times New Roman"/>
            <w:lang w:eastAsia="en-GB"/>
          </w:rPr>
          <w:tag w:val="goog_rdk_99"/>
          <w:id w:val="979341810"/>
        </w:sdtPr>
        <w:sdtContent/>
      </w:sdt>
      <w:sdt>
        <w:sdtPr>
          <w:rPr>
            <w:rFonts w:eastAsia="Times New Roman" w:cs="Times New Roman"/>
            <w:lang w:eastAsia="en-GB"/>
          </w:rPr>
          <w:tag w:val="goog_rdk_100"/>
          <w:id w:val="-38203004"/>
        </w:sdtPr>
        <w:sdtContent/>
      </w:sdt>
      <w:sdt>
        <w:sdtPr>
          <w:rPr>
            <w:rFonts w:eastAsia="Times New Roman" w:cs="Times New Roman"/>
            <w:lang w:eastAsia="en-GB"/>
          </w:rPr>
          <w:tag w:val="goog_rdk_101"/>
          <w:id w:val="1380046904"/>
        </w:sdtPr>
        <w:sdtContent/>
      </w:sdt>
      <w:r w:rsidRPr="008F6F23">
        <w:rPr>
          <w:rFonts w:eastAsia="Times New Roman" w:cs="Times New Roman"/>
          <w:lang w:eastAsia="en-GB"/>
        </w:rPr>
        <w:t>core data for real-time or near real-time exchange.</w:t>
      </w:r>
    </w:p>
    <w:p w14:paraId="526F5387" w14:textId="3479A166" w:rsidR="005F602F" w:rsidRPr="008F6F23" w:rsidRDefault="005F602F" w:rsidP="005F602F">
      <w:pPr>
        <w:tabs>
          <w:tab w:val="clear" w:pos="1134"/>
        </w:tabs>
        <w:spacing w:after="240"/>
        <w:jc w:val="left"/>
        <w:rPr>
          <w:rFonts w:eastAsia="Times New Roman" w:cs="Times New Roman"/>
          <w:i/>
          <w:lang w:eastAsia="en-GB"/>
        </w:rPr>
      </w:pPr>
      <w:r w:rsidRPr="008F6F23">
        <w:rPr>
          <w:rFonts w:eastAsia="Times New Roman" w:cs="Times New Roman"/>
          <w:i/>
          <w:lang w:eastAsia="en-GB"/>
        </w:rPr>
        <w:t>Note: Core data is defined in the WMO Unified Data Policy (</w:t>
      </w:r>
      <w:hyperlink r:id="rId45" w:history="1">
        <w:r w:rsidRPr="008F6F23">
          <w:rPr>
            <w:rStyle w:val="Hyperlink"/>
            <w:rFonts w:eastAsia="Times New Roman" w:cs="Times New Roman"/>
            <w:lang w:eastAsia="en-GB"/>
          </w:rPr>
          <w:t>Resolution 1 (Cg-Ext-2021)</w:t>
        </w:r>
      </w:hyperlink>
      <w:r w:rsidRPr="008F6F23">
        <w:rPr>
          <w:rFonts w:eastAsia="Times New Roman" w:cs="Times New Roman"/>
          <w:i/>
          <w:iCs/>
          <w:lang w:eastAsia="en-GB"/>
        </w:rPr>
        <w:t>).</w:t>
      </w:r>
      <w:commentRangeEnd w:id="55"/>
      <w:r w:rsidR="00111711">
        <w:rPr>
          <w:rStyle w:val="CommentReference"/>
        </w:rPr>
        <w:commentReference w:id="55"/>
      </w:r>
    </w:p>
    <w:p w14:paraId="13E4427B"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3.7.5.2 </w:t>
      </w:r>
      <w:r w:rsidRPr="008F6F23">
        <w:rPr>
          <w:rFonts w:eastAsia="Times New Roman" w:cs="Times New Roman"/>
          <w:lang w:eastAsia="en-GB"/>
        </w:rPr>
        <w:tab/>
        <w:t>A Global Cache shall operate a Message Broker.</w:t>
      </w:r>
    </w:p>
    <w:p w14:paraId="36D71365"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3.7.5.3 </w:t>
      </w:r>
      <w:r w:rsidRPr="008F6F23">
        <w:rPr>
          <w:rFonts w:eastAsia="Times New Roman" w:cs="Times New Roman"/>
          <w:lang w:eastAsia="en-GB"/>
        </w:rPr>
        <w:tab/>
        <w:t>A Global Cache shall subscribe to notifications about the availability of discovery metadata records and core data for real-time or near real-time exchange. Duplicate notifications are discarded.</w:t>
      </w:r>
    </w:p>
    <w:p w14:paraId="740FD1B2" w14:textId="77777777" w:rsidR="005F602F" w:rsidRDefault="005F602F" w:rsidP="005F602F">
      <w:pPr>
        <w:tabs>
          <w:tab w:val="clear" w:pos="1134"/>
        </w:tabs>
        <w:jc w:val="left"/>
        <w:rPr>
          <w:ins w:id="56" w:author="Enrico Fucile [2]" w:date="2024-01-04T13:25:00Z"/>
          <w:rFonts w:eastAsia="Times New Roman" w:cs="Times New Roman"/>
          <w:lang w:eastAsia="en-GB"/>
        </w:rPr>
      </w:pPr>
      <w:r w:rsidRPr="008F6F23">
        <w:rPr>
          <w:rFonts w:eastAsia="Times New Roman" w:cs="Times New Roman"/>
          <w:lang w:eastAsia="en-GB"/>
        </w:rPr>
        <w:t xml:space="preserve">3.7.5.4 </w:t>
      </w:r>
      <w:r w:rsidRPr="008F6F23">
        <w:rPr>
          <w:rFonts w:eastAsia="Times New Roman" w:cs="Times New Roman"/>
          <w:lang w:eastAsia="en-GB"/>
        </w:rPr>
        <w:tab/>
        <w:t>Based on the notifications it receives, a Global Cache shall download and store a copy of discovery metadata records and core data from WIS nodes and other Global Caches.</w:t>
      </w:r>
    </w:p>
    <w:p w14:paraId="51D59A7A" w14:textId="77777777" w:rsidR="00111711" w:rsidRPr="008F6F23" w:rsidRDefault="00111711" w:rsidP="005F602F">
      <w:pPr>
        <w:tabs>
          <w:tab w:val="clear" w:pos="1134"/>
        </w:tabs>
        <w:jc w:val="left"/>
        <w:rPr>
          <w:rFonts w:eastAsia="Times New Roman" w:cs="Times New Roman"/>
          <w:lang w:eastAsia="en-GB"/>
        </w:rPr>
      </w:pPr>
    </w:p>
    <w:p w14:paraId="1DEC88DC"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3.7.5.5 </w:t>
      </w:r>
      <w:r w:rsidRPr="008F6F23">
        <w:rPr>
          <w:rFonts w:eastAsia="Times New Roman" w:cs="Times New Roman"/>
          <w:lang w:eastAsia="en-GB"/>
        </w:rPr>
        <w:tab/>
        <w:t>A Global Cache shall provide access to the copies of discovery metadata records and core data it stores, providing highly available access to those resources.</w:t>
      </w:r>
    </w:p>
    <w:p w14:paraId="164B28AE"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3.7.5.6 </w:t>
      </w:r>
      <w:r w:rsidRPr="008F6F23">
        <w:rPr>
          <w:rFonts w:eastAsia="Times New Roman" w:cs="Times New Roman"/>
          <w:lang w:eastAsia="en-GB"/>
        </w:rPr>
        <w:tab/>
        <w:t xml:space="preserve">A Global Cache shall retain a copy of core data for a duration compatible with the real-time or near real-time schedule of the data and not less than </w:t>
      </w:r>
      <w:sdt>
        <w:sdtPr>
          <w:rPr>
            <w:rFonts w:eastAsia="Times New Roman" w:cs="Times New Roman"/>
            <w:lang w:eastAsia="en-GB"/>
          </w:rPr>
          <w:tag w:val="goog_rdk_102"/>
          <w:id w:val="-398441449"/>
        </w:sdtPr>
        <w:sdtContent/>
      </w:sdt>
      <w:sdt>
        <w:sdtPr>
          <w:rPr>
            <w:rFonts w:eastAsia="Times New Roman" w:cs="Times New Roman"/>
            <w:lang w:eastAsia="en-GB"/>
          </w:rPr>
          <w:tag w:val="goog_rdk_103"/>
          <w:id w:val="1737347928"/>
        </w:sdtPr>
        <w:sdtContent/>
      </w:sdt>
      <w:r w:rsidRPr="008F6F23">
        <w:rPr>
          <w:rFonts w:eastAsia="Times New Roman" w:cs="Times New Roman"/>
          <w:lang w:eastAsia="en-GB"/>
        </w:rPr>
        <w:t>24-hours.</w:t>
      </w:r>
    </w:p>
    <w:p w14:paraId="5C645CFF"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3.7.5.7 </w:t>
      </w:r>
      <w:r w:rsidRPr="008F6F23">
        <w:rPr>
          <w:rFonts w:eastAsia="Times New Roman" w:cs="Times New Roman"/>
          <w:lang w:eastAsia="en-GB"/>
        </w:rPr>
        <w:tab/>
        <w:t xml:space="preserve">A Global Cache shall replace a discovery metadata record if an updated version is available. </w:t>
      </w:r>
    </w:p>
    <w:p w14:paraId="11508EE9"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3.7.5.8 </w:t>
      </w:r>
      <w:r w:rsidRPr="008F6F23">
        <w:rPr>
          <w:rFonts w:eastAsia="Times New Roman" w:cs="Times New Roman"/>
          <w:lang w:eastAsia="en-GB"/>
        </w:rPr>
        <w:tab/>
        <w:t xml:space="preserve">A Global Cache shall retain a copy of a discovery metadata record until a notification is received indicating that the record should be removed. </w:t>
      </w:r>
    </w:p>
    <w:p w14:paraId="5A87462D"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3.7.5.9 </w:t>
      </w:r>
      <w:r w:rsidRPr="008F6F23">
        <w:rPr>
          <w:rFonts w:eastAsia="Times New Roman" w:cs="Times New Roman"/>
          <w:lang w:eastAsia="en-GB"/>
        </w:rPr>
        <w:tab/>
        <w:t xml:space="preserve">A Global Cache shall publish notifications via its Message Broker about copies of discovery metadata records and core data it makes available. A Global </w:t>
      </w:r>
      <w:r w:rsidR="000010F6">
        <w:rPr>
          <w:rFonts w:eastAsia="Times New Roman" w:cs="Times New Roman"/>
          <w:lang w:eastAsia="en-GB"/>
        </w:rPr>
        <w:t>C</w:t>
      </w:r>
      <w:r w:rsidRPr="008F6F23">
        <w:rPr>
          <w:rFonts w:eastAsia="Times New Roman" w:cs="Times New Roman"/>
          <w:lang w:eastAsia="en-GB"/>
        </w:rPr>
        <w:t>ache shall use a standardized topic structure when publishing notifications.</w:t>
      </w:r>
    </w:p>
    <w:p w14:paraId="129C1BC5"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3.7.5.10 </w:t>
      </w:r>
      <w:r w:rsidR="008B1F32">
        <w:rPr>
          <w:rFonts w:eastAsia="Times New Roman" w:cs="Times New Roman"/>
          <w:lang w:eastAsia="en-GB"/>
        </w:rPr>
        <w:tab/>
      </w:r>
      <w:r w:rsidRPr="008F6F23">
        <w:rPr>
          <w:rFonts w:eastAsia="Times New Roman" w:cs="Times New Roman"/>
          <w:lang w:eastAsia="en-GB"/>
        </w:rPr>
        <w:t>See also 4.5 (WIS-TechSpec-4: Operating a Global Cache).</w:t>
      </w:r>
    </w:p>
    <w:p w14:paraId="09E20BDE" w14:textId="63605663"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i/>
          <w:lang w:eastAsia="en-GB"/>
        </w:rPr>
        <w:t>Note: More information on the function and implementation of a Global Cache is provided in the</w:t>
      </w:r>
      <w:ins w:id="57" w:author="Enrico Fucile [2]" w:date="2024-01-04T13:27:00Z">
        <w:r w:rsidR="00111711" w:rsidRPr="002E3A9C">
          <w:rPr>
            <w:rFonts w:eastAsia="Times New Roman" w:cs="Times New Roman"/>
            <w:i/>
            <w:lang w:eastAsia="en-GB"/>
          </w:rPr>
          <w:t xml:space="preserve"> </w:t>
        </w:r>
        <w:r w:rsidR="00111711">
          <w:rPr>
            <w:rFonts w:eastAsia="Times New Roman" w:cs="Times New Roman"/>
            <w:i/>
            <w:lang w:eastAsia="en-GB"/>
          </w:rPr>
          <w:t>Guide to the WIS Vol. II (WMO-No. 1061).</w:t>
        </w:r>
      </w:ins>
      <w:del w:id="58" w:author="Enrico Fucile [2]" w:date="2024-01-04T13:27:00Z">
        <w:r w:rsidRPr="008F6F23" w:rsidDel="00111711">
          <w:rPr>
            <w:rFonts w:eastAsia="Times New Roman" w:cs="Times New Roman"/>
            <w:i/>
            <w:lang w:eastAsia="en-GB"/>
          </w:rPr>
          <w:delText xml:space="preserve"> </w:delText>
        </w:r>
        <w:r w:rsidR="00000000" w:rsidDel="00111711">
          <w:fldChar w:fldCharType="begin"/>
        </w:r>
        <w:r w:rsidR="00000000" w:rsidDel="00111711">
          <w:delInstrText>HYPERLINK "https://community.wmo.int/WIS2_Technical_Specification_Guidance"</w:delInstrText>
        </w:r>
        <w:r w:rsidR="00000000" w:rsidDel="00111711">
          <w:fldChar w:fldCharType="separate"/>
        </w:r>
        <w:r w:rsidRPr="008F6F23" w:rsidDel="00111711">
          <w:rPr>
            <w:rFonts w:eastAsia="Times New Roman" w:cs="Times New Roman"/>
            <w:i/>
            <w:color w:val="0000FF"/>
            <w:lang w:eastAsia="en-GB"/>
          </w:rPr>
          <w:delText>Guidance on technical specifications of WIS 2.0</w:delText>
        </w:r>
        <w:r w:rsidR="00000000" w:rsidDel="00111711">
          <w:rPr>
            <w:rFonts w:eastAsia="Times New Roman" w:cs="Times New Roman"/>
            <w:i/>
            <w:color w:val="0000FF"/>
            <w:lang w:eastAsia="en-GB"/>
          </w:rPr>
          <w:fldChar w:fldCharType="end"/>
        </w:r>
        <w:r w:rsidRPr="008F6F23" w:rsidDel="00111711">
          <w:rPr>
            <w:rFonts w:eastAsia="Times New Roman" w:cs="Times New Roman"/>
            <w:i/>
            <w:lang w:eastAsia="en-GB"/>
          </w:rPr>
          <w:delText>.</w:delText>
        </w:r>
      </w:del>
    </w:p>
    <w:p w14:paraId="3FEDF913" w14:textId="77777777" w:rsidR="005F602F" w:rsidRPr="008F6F23" w:rsidRDefault="005F602F" w:rsidP="005F602F">
      <w:pPr>
        <w:keepNext/>
        <w:spacing w:before="240" w:after="240" w:line="240" w:lineRule="exact"/>
        <w:ind w:left="1123" w:hanging="1123"/>
        <w:jc w:val="left"/>
        <w:outlineLvl w:val="4"/>
        <w:rPr>
          <w:b/>
          <w:bCs/>
          <w:color w:val="000000" w:themeColor="text1"/>
        </w:rPr>
      </w:pPr>
      <w:r w:rsidRPr="008F6F23">
        <w:rPr>
          <w:b/>
          <w:bCs/>
          <w:color w:val="000000" w:themeColor="text1"/>
        </w:rPr>
        <w:t xml:space="preserve">3.7.6 </w:t>
      </w:r>
      <w:r w:rsidRPr="008F6F23">
        <w:rPr>
          <w:b/>
          <w:bCs/>
          <w:color w:val="000000" w:themeColor="text1"/>
        </w:rPr>
        <w:tab/>
        <w:t>Functional requirements of a Global Discovery Catalogue</w:t>
      </w:r>
    </w:p>
    <w:p w14:paraId="277914F0"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3.7.6.1 </w:t>
      </w:r>
      <w:r w:rsidRPr="008F6F23">
        <w:rPr>
          <w:rFonts w:eastAsia="Times New Roman" w:cs="Times New Roman"/>
          <w:lang w:eastAsia="en-GB"/>
        </w:rPr>
        <w:tab/>
        <w:t xml:space="preserve">A Global Discovery Catalogue shall provide a Web-based Application Programming Interface (API) enabling data consumers to </w:t>
      </w:r>
      <w:commentRangeStart w:id="59"/>
      <w:r w:rsidRPr="008F6F23">
        <w:rPr>
          <w:rFonts w:eastAsia="Times New Roman" w:cs="Times New Roman"/>
          <w:lang w:eastAsia="en-GB"/>
        </w:rPr>
        <w:t xml:space="preserve">browse and </w:t>
      </w:r>
      <w:commentRangeEnd w:id="59"/>
      <w:r w:rsidR="00111711">
        <w:rPr>
          <w:rStyle w:val="CommentReference"/>
        </w:rPr>
        <w:commentReference w:id="59"/>
      </w:r>
      <w:r w:rsidRPr="008F6F23">
        <w:rPr>
          <w:rFonts w:eastAsia="Times New Roman" w:cs="Times New Roman"/>
          <w:lang w:eastAsia="en-GB"/>
        </w:rPr>
        <w:t>search</w:t>
      </w:r>
      <w:r>
        <w:rPr>
          <w:rFonts w:eastAsia="Times New Roman" w:cs="Times New Roman"/>
          <w:lang w:eastAsia="en-GB"/>
        </w:rPr>
        <w:t xml:space="preserve"> </w:t>
      </w:r>
      <w:r w:rsidR="00EA53CE" w:rsidRPr="006735F9">
        <w:rPr>
          <w:rFonts w:eastAsia="Times New Roman" w:cs="Times New Roman"/>
          <w:lang w:eastAsia="en-GB"/>
        </w:rPr>
        <w:t xml:space="preserve">the metadata for </w:t>
      </w:r>
      <w:r w:rsidRPr="008F6F23">
        <w:rPr>
          <w:rFonts w:eastAsia="Times New Roman" w:cs="Times New Roman"/>
          <w:lang w:eastAsia="en-GB"/>
        </w:rPr>
        <w:t>the data published via WIS, review summary information for datasets, and discover actionable links to where they can further interact with those datasets (e.g. download data, subscribe to updates, access more detailed metadata etc.).</w:t>
      </w:r>
    </w:p>
    <w:p w14:paraId="6B24F627"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3.7.6.2</w:t>
      </w:r>
      <w:r w:rsidRPr="008F6F23">
        <w:rPr>
          <w:rFonts w:eastAsia="Times New Roman" w:cs="Times New Roman"/>
          <w:lang w:eastAsia="en-GB"/>
        </w:rPr>
        <w:tab/>
        <w:t>A Global Discovery Catalogue shall subscribe to notifications about addition, update, or deletion of discovery metadata records.</w:t>
      </w:r>
    </w:p>
    <w:p w14:paraId="04043480"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3.7.6.3 </w:t>
      </w:r>
      <w:r w:rsidRPr="008F6F23">
        <w:rPr>
          <w:rFonts w:eastAsia="Times New Roman" w:cs="Times New Roman"/>
          <w:lang w:eastAsia="en-GB"/>
        </w:rPr>
        <w:tab/>
        <w:t xml:space="preserve">On receipt of a notification about new or updated discovery metadata, a Global Discovery Catalogue shall download and validate a copy of the discovery metadata record before inserting the record into the catalogue. </w:t>
      </w:r>
    </w:p>
    <w:p w14:paraId="305ECF91" w14:textId="0E29F2A4"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3.7.6.4</w:t>
      </w:r>
      <w:r w:rsidRPr="008F6F23">
        <w:rPr>
          <w:rFonts w:eastAsia="Times New Roman" w:cs="Times New Roman"/>
          <w:lang w:eastAsia="en-GB"/>
        </w:rPr>
        <w:tab/>
        <w:t xml:space="preserve">A Global Discovery Catalogue may amend discovery metadata records to provide details of how to subscribe via Global Brokers to updates about the associated </w:t>
      </w:r>
      <w:r w:rsidR="009526B8">
        <w:rPr>
          <w:rFonts w:eastAsia="Times New Roman" w:cs="Times New Roman"/>
          <w:lang w:eastAsia="en-GB"/>
        </w:rPr>
        <w:t>dataset</w:t>
      </w:r>
      <w:r w:rsidRPr="008F6F23">
        <w:rPr>
          <w:rFonts w:eastAsia="Times New Roman" w:cs="Times New Roman"/>
          <w:lang w:eastAsia="en-GB"/>
        </w:rPr>
        <w:t xml:space="preserve">.  </w:t>
      </w:r>
    </w:p>
    <w:p w14:paraId="404DC8F0"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lastRenderedPageBreak/>
        <w:t xml:space="preserve">3.7.6.5 </w:t>
      </w:r>
      <w:r w:rsidRPr="008F6F23">
        <w:rPr>
          <w:rFonts w:eastAsia="Times New Roman" w:cs="Times New Roman"/>
          <w:lang w:eastAsia="en-GB"/>
        </w:rPr>
        <w:tab/>
        <w:t>On receipt of a notification about deleted discovery metadata records, the Global Discovery Catalogue shall remove the identified record from the catalogue.</w:t>
      </w:r>
    </w:p>
    <w:p w14:paraId="0322822C"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3.7.6.6</w:t>
      </w:r>
      <w:r w:rsidRPr="008F6F23">
        <w:rPr>
          <w:rFonts w:eastAsia="Times New Roman" w:cs="Times New Roman"/>
          <w:lang w:eastAsia="en-GB"/>
        </w:rPr>
        <w:tab/>
        <w:t xml:space="preserve">A Global Discovery Catalogue shall provide a mechanism for search engines to crawl and index the discovery metadata it holds. </w:t>
      </w:r>
    </w:p>
    <w:p w14:paraId="5DE88370"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3.7.6.7 </w:t>
      </w:r>
      <w:r w:rsidRPr="008F6F23">
        <w:rPr>
          <w:rFonts w:eastAsia="Times New Roman" w:cs="Times New Roman"/>
          <w:lang w:eastAsia="en-GB"/>
        </w:rPr>
        <w:tab/>
        <w:t>A Global Discovery Catalogue shall assess the quality of the discovery metadata it holds and provide recommendations for improvement that can be implemented by the originating WIS Centre with support from their GISC.</w:t>
      </w:r>
    </w:p>
    <w:p w14:paraId="3C073509"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3.7.6.8 </w:t>
      </w:r>
      <w:r w:rsidRPr="008F6F23">
        <w:rPr>
          <w:rFonts w:eastAsia="Times New Roman" w:cs="Times New Roman"/>
          <w:lang w:eastAsia="en-GB"/>
        </w:rPr>
        <w:tab/>
        <w:t>See also 4.6 (WIS-TechSpec-5: Operating a Global Discovery Catalogue).</w:t>
      </w:r>
    </w:p>
    <w:p w14:paraId="7B8A6079" w14:textId="597E724D"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i/>
          <w:lang w:eastAsia="en-GB"/>
        </w:rPr>
        <w:t>Note: More information on the function and implementation of a Global Discovery Catalogue is provided in the</w:t>
      </w:r>
      <w:ins w:id="60" w:author="Enrico Fucile [2]" w:date="2024-01-04T13:29:00Z">
        <w:r w:rsidR="00111711" w:rsidRPr="002E3A9C">
          <w:rPr>
            <w:rFonts w:eastAsia="Times New Roman" w:cs="Times New Roman"/>
            <w:i/>
            <w:lang w:eastAsia="en-GB"/>
          </w:rPr>
          <w:t xml:space="preserve"> </w:t>
        </w:r>
        <w:r w:rsidR="00111711">
          <w:rPr>
            <w:rFonts w:eastAsia="Times New Roman" w:cs="Times New Roman"/>
            <w:i/>
            <w:lang w:eastAsia="en-GB"/>
          </w:rPr>
          <w:t>Guide to the WIS Vol. II (WMO-No. 1061</w:t>
        </w:r>
        <w:r w:rsidR="00111711">
          <w:rPr>
            <w:rFonts w:eastAsia="Times New Roman" w:cs="Times New Roman"/>
            <w:i/>
            <w:lang w:eastAsia="en-GB"/>
          </w:rPr>
          <w:t>).</w:t>
        </w:r>
      </w:ins>
      <w:del w:id="61" w:author="Enrico Fucile [2]" w:date="2024-01-04T13:29:00Z">
        <w:r w:rsidRPr="008F6F23" w:rsidDel="00111711">
          <w:rPr>
            <w:rFonts w:eastAsia="Times New Roman" w:cs="Times New Roman"/>
            <w:i/>
            <w:lang w:eastAsia="en-GB"/>
          </w:rPr>
          <w:delText xml:space="preserve"> </w:delText>
        </w:r>
        <w:r w:rsidR="00000000" w:rsidDel="00111711">
          <w:fldChar w:fldCharType="begin"/>
        </w:r>
        <w:r w:rsidR="00000000" w:rsidDel="00111711">
          <w:delInstrText>HYPERLINK "https://community.wmo.int/WIS2_Technical_Specification_Guidance"</w:delInstrText>
        </w:r>
        <w:r w:rsidR="00000000" w:rsidDel="00111711">
          <w:fldChar w:fldCharType="separate"/>
        </w:r>
        <w:r w:rsidRPr="008F6F23" w:rsidDel="00111711">
          <w:rPr>
            <w:rFonts w:eastAsia="Times New Roman" w:cs="Times New Roman"/>
            <w:i/>
            <w:color w:val="0000FF"/>
            <w:lang w:eastAsia="en-GB"/>
          </w:rPr>
          <w:delText>Guidance on technical specifications of WIS 2.0</w:delText>
        </w:r>
        <w:r w:rsidR="00000000" w:rsidDel="00111711">
          <w:rPr>
            <w:rFonts w:eastAsia="Times New Roman" w:cs="Times New Roman"/>
            <w:i/>
            <w:color w:val="0000FF"/>
            <w:lang w:eastAsia="en-GB"/>
          </w:rPr>
          <w:fldChar w:fldCharType="end"/>
        </w:r>
        <w:r w:rsidRPr="008F6F23" w:rsidDel="00111711">
          <w:rPr>
            <w:rFonts w:eastAsia="Times New Roman" w:cs="Times New Roman"/>
            <w:i/>
            <w:lang w:eastAsia="en-GB"/>
          </w:rPr>
          <w:delText>.</w:delText>
        </w:r>
      </w:del>
    </w:p>
    <w:p w14:paraId="06A409BB" w14:textId="77777777" w:rsidR="005F602F" w:rsidRPr="008F6F23" w:rsidRDefault="005F602F" w:rsidP="005F602F">
      <w:pPr>
        <w:keepNext/>
        <w:spacing w:before="240" w:after="240" w:line="240" w:lineRule="exact"/>
        <w:ind w:left="1123" w:hanging="1123"/>
        <w:jc w:val="left"/>
        <w:outlineLvl w:val="4"/>
        <w:rPr>
          <w:b/>
          <w:bCs/>
          <w:color w:val="000000" w:themeColor="text1"/>
        </w:rPr>
      </w:pPr>
      <w:bookmarkStart w:id="62" w:name="_heading=h.uxw29sgz345y" w:colFirst="0" w:colLast="0"/>
      <w:bookmarkEnd w:id="62"/>
      <w:r w:rsidRPr="008F6F23">
        <w:rPr>
          <w:b/>
          <w:bCs/>
          <w:color w:val="000000" w:themeColor="text1"/>
        </w:rPr>
        <w:t xml:space="preserve">3.7.7 </w:t>
      </w:r>
      <w:r w:rsidRPr="008F6F23">
        <w:rPr>
          <w:b/>
          <w:bCs/>
          <w:color w:val="000000" w:themeColor="text1"/>
        </w:rPr>
        <w:tab/>
        <w:t>Functional requirement of a Global Monitor</w:t>
      </w:r>
    </w:p>
    <w:p w14:paraId="5E160381"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3.7.7.1 </w:t>
      </w:r>
      <w:r w:rsidRPr="008F6F23">
        <w:rPr>
          <w:rFonts w:eastAsia="Times New Roman" w:cs="Times New Roman"/>
          <w:lang w:eastAsia="en-GB"/>
        </w:rPr>
        <w:tab/>
        <w:t>A Global Monitor gathers system performance, data availability, and other metrics from all WIS components (WIS node, Global Broker, Global Cache, Global Discovery Catalogue).</w:t>
      </w:r>
    </w:p>
    <w:p w14:paraId="0D914B07"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3.7.7.2 </w:t>
      </w:r>
      <w:r w:rsidRPr="008F6F23">
        <w:rPr>
          <w:rFonts w:eastAsia="Times New Roman" w:cs="Times New Roman"/>
          <w:lang w:eastAsia="en-GB"/>
        </w:rPr>
        <w:tab/>
        <w:t xml:space="preserve">A Global Monitor shall provide a performance dashboard indicating the </w:t>
      </w:r>
      <w:proofErr w:type="gramStart"/>
      <w:r w:rsidRPr="008F6F23">
        <w:rPr>
          <w:rFonts w:eastAsia="Times New Roman" w:cs="Times New Roman"/>
          <w:lang w:eastAsia="en-GB"/>
        </w:rPr>
        <w:t>current status</w:t>
      </w:r>
      <w:proofErr w:type="gramEnd"/>
      <w:r w:rsidRPr="008F6F23">
        <w:rPr>
          <w:rFonts w:eastAsia="Times New Roman" w:cs="Times New Roman"/>
          <w:lang w:eastAsia="en-GB"/>
        </w:rPr>
        <w:t xml:space="preserve"> of WIS and historical performance trends tracked against performance indicators. This performance dashboard is used to help determine acute and systemic performance issues within WIS.</w:t>
      </w:r>
    </w:p>
    <w:p w14:paraId="19F7F2E2"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3.7.7.3 </w:t>
      </w:r>
      <w:r w:rsidRPr="008F6F23">
        <w:rPr>
          <w:rFonts w:eastAsia="Times New Roman" w:cs="Times New Roman"/>
          <w:lang w:eastAsia="en-GB"/>
        </w:rPr>
        <w:tab/>
        <w:t>See also 4.7 (WIS-TechSpec-6:  Managing operations of the WIS).</w:t>
      </w:r>
    </w:p>
    <w:p w14:paraId="582D8970" w14:textId="305C232E" w:rsidR="005F602F" w:rsidRPr="008F6F23" w:rsidDel="00111711" w:rsidRDefault="005F602F" w:rsidP="005F602F">
      <w:pPr>
        <w:tabs>
          <w:tab w:val="clear" w:pos="1134"/>
        </w:tabs>
        <w:jc w:val="left"/>
        <w:rPr>
          <w:del w:id="63" w:author="Enrico Fucile [2]" w:date="2024-01-04T13:30:00Z"/>
          <w:rFonts w:eastAsia="Times New Roman" w:cs="Times New Roman"/>
          <w:i/>
          <w:lang w:eastAsia="en-GB"/>
        </w:rPr>
      </w:pPr>
      <w:r w:rsidRPr="008F6F23">
        <w:rPr>
          <w:rFonts w:eastAsia="Times New Roman" w:cs="Times New Roman"/>
          <w:i/>
          <w:lang w:eastAsia="en-GB"/>
        </w:rPr>
        <w:t>Note: More information on the function and implementation of a Global Monitor is provided in the</w:t>
      </w:r>
      <w:ins w:id="64" w:author="Enrico Fucile [2]" w:date="2024-01-04T13:30:00Z">
        <w:r w:rsidR="00111711" w:rsidRPr="002E3A9C">
          <w:rPr>
            <w:rFonts w:eastAsia="Times New Roman" w:cs="Times New Roman"/>
            <w:i/>
            <w:lang w:eastAsia="en-GB"/>
          </w:rPr>
          <w:t xml:space="preserve"> </w:t>
        </w:r>
        <w:r w:rsidR="00111711">
          <w:rPr>
            <w:rFonts w:eastAsia="Times New Roman" w:cs="Times New Roman"/>
            <w:i/>
            <w:lang w:eastAsia="en-GB"/>
          </w:rPr>
          <w:t>Guide to the WIS Vol. II (WMO-No. 1061</w:t>
        </w:r>
        <w:r w:rsidR="00111711">
          <w:rPr>
            <w:rFonts w:eastAsia="Times New Roman" w:cs="Times New Roman"/>
            <w:i/>
            <w:lang w:eastAsia="en-GB"/>
          </w:rPr>
          <w:t>).</w:t>
        </w:r>
      </w:ins>
      <w:del w:id="65" w:author="Enrico Fucile [2]" w:date="2024-01-04T13:30:00Z">
        <w:r w:rsidRPr="008F6F23" w:rsidDel="00111711">
          <w:rPr>
            <w:rFonts w:eastAsia="Times New Roman" w:cs="Times New Roman"/>
            <w:i/>
            <w:lang w:eastAsia="en-GB"/>
          </w:rPr>
          <w:delText xml:space="preserve"> </w:delText>
        </w:r>
        <w:r w:rsidR="00000000" w:rsidDel="00111711">
          <w:fldChar w:fldCharType="begin"/>
        </w:r>
        <w:r w:rsidR="00000000" w:rsidDel="00111711">
          <w:delInstrText>HYPERLINK "https://community.wmo.int/WIS2_Technical_Specification_Guidance"</w:delInstrText>
        </w:r>
        <w:r w:rsidR="00000000" w:rsidDel="00111711">
          <w:fldChar w:fldCharType="separate"/>
        </w:r>
        <w:r w:rsidRPr="008F6F23" w:rsidDel="00111711">
          <w:rPr>
            <w:rFonts w:eastAsia="Times New Roman" w:cs="Times New Roman"/>
            <w:i/>
            <w:color w:val="0000FF"/>
            <w:lang w:eastAsia="en-GB"/>
          </w:rPr>
          <w:delText>Guidance on technical specifications of WIS 2.0</w:delText>
        </w:r>
        <w:r w:rsidR="00000000" w:rsidDel="00111711">
          <w:rPr>
            <w:rFonts w:eastAsia="Times New Roman" w:cs="Times New Roman"/>
            <w:i/>
            <w:color w:val="0000FF"/>
            <w:lang w:eastAsia="en-GB"/>
          </w:rPr>
          <w:fldChar w:fldCharType="end"/>
        </w:r>
        <w:r w:rsidRPr="008F6F23" w:rsidDel="00111711">
          <w:rPr>
            <w:rFonts w:eastAsia="Times New Roman" w:cs="Times New Roman"/>
            <w:i/>
            <w:lang w:eastAsia="en-GB"/>
          </w:rPr>
          <w:delText>.</w:delText>
        </w:r>
      </w:del>
    </w:p>
    <w:p w14:paraId="65FE7683" w14:textId="77777777" w:rsidR="005F602F" w:rsidRPr="008F6F23" w:rsidRDefault="005F602F" w:rsidP="005F602F">
      <w:pPr>
        <w:tabs>
          <w:tab w:val="clear" w:pos="1134"/>
        </w:tabs>
        <w:jc w:val="left"/>
        <w:rPr>
          <w:rFonts w:eastAsia="Times New Roman" w:cs="Times New Roman"/>
          <w:i/>
          <w:lang w:eastAsia="en-GB"/>
        </w:rPr>
      </w:pPr>
    </w:p>
    <w:p w14:paraId="6E155DD9" w14:textId="77777777" w:rsidR="005F602F" w:rsidRPr="008F6F23" w:rsidRDefault="005F602F" w:rsidP="005F602F">
      <w:pPr>
        <w:tabs>
          <w:tab w:val="clear" w:pos="1134"/>
        </w:tabs>
        <w:jc w:val="left"/>
        <w:rPr>
          <w:rFonts w:eastAsia="Times New Roman" w:cs="Times New Roman"/>
          <w:i/>
          <w:lang w:eastAsia="en-GB"/>
        </w:rPr>
      </w:pPr>
    </w:p>
    <w:p w14:paraId="44BE3B01" w14:textId="77777777" w:rsidR="005F602F" w:rsidRPr="008F6F23" w:rsidRDefault="005F602F" w:rsidP="007965FF">
      <w:pPr>
        <w:keepNext/>
        <w:tabs>
          <w:tab w:val="clear" w:pos="1134"/>
        </w:tabs>
        <w:spacing w:before="280" w:after="120"/>
        <w:jc w:val="left"/>
        <w:outlineLvl w:val="2"/>
        <w:rPr>
          <w:b/>
          <w:caps/>
          <w:color w:val="000000" w:themeColor="text1"/>
        </w:rPr>
      </w:pPr>
      <w:r w:rsidRPr="008F6F23">
        <w:rPr>
          <w:b/>
          <w:caps/>
          <w:color w:val="000000" w:themeColor="text1"/>
        </w:rPr>
        <w:t>PART IV. WIS TECHNICAL SPECIFICATIONS</w:t>
      </w:r>
    </w:p>
    <w:p w14:paraId="50EA61DD"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4.1</w:t>
      </w:r>
      <w:r w:rsidRPr="008F6F23">
        <w:rPr>
          <w:rFonts w:eastAsiaTheme="minorHAnsi" w:cstheme="majorBidi"/>
          <w:b/>
          <w:bCs/>
          <w:caps/>
          <w:color w:val="000000" w:themeColor="text1"/>
          <w:lang w:eastAsia="zh-TW"/>
        </w:rPr>
        <w:tab/>
        <w:t>General</w:t>
      </w:r>
    </w:p>
    <w:p w14:paraId="4AB94695"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4.1.1 </w:t>
      </w:r>
      <w:r w:rsidRPr="008F6F23">
        <w:rPr>
          <w:rFonts w:eastAsia="Times New Roman" w:cs="Times New Roman"/>
          <w:lang w:eastAsia="en-GB"/>
        </w:rPr>
        <w:tab/>
        <w:t xml:space="preserve">There are </w:t>
      </w:r>
      <w:r w:rsidR="00F107DE">
        <w:rPr>
          <w:rFonts w:eastAsia="Times New Roman" w:cs="Times New Roman"/>
          <w:lang w:eastAsia="en-GB"/>
        </w:rPr>
        <w:t>six</w:t>
      </w:r>
      <w:r w:rsidRPr="008F6F23">
        <w:rPr>
          <w:rFonts w:eastAsia="Times New Roman" w:cs="Times New Roman"/>
          <w:lang w:eastAsia="en-GB"/>
        </w:rPr>
        <w:t xml:space="preserve"> technical specifications (WIS-</w:t>
      </w:r>
      <w:proofErr w:type="spellStart"/>
      <w:r w:rsidRPr="008F6F23">
        <w:rPr>
          <w:rFonts w:eastAsia="Times New Roman" w:cs="Times New Roman"/>
          <w:lang w:eastAsia="en-GB"/>
        </w:rPr>
        <w:t>TechSpecs</w:t>
      </w:r>
      <w:proofErr w:type="spellEnd"/>
      <w:r w:rsidRPr="008F6F23">
        <w:rPr>
          <w:rFonts w:eastAsia="Times New Roman" w:cs="Times New Roman"/>
          <w:lang w:eastAsia="en-GB"/>
        </w:rPr>
        <w:t>) that define the interfaces to the foundational WIS functions. The specifications for these interfaces are named and numbered as follows:</w:t>
      </w:r>
    </w:p>
    <w:p w14:paraId="40D5A02A" w14:textId="77777777" w:rsidR="005F602F" w:rsidRPr="008F6F23" w:rsidRDefault="005F602F" w:rsidP="005F602F">
      <w:pP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1.</w:t>
      </w:r>
      <w:r w:rsidRPr="008F6F23">
        <w:rPr>
          <w:rFonts w:eastAsia="Times New Roman" w:cs="Times New Roman"/>
          <w:lang w:eastAsia="en-GB"/>
        </w:rPr>
        <w:tab/>
        <w:t>Managing discovery metadata</w:t>
      </w:r>
    </w:p>
    <w:p w14:paraId="5E6E4386" w14:textId="77777777" w:rsidR="005F602F" w:rsidRPr="008F6F23" w:rsidRDefault="005F602F" w:rsidP="005F602F">
      <w:pP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2.</w:t>
      </w:r>
      <w:r w:rsidRPr="008F6F23">
        <w:rPr>
          <w:rFonts w:eastAsia="Times New Roman" w:cs="Times New Roman"/>
          <w:lang w:eastAsia="en-GB"/>
        </w:rPr>
        <w:tab/>
        <w:t>Publishing data and discovery metadata</w:t>
      </w:r>
    </w:p>
    <w:p w14:paraId="47214478" w14:textId="77777777" w:rsidR="005F602F" w:rsidRPr="008F6F23" w:rsidRDefault="005F602F" w:rsidP="005F602F">
      <w:pP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3.</w:t>
      </w:r>
      <w:r w:rsidRPr="008F6F23">
        <w:rPr>
          <w:rFonts w:eastAsia="Times New Roman" w:cs="Times New Roman"/>
          <w:lang w:eastAsia="en-GB"/>
        </w:rPr>
        <w:tab/>
        <w:t>Operating a Global Broker</w:t>
      </w:r>
    </w:p>
    <w:p w14:paraId="624C92CC" w14:textId="77777777" w:rsidR="005F602F" w:rsidRPr="008F6F23" w:rsidRDefault="005F602F" w:rsidP="005F602F">
      <w:pP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4.</w:t>
      </w:r>
      <w:r w:rsidRPr="008F6F23">
        <w:rPr>
          <w:rFonts w:eastAsia="Times New Roman" w:cs="Times New Roman"/>
          <w:lang w:eastAsia="en-GB"/>
        </w:rPr>
        <w:tab/>
        <w:t>Operating a Global Cache</w:t>
      </w:r>
    </w:p>
    <w:p w14:paraId="2EA888D5" w14:textId="77777777" w:rsidR="005F602F" w:rsidRPr="008F6F23" w:rsidRDefault="005F602F" w:rsidP="005F602F">
      <w:pP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5.</w:t>
      </w:r>
      <w:r w:rsidRPr="008F6F23">
        <w:rPr>
          <w:rFonts w:eastAsia="Times New Roman" w:cs="Times New Roman"/>
          <w:lang w:eastAsia="en-GB"/>
        </w:rPr>
        <w:tab/>
        <w:t>Operating a Global Discovery Catalogue</w:t>
      </w:r>
    </w:p>
    <w:p w14:paraId="12961C5D" w14:textId="77777777" w:rsidR="005F602F" w:rsidRPr="008F6F23" w:rsidRDefault="005F602F" w:rsidP="005F602F">
      <w:pPr>
        <w:tabs>
          <w:tab w:val="clear" w:pos="1134"/>
        </w:tabs>
        <w:spacing w:before="120" w:after="120"/>
        <w:ind w:left="567" w:hanging="567"/>
        <w:jc w:val="left"/>
        <w:rPr>
          <w:rFonts w:eastAsia="Times New Roman" w:cs="Times New Roman"/>
          <w:lang w:eastAsia="en-GB"/>
        </w:rPr>
      </w:pPr>
      <w:r w:rsidRPr="008F6F23">
        <w:rPr>
          <w:rFonts w:eastAsia="Times New Roman" w:cs="Times New Roman"/>
          <w:lang w:eastAsia="en-GB"/>
        </w:rPr>
        <w:t>6.</w:t>
      </w:r>
      <w:r w:rsidRPr="008F6F23">
        <w:rPr>
          <w:rFonts w:eastAsia="Times New Roman" w:cs="Times New Roman"/>
          <w:lang w:eastAsia="en-GB"/>
        </w:rPr>
        <w:tab/>
        <w:t>Managing operations of the WIS</w:t>
      </w:r>
    </w:p>
    <w:p w14:paraId="23CACC1E" w14:textId="77777777" w:rsidR="005F602F" w:rsidRPr="008F6F23" w:rsidRDefault="005F602F" w:rsidP="00B92937">
      <w:pPr>
        <w:tabs>
          <w:tab w:val="clear" w:pos="1134"/>
        </w:tabs>
        <w:spacing w:before="240" w:after="240"/>
        <w:jc w:val="left"/>
        <w:rPr>
          <w:rFonts w:eastAsia="Times New Roman" w:cs="Times New Roman"/>
          <w:lang w:eastAsia="en-GB"/>
        </w:rPr>
      </w:pPr>
      <w:r w:rsidRPr="008F6F23">
        <w:rPr>
          <w:rFonts w:eastAsia="Times New Roman" w:cs="Times New Roman"/>
          <w:lang w:eastAsia="en-GB"/>
        </w:rPr>
        <w:t xml:space="preserve">4.1.2 </w:t>
      </w:r>
      <w:r w:rsidRPr="008F6F23">
        <w:rPr>
          <w:rFonts w:eastAsia="Times New Roman" w:cs="Times New Roman"/>
          <w:lang w:eastAsia="en-GB"/>
        </w:rPr>
        <w:tab/>
        <w:t>NCs shall support three of the technical specifications: WIS-TechSpec-1, -2, and -6. An NC can arrange through bilateral agreements for another NC, a DCPC or a GISC to perform functions on its behalf.</w:t>
      </w:r>
    </w:p>
    <w:p w14:paraId="36055472"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4.1.3 </w:t>
      </w:r>
      <w:r w:rsidRPr="008F6F23">
        <w:rPr>
          <w:rFonts w:eastAsia="Times New Roman" w:cs="Times New Roman"/>
          <w:lang w:eastAsia="en-GB"/>
        </w:rPr>
        <w:tab/>
        <w:t>DCPCs shall support three of the technical specifications: WIS-TechSpec-1, -2, and -6.</w:t>
      </w:r>
    </w:p>
    <w:p w14:paraId="05856013"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lastRenderedPageBreak/>
        <w:t>4.1.4</w:t>
      </w:r>
      <w:r w:rsidRPr="008F6F23">
        <w:rPr>
          <w:rFonts w:eastAsia="Times New Roman" w:cs="Times New Roman"/>
          <w:lang w:eastAsia="en-GB"/>
        </w:rPr>
        <w:tab/>
        <w:t xml:space="preserve">GISCs shall support WIS </w:t>
      </w:r>
      <w:r w:rsidR="0056022F">
        <w:rPr>
          <w:rFonts w:eastAsia="Times New Roman" w:cs="Times New Roman"/>
          <w:lang w:eastAsia="en-GB"/>
        </w:rPr>
        <w:t>C</w:t>
      </w:r>
      <w:r w:rsidRPr="008F6F23">
        <w:rPr>
          <w:rFonts w:eastAsia="Times New Roman" w:cs="Times New Roman"/>
          <w:lang w:eastAsia="en-GB"/>
        </w:rPr>
        <w:t>entres in their Area of Responsibility in meeting their obligations to support WIS-TechSpec-1, -2, and -6.</w:t>
      </w:r>
    </w:p>
    <w:p w14:paraId="68C37764"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4.1.5 </w:t>
      </w:r>
      <w:sdt>
        <w:sdtPr>
          <w:rPr>
            <w:rFonts w:eastAsia="Times New Roman" w:cs="Times New Roman"/>
            <w:lang w:eastAsia="en-GB"/>
          </w:rPr>
          <w:tag w:val="goog_rdk_104"/>
          <w:id w:val="1182166140"/>
        </w:sdtPr>
        <w:sdtContent/>
      </w:sdt>
      <w:sdt>
        <w:sdtPr>
          <w:rPr>
            <w:rFonts w:eastAsia="Times New Roman" w:cs="Times New Roman"/>
            <w:lang w:eastAsia="en-GB"/>
          </w:rPr>
          <w:tag w:val="goog_rdk_105"/>
          <w:id w:val="1009414006"/>
        </w:sdtPr>
        <w:sdtContent>
          <w:r w:rsidRPr="008F6F23">
            <w:rPr>
              <w:rFonts w:eastAsia="Times New Roman" w:cs="Times New Roman"/>
              <w:lang w:eastAsia="en-GB"/>
            </w:rPr>
            <w:tab/>
          </w:r>
        </w:sdtContent>
      </w:sdt>
      <w:r w:rsidRPr="008F6F23">
        <w:rPr>
          <w:rFonts w:eastAsia="Times New Roman" w:cs="Times New Roman"/>
          <w:lang w:eastAsia="en-GB"/>
        </w:rPr>
        <w:t xml:space="preserve">GISCs shall support one of the technical specifications: WIS-TechSpec-6. </w:t>
      </w:r>
    </w:p>
    <w:p w14:paraId="2DC823E7"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4.1.6</w:t>
      </w:r>
      <w:sdt>
        <w:sdtPr>
          <w:rPr>
            <w:rFonts w:eastAsia="Times New Roman" w:cs="Times New Roman"/>
            <w:lang w:eastAsia="en-GB"/>
          </w:rPr>
          <w:tag w:val="goog_rdk_106"/>
          <w:id w:val="-1678100092"/>
        </w:sdtPr>
        <w:sdtContent/>
      </w:sdt>
      <w:sdt>
        <w:sdtPr>
          <w:rPr>
            <w:rFonts w:eastAsia="Times New Roman" w:cs="Times New Roman"/>
            <w:lang w:eastAsia="en-GB"/>
          </w:rPr>
          <w:tag w:val="goog_rdk_107"/>
          <w:id w:val="-641650590"/>
        </w:sdtPr>
        <w:sdtContent/>
      </w:sdt>
      <w:sdt>
        <w:sdtPr>
          <w:rPr>
            <w:rFonts w:eastAsia="Times New Roman" w:cs="Times New Roman"/>
            <w:lang w:eastAsia="en-GB"/>
          </w:rPr>
          <w:tag w:val="goog_rdk_108"/>
          <w:id w:val="2060890471"/>
        </w:sdtPr>
        <w:sdtContent/>
      </w:sdt>
      <w:r w:rsidRPr="008F6F23">
        <w:rPr>
          <w:rFonts w:eastAsia="Times New Roman" w:cs="Times New Roman"/>
          <w:lang w:eastAsia="en-GB"/>
        </w:rPr>
        <w:t xml:space="preserve"> </w:t>
      </w:r>
      <w:r w:rsidRPr="008F6F23">
        <w:rPr>
          <w:rFonts w:eastAsia="Times New Roman" w:cs="Times New Roman"/>
          <w:lang w:eastAsia="en-GB"/>
        </w:rPr>
        <w:tab/>
        <w:t>WIS Centres operating a Global Broker shall support one of the technical specifications: WIS-TechSpec-3.</w:t>
      </w:r>
    </w:p>
    <w:p w14:paraId="72160FF5"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4.1.7 </w:t>
      </w:r>
      <w:r w:rsidRPr="008F6F23">
        <w:rPr>
          <w:rFonts w:eastAsia="Times New Roman" w:cs="Times New Roman"/>
          <w:lang w:eastAsia="en-GB"/>
        </w:rPr>
        <w:tab/>
        <w:t>WIS Centres operating a Global Cache shall support one of the technical specifications: WIS-TechSpec-4.</w:t>
      </w:r>
    </w:p>
    <w:p w14:paraId="536F2F4D"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4.1.8 </w:t>
      </w:r>
      <w:r w:rsidRPr="008F6F23">
        <w:rPr>
          <w:rFonts w:eastAsia="Times New Roman" w:cs="Times New Roman"/>
          <w:lang w:eastAsia="en-GB"/>
        </w:rPr>
        <w:tab/>
        <w:t>WIS Centres operating a Global Discovery Catalogue shall support one of the technical specifications: WIS-TechSpec-5.</w:t>
      </w:r>
    </w:p>
    <w:p w14:paraId="6B767C34"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4.1.9 </w:t>
      </w:r>
      <w:r w:rsidRPr="008F6F23">
        <w:rPr>
          <w:rFonts w:eastAsia="Times New Roman" w:cs="Times New Roman"/>
          <w:lang w:eastAsia="en-GB"/>
        </w:rPr>
        <w:tab/>
        <w:t>WIS Centres operating a Global Monitor shall support one of the technical specifications: WIS-TechSpec-6.</w:t>
      </w:r>
    </w:p>
    <w:p w14:paraId="3B87D1EC"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4.1.10 </w:t>
      </w:r>
      <w:r w:rsidR="008B1F32">
        <w:rPr>
          <w:rFonts w:eastAsia="Times New Roman" w:cs="Times New Roman"/>
          <w:lang w:eastAsia="en-GB"/>
        </w:rPr>
        <w:tab/>
      </w:r>
      <w:r w:rsidRPr="008F6F23">
        <w:rPr>
          <w:rFonts w:eastAsia="Times New Roman" w:cs="Times New Roman"/>
          <w:lang w:eastAsia="en-GB"/>
        </w:rPr>
        <w:t>Any DCPC or NC is welcome to implement interfaces beyond the minimum required. Accordingly, the technical specification is mandatory wherever application of the interface is applied.</w:t>
      </w:r>
    </w:p>
    <w:p w14:paraId="648D2E76"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4.2</w:t>
      </w:r>
      <w:r w:rsidRPr="008F6F23">
        <w:rPr>
          <w:rFonts w:eastAsiaTheme="minorHAnsi" w:cstheme="majorBidi"/>
          <w:b/>
          <w:bCs/>
          <w:caps/>
          <w:color w:val="000000" w:themeColor="text1"/>
          <w:lang w:eastAsia="zh-TW"/>
        </w:rPr>
        <w:tab/>
        <w:t>WIS-TechSpec-1: Managing discovery metadata</w:t>
      </w:r>
    </w:p>
    <w:p w14:paraId="173C5C02" w14:textId="0F3FDA34"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4.2.1 </w:t>
      </w:r>
      <w:r w:rsidRPr="008F6F23">
        <w:rPr>
          <w:rFonts w:eastAsia="Times New Roman" w:cs="Times New Roman"/>
          <w:lang w:eastAsia="en-GB"/>
        </w:rPr>
        <w:tab/>
        <w:t xml:space="preserve">A data publisher shall provide up to date discovery metadata describing each </w:t>
      </w:r>
      <w:r w:rsidR="009526B8">
        <w:rPr>
          <w:rFonts w:eastAsia="Times New Roman" w:cs="Times New Roman"/>
          <w:lang w:eastAsia="en-GB"/>
        </w:rPr>
        <w:t>dataset</w:t>
      </w:r>
      <w:r w:rsidRPr="008F6F23">
        <w:rPr>
          <w:rFonts w:eastAsia="Times New Roman" w:cs="Times New Roman"/>
          <w:lang w:eastAsia="en-GB"/>
        </w:rPr>
        <w:t xml:space="preserve"> they make available via WIS,</w:t>
      </w:r>
      <w:sdt>
        <w:sdtPr>
          <w:rPr>
            <w:rFonts w:eastAsia="Times New Roman" w:cs="Times New Roman"/>
            <w:lang w:eastAsia="en-GB"/>
          </w:rPr>
          <w:tag w:val="goog_rdk_109"/>
          <w:id w:val="-255362719"/>
        </w:sdtPr>
        <w:sdtContent/>
      </w:sdt>
      <w:sdt>
        <w:sdtPr>
          <w:rPr>
            <w:rFonts w:eastAsia="Times New Roman" w:cs="Times New Roman"/>
            <w:lang w:eastAsia="en-GB"/>
          </w:rPr>
          <w:tag w:val="goog_rdk_110"/>
          <w:id w:val="-930734264"/>
        </w:sdtPr>
        <w:sdtContent/>
      </w:sdt>
      <w:r w:rsidRPr="008F6F23">
        <w:rPr>
          <w:rFonts w:eastAsia="Times New Roman" w:cs="Times New Roman"/>
          <w:lang w:eastAsia="en-GB"/>
        </w:rPr>
        <w:t xml:space="preserve"> including indicating when a </w:t>
      </w:r>
      <w:r w:rsidR="009526B8">
        <w:rPr>
          <w:rFonts w:eastAsia="Times New Roman" w:cs="Times New Roman"/>
          <w:lang w:eastAsia="en-GB"/>
        </w:rPr>
        <w:t>dataset</w:t>
      </w:r>
      <w:r w:rsidRPr="008F6F23">
        <w:rPr>
          <w:rFonts w:eastAsia="Times New Roman" w:cs="Times New Roman"/>
          <w:lang w:eastAsia="en-GB"/>
        </w:rPr>
        <w:t xml:space="preserve"> is no longer available.</w:t>
      </w:r>
    </w:p>
    <w:p w14:paraId="01A264DD"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4.2.2 </w:t>
      </w:r>
      <w:r w:rsidRPr="008F6F23">
        <w:rPr>
          <w:rFonts w:eastAsia="Times New Roman" w:cs="Times New Roman"/>
          <w:lang w:eastAsia="en-GB"/>
        </w:rPr>
        <w:tab/>
        <w:t>Discovery metadata records describing datasets published via WIS shall comply with the WMO Core Metadata Profile version 2 (WCMP2), as specified in Part V of this Manual.</w:t>
      </w:r>
    </w:p>
    <w:p w14:paraId="4E04253C"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4.2.3 </w:t>
      </w:r>
      <w:r w:rsidRPr="008F6F23">
        <w:rPr>
          <w:rFonts w:eastAsia="Times New Roman" w:cs="Times New Roman"/>
          <w:lang w:eastAsia="en-GB"/>
        </w:rPr>
        <w:tab/>
        <w:t>Discovery metadata shall be provided in advance of associated data publication.</w:t>
      </w:r>
    </w:p>
    <w:p w14:paraId="10155C6C" w14:textId="77777777" w:rsidR="005F602F" w:rsidRDefault="005F602F" w:rsidP="008B079D">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4.2.4 </w:t>
      </w:r>
      <w:r w:rsidRPr="008F6F23">
        <w:rPr>
          <w:rFonts w:eastAsia="Times New Roman" w:cs="Times New Roman"/>
          <w:lang w:eastAsia="en-GB"/>
        </w:rPr>
        <w:tab/>
        <w:t>Discovery metadata should only be amended by the data publisher that generated it.</w:t>
      </w:r>
    </w:p>
    <w:p w14:paraId="1E875036" w14:textId="77777777" w:rsidR="00632834" w:rsidRPr="008B1F32" w:rsidRDefault="00632834" w:rsidP="008B079D">
      <w:pPr>
        <w:pStyle w:val="WMOBodyText"/>
        <w:spacing w:before="120"/>
        <w:rPr>
          <w:i/>
          <w:iCs/>
          <w:lang w:eastAsia="en-GB"/>
        </w:rPr>
      </w:pPr>
      <w:r w:rsidRPr="008B1F32">
        <w:rPr>
          <w:rStyle w:val="xcontentpasted0"/>
          <w:rFonts w:cs="Calibri"/>
          <w:i/>
          <w:iCs/>
          <w:color w:val="000000"/>
          <w:bdr w:val="none" w:sz="0" w:space="0" w:color="auto" w:frame="1"/>
        </w:rPr>
        <w:t>Note: By exception, a Global Discovery Catalogue may amend discovery metadata records that it publishes to include details of how to subscribe to notifications about data availability from Global Brokers.</w:t>
      </w:r>
    </w:p>
    <w:p w14:paraId="481CEB34" w14:textId="77777777" w:rsidR="005F602F" w:rsidRPr="008F6F23" w:rsidRDefault="005F602F" w:rsidP="008B079D">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4.2.5 </w:t>
      </w:r>
      <w:r w:rsidRPr="008F6F23">
        <w:rPr>
          <w:rFonts w:eastAsia="Times New Roman" w:cs="Times New Roman"/>
          <w:lang w:eastAsia="en-GB"/>
        </w:rPr>
        <w:tab/>
        <w:t>See also 3.3.3 (Describe data with discovery metadata), 3.4.4 (Describe data with discovery metadata), 3.5.4 (Performance management), 3.7.6 (Functional requirements of a Global Discovery Catalogue), 4.3 (WIS-TechSpec-2: Publishing data and discovery metadata), and 4.6 (WIS-TechSpec-5: Operating a Global Discovery Catalogue).</w:t>
      </w:r>
    </w:p>
    <w:p w14:paraId="1877FD97" w14:textId="77777777" w:rsidR="005F602F" w:rsidRPr="008F6F23" w:rsidRDefault="005F602F" w:rsidP="0067355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4.3</w:t>
      </w:r>
      <w:r w:rsidRPr="008F6F23">
        <w:rPr>
          <w:rFonts w:eastAsiaTheme="minorHAnsi" w:cstheme="majorBidi"/>
          <w:b/>
          <w:bCs/>
          <w:caps/>
          <w:color w:val="000000" w:themeColor="text1"/>
          <w:lang w:eastAsia="zh-TW"/>
        </w:rPr>
        <w:tab/>
        <w:t>WIS-TechSpec-2: Publishing data and discovery metadata</w:t>
      </w:r>
    </w:p>
    <w:p w14:paraId="4E483936" w14:textId="77777777" w:rsidR="005F602F" w:rsidRPr="008F6F23" w:rsidRDefault="005F602F" w:rsidP="0067355F">
      <w:pPr>
        <w:keepNext/>
        <w:tabs>
          <w:tab w:val="clear" w:pos="1134"/>
        </w:tabs>
        <w:spacing w:after="240"/>
        <w:jc w:val="left"/>
        <w:rPr>
          <w:rFonts w:eastAsia="Times New Roman" w:cs="Times New Roman"/>
          <w:lang w:eastAsia="en-GB"/>
        </w:rPr>
      </w:pPr>
      <w:r w:rsidRPr="008F6F23">
        <w:rPr>
          <w:rFonts w:eastAsia="Times New Roman" w:cs="Times New Roman"/>
          <w:lang w:eastAsia="en-GB"/>
        </w:rPr>
        <w:t>4.3.1</w:t>
      </w:r>
      <w:r w:rsidRPr="008F6F23">
        <w:rPr>
          <w:rFonts w:eastAsia="Times New Roman" w:cs="Times New Roman"/>
          <w:lang w:eastAsia="en-GB"/>
        </w:rPr>
        <w:tab/>
        <w:t>Data and discovery metadata published via WIS shall be represented in the manner prescribed by the relevant Technical Regulations.</w:t>
      </w:r>
    </w:p>
    <w:p w14:paraId="43C79EAA" w14:textId="44404B11" w:rsidR="005F602F" w:rsidRPr="008F6F23" w:rsidRDefault="005F602F" w:rsidP="0067355F">
      <w:pPr>
        <w:keepNext/>
        <w:tabs>
          <w:tab w:val="clear" w:pos="1134"/>
        </w:tabs>
        <w:spacing w:after="240"/>
        <w:jc w:val="left"/>
        <w:rPr>
          <w:rFonts w:eastAsia="Times New Roman" w:cs="Times New Roman"/>
          <w:lang w:eastAsia="en-GB"/>
        </w:rPr>
      </w:pPr>
      <w:commentRangeStart w:id="66"/>
      <w:r w:rsidRPr="008F6F23">
        <w:rPr>
          <w:rFonts w:eastAsia="Times New Roman" w:cs="Times New Roman"/>
          <w:lang w:eastAsia="en-GB"/>
        </w:rPr>
        <w:t xml:space="preserve">4.3.2 </w:t>
      </w:r>
      <w:r w:rsidRPr="008F6F23">
        <w:rPr>
          <w:rFonts w:eastAsia="Times New Roman" w:cs="Times New Roman"/>
          <w:lang w:eastAsia="en-GB"/>
        </w:rPr>
        <w:tab/>
        <w:t>Data and discovery metadata published via WIS shall be accessible via a Uniform Resource Locator (URL, see</w:t>
      </w:r>
      <w:hyperlink r:id="rId46">
        <w:r w:rsidRPr="008F6F23">
          <w:rPr>
            <w:rFonts w:eastAsia="Times New Roman" w:cs="Times New Roman"/>
            <w:color w:val="1155CC"/>
            <w:u w:val="single"/>
            <w:lang w:eastAsia="en-GB"/>
          </w:rPr>
          <w:t xml:space="preserve"> RFC 3986</w:t>
        </w:r>
      </w:hyperlink>
      <w:r w:rsidRPr="008F6F23">
        <w:rPr>
          <w:rFonts w:eastAsia="Times New Roman" w:cs="Times New Roman"/>
          <w:lang w:eastAsia="en-GB"/>
        </w:rPr>
        <w:t>) using at least one of the protocols specified in the</w:t>
      </w:r>
      <w:ins w:id="67" w:author="Enrico Fucile [2]" w:date="2024-01-04T13:48:00Z">
        <w:r w:rsidR="00114DAF">
          <w:rPr>
            <w:rFonts w:eastAsia="Times New Roman" w:cs="Times New Roman"/>
            <w:lang w:eastAsia="en-GB"/>
          </w:rPr>
          <w:t xml:space="preserve"> </w:t>
        </w:r>
        <w:r w:rsidR="00114DAF">
          <w:rPr>
            <w:rFonts w:eastAsia="Times New Roman" w:cs="Times New Roman"/>
            <w:i/>
            <w:lang w:eastAsia="en-GB"/>
          </w:rPr>
          <w:t>Guide to the WIS Vol. II (WMO-No. 1061).</w:t>
        </w:r>
      </w:ins>
      <w:r w:rsidRPr="008F6F23">
        <w:rPr>
          <w:rFonts w:eastAsia="Times New Roman" w:cs="Times New Roman"/>
          <w:lang w:eastAsia="en-GB"/>
        </w:rPr>
        <w:t xml:space="preserve"> </w:t>
      </w:r>
      <w:commentRangeEnd w:id="66"/>
      <w:r w:rsidR="00114DAF">
        <w:rPr>
          <w:rStyle w:val="CommentReference"/>
        </w:rPr>
        <w:commentReference w:id="66"/>
      </w:r>
      <w:del w:id="68" w:author="Enrico Fucile [2]" w:date="2024-01-04T13:48:00Z">
        <w:r w:rsidR="00000000" w:rsidDel="00114DAF">
          <w:fldChar w:fldCharType="begin"/>
        </w:r>
        <w:r w:rsidR="00000000" w:rsidDel="00114DAF">
          <w:delInstrText>HYPERLINK "https://community.wmo.int/WIS2_Technical_Specification_Guidance"</w:delInstrText>
        </w:r>
        <w:r w:rsidR="00000000" w:rsidDel="00114DAF">
          <w:fldChar w:fldCharType="separate"/>
        </w:r>
        <w:r w:rsidRPr="008F6F23" w:rsidDel="00114DAF">
          <w:rPr>
            <w:rFonts w:eastAsia="Times New Roman" w:cs="Times New Roman"/>
            <w:i/>
            <w:color w:val="0000FF"/>
            <w:lang w:eastAsia="en-GB"/>
          </w:rPr>
          <w:delText>Guidance on technical specifications of WIS 2.0</w:delText>
        </w:r>
        <w:r w:rsidR="00000000" w:rsidDel="00114DAF">
          <w:rPr>
            <w:rFonts w:eastAsia="Times New Roman" w:cs="Times New Roman"/>
            <w:i/>
            <w:color w:val="0000FF"/>
            <w:lang w:eastAsia="en-GB"/>
          </w:rPr>
          <w:fldChar w:fldCharType="end"/>
        </w:r>
        <w:r w:rsidRPr="008F6F23" w:rsidDel="00114DAF">
          <w:rPr>
            <w:rFonts w:eastAsia="Times New Roman" w:cs="Times New Roman"/>
            <w:lang w:eastAsia="en-GB"/>
          </w:rPr>
          <w:delText xml:space="preserve">. </w:delText>
        </w:r>
      </w:del>
    </w:p>
    <w:p w14:paraId="5C1EB5A0" w14:textId="10A31E17" w:rsidR="005F602F" w:rsidRPr="008F6F23" w:rsidRDefault="00000000" w:rsidP="005F602F">
      <w:pPr>
        <w:tabs>
          <w:tab w:val="clear" w:pos="1134"/>
        </w:tabs>
        <w:spacing w:after="240"/>
        <w:jc w:val="left"/>
        <w:rPr>
          <w:rFonts w:eastAsia="Times New Roman" w:cs="Times New Roman"/>
          <w:i/>
          <w:lang w:eastAsia="en-GB"/>
        </w:rPr>
      </w:pPr>
      <w:sdt>
        <w:sdtPr>
          <w:rPr>
            <w:rFonts w:eastAsia="Times New Roman" w:cs="Times New Roman"/>
            <w:lang w:eastAsia="en-GB"/>
          </w:rPr>
          <w:tag w:val="goog_rdk_111"/>
          <w:id w:val="-960189460"/>
        </w:sdtPr>
        <w:sdtContent/>
      </w:sdt>
      <w:sdt>
        <w:sdtPr>
          <w:rPr>
            <w:rFonts w:eastAsia="Times New Roman" w:cs="Times New Roman"/>
            <w:lang w:eastAsia="en-GB"/>
          </w:rPr>
          <w:tag w:val="goog_rdk_112"/>
          <w:id w:val="-236871472"/>
        </w:sdtPr>
        <w:sdtContent/>
      </w:sdt>
      <w:sdt>
        <w:sdtPr>
          <w:rPr>
            <w:rFonts w:eastAsia="Times New Roman" w:cs="Times New Roman"/>
            <w:lang w:eastAsia="en-GB"/>
          </w:rPr>
          <w:tag w:val="goog_rdk_113"/>
          <w:id w:val="-1200079395"/>
        </w:sdtPr>
        <w:sdtContent/>
      </w:sdt>
      <w:r w:rsidR="005F602F" w:rsidRPr="008F6F23">
        <w:rPr>
          <w:rFonts w:eastAsia="Times New Roman" w:cs="Times New Roman"/>
          <w:lang w:eastAsia="en-GB"/>
        </w:rPr>
        <w:t xml:space="preserve">4.3.3 </w:t>
      </w:r>
      <w:r w:rsidR="005F602F" w:rsidRPr="008F6F23">
        <w:rPr>
          <w:rFonts w:eastAsia="Times New Roman" w:cs="Times New Roman"/>
          <w:lang w:eastAsia="en-GB"/>
        </w:rPr>
        <w:tab/>
        <w:t xml:space="preserve">URLs provided for accessing </w:t>
      </w:r>
      <w:sdt>
        <w:sdtPr>
          <w:rPr>
            <w:rFonts w:eastAsia="Times New Roman" w:cs="Times New Roman"/>
            <w:lang w:eastAsia="en-GB"/>
          </w:rPr>
          <w:tag w:val="goog_rdk_114"/>
          <w:id w:val="-1441996005"/>
        </w:sdtPr>
        <w:sdtContent/>
      </w:sdt>
      <w:r w:rsidR="005F602F" w:rsidRPr="008F6F23">
        <w:rPr>
          <w:rFonts w:eastAsia="Times New Roman" w:cs="Times New Roman"/>
          <w:lang w:eastAsia="en-GB"/>
        </w:rPr>
        <w:t>core data, as defined in WMO Unified Data Policy (</w:t>
      </w:r>
      <w:hyperlink r:id="rId47" w:history="1">
        <w:r w:rsidR="005F602F" w:rsidRPr="008F6F23">
          <w:rPr>
            <w:rStyle w:val="Hyperlink"/>
            <w:rFonts w:eastAsia="Times New Roman" w:cs="Times New Roman"/>
            <w:lang w:eastAsia="en-GB"/>
          </w:rPr>
          <w:t>Resolution 1 (Cg-Ext-2021)</w:t>
        </w:r>
      </w:hyperlink>
      <w:r w:rsidR="005F602F" w:rsidRPr="008F6F23">
        <w:rPr>
          <w:rFonts w:eastAsia="Times New Roman" w:cs="Times New Roman"/>
          <w:lang w:eastAsia="en-GB"/>
        </w:rPr>
        <w:t xml:space="preserve">), and discovery metadata shall be directly resolvable, i.e., data or discovery metadata can be downloaded simply by resolving the given URL without further action, such as populating elements of an API, is required.  </w:t>
      </w:r>
    </w:p>
    <w:p w14:paraId="212A9B1C"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lastRenderedPageBreak/>
        <w:t xml:space="preserve">4.3.4 </w:t>
      </w:r>
      <w:r w:rsidRPr="008F6F23">
        <w:rPr>
          <w:rFonts w:eastAsia="Times New Roman" w:cs="Times New Roman"/>
          <w:lang w:eastAsia="en-GB"/>
        </w:rPr>
        <w:tab/>
        <w:t xml:space="preserve">Data and discovery metadata published via WIS may be accessible via an interactive, self-describing, Web-based Application Programming Interface (API). Where a Web-based API is provided to access core data and discovery metadata, the API complements the mandatory access mechanism using a directly resolvable URL. </w:t>
      </w:r>
    </w:p>
    <w:p w14:paraId="7A8D4ECB" w14:textId="143A94FD"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4.3.5 </w:t>
      </w:r>
      <w:r w:rsidRPr="008F6F23">
        <w:rPr>
          <w:rFonts w:eastAsia="Times New Roman" w:cs="Times New Roman"/>
          <w:lang w:eastAsia="en-GB"/>
        </w:rPr>
        <w:tab/>
      </w:r>
      <w:commentRangeStart w:id="69"/>
      <w:r w:rsidRPr="008F6F23">
        <w:rPr>
          <w:rFonts w:eastAsia="Times New Roman" w:cs="Times New Roman"/>
          <w:lang w:eastAsia="en-GB"/>
        </w:rPr>
        <w:t>Notifications indicating the availability and access URL of new or updated data or discovery metadata shall be published to a</w:t>
      </w:r>
      <w:sdt>
        <w:sdtPr>
          <w:rPr>
            <w:rFonts w:eastAsia="Times New Roman" w:cs="Times New Roman"/>
            <w:lang w:eastAsia="en-GB"/>
          </w:rPr>
          <w:tag w:val="goog_rdk_115"/>
          <w:id w:val="1245533753"/>
        </w:sdtPr>
        <w:sdtContent/>
      </w:sdt>
      <w:sdt>
        <w:sdtPr>
          <w:rPr>
            <w:rFonts w:eastAsia="Times New Roman" w:cs="Times New Roman"/>
            <w:lang w:eastAsia="en-GB"/>
          </w:rPr>
          <w:tag w:val="goog_rdk_116"/>
          <w:id w:val="774451908"/>
        </w:sdtPr>
        <w:sdtContent/>
      </w:sdt>
      <w:r w:rsidRPr="008F6F23">
        <w:rPr>
          <w:rFonts w:eastAsia="Times New Roman" w:cs="Times New Roman"/>
          <w:lang w:eastAsia="en-GB"/>
        </w:rPr>
        <w:t xml:space="preserve"> Message Broker using the format and protocol specified in </w:t>
      </w:r>
      <w:ins w:id="70" w:author="Enrico Fucile [2]" w:date="2024-01-04T13:51:00Z">
        <w:r w:rsidR="00114DAF">
          <w:rPr>
            <w:rFonts w:eastAsia="Times New Roman" w:cs="Times New Roman"/>
            <w:lang w:eastAsia="en-GB"/>
          </w:rPr>
          <w:t xml:space="preserve">Appendix </w:t>
        </w:r>
      </w:ins>
      <w:ins w:id="71" w:author="Enrico Fucile [2]" w:date="2024-01-04T13:53:00Z">
        <w:r w:rsidR="00114DAF">
          <w:rPr>
            <w:rFonts w:eastAsia="Times New Roman" w:cs="Times New Roman"/>
            <w:lang w:eastAsia="en-GB"/>
          </w:rPr>
          <w:t>F</w:t>
        </w:r>
      </w:ins>
      <w:del w:id="72" w:author="Enrico Fucile [2]" w:date="2024-01-04T13:51:00Z">
        <w:r w:rsidRPr="008F6F23" w:rsidDel="00114DAF">
          <w:rPr>
            <w:rFonts w:eastAsia="Times New Roman" w:cs="Times New Roman"/>
            <w:lang w:eastAsia="en-GB"/>
          </w:rPr>
          <w:delText xml:space="preserve">the </w:delText>
        </w:r>
      </w:del>
      <w:commentRangeEnd w:id="69"/>
      <w:r w:rsidR="00114DAF">
        <w:rPr>
          <w:rStyle w:val="CommentReference"/>
        </w:rPr>
        <w:commentReference w:id="69"/>
      </w:r>
      <w:del w:id="73" w:author="Enrico Fucile [2]" w:date="2024-01-04T13:51:00Z">
        <w:r w:rsidR="00000000" w:rsidDel="00114DAF">
          <w:fldChar w:fldCharType="begin"/>
        </w:r>
        <w:r w:rsidR="00000000" w:rsidDel="00114DAF">
          <w:delInstrText>HYPERLINK "https://community.wmo.int/WIS2_Technical_Specification_Guidance"</w:delInstrText>
        </w:r>
        <w:r w:rsidR="00000000" w:rsidDel="00114DAF">
          <w:fldChar w:fldCharType="separate"/>
        </w:r>
        <w:r w:rsidRPr="008F6F23" w:rsidDel="00114DAF">
          <w:rPr>
            <w:rFonts w:eastAsia="Times New Roman" w:cs="Times New Roman"/>
            <w:i/>
            <w:color w:val="0000FF"/>
            <w:lang w:eastAsia="en-GB"/>
          </w:rPr>
          <w:delText>Guidance on technical specifications of WIS 2.0</w:delText>
        </w:r>
        <w:r w:rsidR="00000000" w:rsidDel="00114DAF">
          <w:rPr>
            <w:rFonts w:eastAsia="Times New Roman" w:cs="Times New Roman"/>
            <w:i/>
            <w:color w:val="0000FF"/>
            <w:lang w:eastAsia="en-GB"/>
          </w:rPr>
          <w:fldChar w:fldCharType="end"/>
        </w:r>
      </w:del>
      <w:r w:rsidRPr="008F6F23">
        <w:rPr>
          <w:rFonts w:eastAsia="Times New Roman" w:cs="Times New Roman"/>
          <w:lang w:eastAsia="en-GB"/>
        </w:rPr>
        <w:t>.</w:t>
      </w:r>
    </w:p>
    <w:p w14:paraId="1A14C8D8" w14:textId="3DABBAF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4.3.6 </w:t>
      </w:r>
      <w:r w:rsidRPr="008F6F23">
        <w:rPr>
          <w:rFonts w:eastAsia="Times New Roman" w:cs="Times New Roman"/>
          <w:lang w:eastAsia="en-GB"/>
        </w:rPr>
        <w:tab/>
        <w:t xml:space="preserve">Notifications indicating the removal of a </w:t>
      </w:r>
      <w:r w:rsidR="009526B8">
        <w:rPr>
          <w:rFonts w:eastAsia="Times New Roman" w:cs="Times New Roman"/>
          <w:lang w:eastAsia="en-GB"/>
        </w:rPr>
        <w:t>dataset</w:t>
      </w:r>
      <w:r w:rsidRPr="008F6F23">
        <w:rPr>
          <w:rFonts w:eastAsia="Times New Roman" w:cs="Times New Roman"/>
          <w:lang w:eastAsia="en-GB"/>
        </w:rPr>
        <w:t xml:space="preserve"> from WIS shall be published to a Message </w:t>
      </w:r>
      <w:r w:rsidR="001D2DC4" w:rsidRPr="007F77AE">
        <w:rPr>
          <w:rFonts w:eastAsia="Times New Roman" w:cs="Times New Roman"/>
          <w:lang w:eastAsia="en-GB"/>
        </w:rPr>
        <w:t>Broker</w:t>
      </w:r>
      <w:r w:rsidR="001D2DC4" w:rsidRPr="008F6F23">
        <w:rPr>
          <w:rFonts w:eastAsia="Times New Roman" w:cs="Times New Roman"/>
          <w:lang w:eastAsia="en-GB"/>
        </w:rPr>
        <w:t xml:space="preserve"> </w:t>
      </w:r>
      <w:r w:rsidRPr="008F6F23">
        <w:rPr>
          <w:rFonts w:eastAsia="Times New Roman" w:cs="Times New Roman"/>
          <w:lang w:eastAsia="en-GB"/>
        </w:rPr>
        <w:t xml:space="preserve">using the format and protocol specified in </w:t>
      </w:r>
      <w:del w:id="74" w:author="Enrico Fucile [2]" w:date="2024-01-04T13:51:00Z">
        <w:r w:rsidRPr="008F6F23" w:rsidDel="00114DAF">
          <w:rPr>
            <w:rFonts w:eastAsia="Times New Roman" w:cs="Times New Roman"/>
            <w:lang w:eastAsia="en-GB"/>
          </w:rPr>
          <w:delText xml:space="preserve">the </w:delText>
        </w:r>
        <w:r w:rsidR="00000000" w:rsidDel="00114DAF">
          <w:fldChar w:fldCharType="begin"/>
        </w:r>
        <w:r w:rsidR="00000000" w:rsidDel="00114DAF">
          <w:delInstrText>HYPERLINK "https://community.wmo.int/WIS2_Technical_Specification_Guidance"</w:delInstrText>
        </w:r>
        <w:r w:rsidR="00000000" w:rsidDel="00114DAF">
          <w:fldChar w:fldCharType="separate"/>
        </w:r>
        <w:r w:rsidRPr="008F6F23" w:rsidDel="00114DAF">
          <w:rPr>
            <w:rFonts w:eastAsia="Times New Roman" w:cs="Times New Roman"/>
            <w:i/>
            <w:color w:val="0000FF"/>
            <w:lang w:eastAsia="en-GB"/>
          </w:rPr>
          <w:delText>Guidance on technical specifications of WIS 2.0</w:delText>
        </w:r>
        <w:r w:rsidR="00000000" w:rsidDel="00114DAF">
          <w:rPr>
            <w:rFonts w:eastAsia="Times New Roman" w:cs="Times New Roman"/>
            <w:i/>
            <w:color w:val="0000FF"/>
            <w:lang w:eastAsia="en-GB"/>
          </w:rPr>
          <w:fldChar w:fldCharType="end"/>
        </w:r>
        <w:r w:rsidRPr="008F6F23" w:rsidDel="00114DAF">
          <w:rPr>
            <w:rFonts w:eastAsia="Times New Roman" w:cs="Times New Roman"/>
            <w:lang w:eastAsia="en-GB"/>
          </w:rPr>
          <w:delText>.</w:delText>
        </w:r>
      </w:del>
      <w:ins w:id="75" w:author="Enrico Fucile [2]" w:date="2024-01-04T13:51:00Z">
        <w:r w:rsidR="00114DAF">
          <w:rPr>
            <w:rFonts w:eastAsia="Times New Roman" w:cs="Times New Roman"/>
            <w:lang w:eastAsia="en-GB"/>
          </w:rPr>
          <w:t xml:space="preserve">Appendix </w:t>
        </w:r>
      </w:ins>
      <w:ins w:id="76" w:author="Enrico Fucile [2]" w:date="2024-01-04T13:53:00Z">
        <w:r w:rsidR="00114DAF">
          <w:rPr>
            <w:rFonts w:eastAsia="Times New Roman" w:cs="Times New Roman"/>
            <w:lang w:eastAsia="en-GB"/>
          </w:rPr>
          <w:t>F</w:t>
        </w:r>
      </w:ins>
      <w:ins w:id="77" w:author="Enrico Fucile [2]" w:date="2024-01-04T13:51:00Z">
        <w:r w:rsidR="00114DAF">
          <w:rPr>
            <w:rFonts w:eastAsia="Times New Roman" w:cs="Times New Roman"/>
            <w:lang w:eastAsia="en-GB"/>
          </w:rPr>
          <w:t>.</w:t>
        </w:r>
      </w:ins>
    </w:p>
    <w:p w14:paraId="2A69CD21"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4.3.7 </w:t>
      </w:r>
      <w:r w:rsidRPr="008F6F23">
        <w:rPr>
          <w:rFonts w:eastAsia="Times New Roman" w:cs="Times New Roman"/>
          <w:lang w:eastAsia="en-GB"/>
        </w:rPr>
        <w:tab/>
        <w:t>See also 3.6.2 (Provide access to data and discovery metadata), 4.2 (WIS-TechSpec-1:  Managing Discovery Metadata), 4.4 (Operating a Global Broker), and 4.5 (Operating a Global Cache)</w:t>
      </w:r>
      <w:sdt>
        <w:sdtPr>
          <w:rPr>
            <w:rFonts w:eastAsia="Times New Roman" w:cs="Times New Roman"/>
            <w:lang w:eastAsia="en-GB"/>
          </w:rPr>
          <w:tag w:val="goog_rdk_117"/>
          <w:id w:val="-2098089969"/>
        </w:sdtPr>
        <w:sdtContent/>
      </w:sdt>
      <w:sdt>
        <w:sdtPr>
          <w:rPr>
            <w:rFonts w:eastAsia="Times New Roman" w:cs="Times New Roman"/>
            <w:lang w:eastAsia="en-GB"/>
          </w:rPr>
          <w:tag w:val="goog_rdk_118"/>
          <w:id w:val="-2138482553"/>
        </w:sdtPr>
        <w:sdtContent/>
      </w:sdt>
      <w:r w:rsidRPr="008F6F23">
        <w:rPr>
          <w:rFonts w:eastAsia="Times New Roman" w:cs="Times New Roman"/>
          <w:lang w:eastAsia="en-GB"/>
        </w:rPr>
        <w:t>.</w:t>
      </w:r>
    </w:p>
    <w:p w14:paraId="37EF297B"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4.4</w:t>
      </w:r>
      <w:r w:rsidRPr="008F6F23">
        <w:rPr>
          <w:rFonts w:eastAsiaTheme="minorHAnsi" w:cstheme="majorBidi"/>
          <w:b/>
          <w:bCs/>
          <w:caps/>
          <w:color w:val="000000" w:themeColor="text1"/>
          <w:lang w:eastAsia="zh-TW"/>
        </w:rPr>
        <w:tab/>
        <w:t>WIS-TechSpec-3: Operating a Global Broker</w:t>
      </w:r>
    </w:p>
    <w:p w14:paraId="6D1719E4" w14:textId="0A04D01F"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4.4.1 </w:t>
      </w:r>
      <w:r w:rsidRPr="008F6F23">
        <w:rPr>
          <w:rFonts w:eastAsia="Times New Roman" w:cs="Times New Roman"/>
          <w:lang w:eastAsia="en-GB"/>
        </w:rPr>
        <w:tab/>
      </w:r>
      <w:commentRangeStart w:id="78"/>
      <w:r w:rsidRPr="008F6F23">
        <w:rPr>
          <w:rFonts w:eastAsia="Times New Roman" w:cs="Times New Roman"/>
          <w:lang w:eastAsia="en-GB"/>
        </w:rPr>
        <w:t>A Global Broker shall operate a highly available Message Broker using the format and protocol specified in the</w:t>
      </w:r>
      <w:ins w:id="79" w:author="Enrico Fucile [2]" w:date="2024-01-04T13:56:00Z">
        <w:r w:rsidR="00A21C2D" w:rsidRPr="002E3A9C">
          <w:rPr>
            <w:rFonts w:eastAsia="Times New Roman" w:cs="Times New Roman"/>
            <w:i/>
            <w:lang w:eastAsia="en-GB"/>
          </w:rPr>
          <w:t xml:space="preserve"> </w:t>
        </w:r>
        <w:r w:rsidR="00A21C2D">
          <w:rPr>
            <w:rFonts w:eastAsia="Times New Roman" w:cs="Times New Roman"/>
            <w:i/>
            <w:lang w:eastAsia="en-GB"/>
          </w:rPr>
          <w:t>Guide to the WIS Vol. II (WMO-No. 1061).</w:t>
        </w:r>
      </w:ins>
      <w:commentRangeEnd w:id="78"/>
      <w:ins w:id="80" w:author="Enrico Fucile [2]" w:date="2024-01-04T13:57:00Z">
        <w:r w:rsidR="00A21C2D">
          <w:rPr>
            <w:rStyle w:val="CommentReference"/>
          </w:rPr>
          <w:commentReference w:id="78"/>
        </w:r>
      </w:ins>
      <w:r w:rsidRPr="008F6F23">
        <w:rPr>
          <w:rFonts w:eastAsia="Times New Roman" w:cs="Times New Roman"/>
          <w:lang w:eastAsia="en-GB"/>
        </w:rPr>
        <w:t xml:space="preserve"> </w:t>
      </w:r>
      <w:del w:id="81" w:author="Enrico Fucile [2]" w:date="2024-01-04T13:56:00Z">
        <w:r w:rsidR="00000000" w:rsidDel="00A21C2D">
          <w:fldChar w:fldCharType="begin"/>
        </w:r>
        <w:r w:rsidR="00000000" w:rsidDel="00A21C2D">
          <w:delInstrText>HYPERLINK "https://community.wmo.int/WIS2_Technical_Specification_Guidance"</w:delInstrText>
        </w:r>
        <w:r w:rsidR="00000000" w:rsidDel="00A21C2D">
          <w:fldChar w:fldCharType="separate"/>
        </w:r>
        <w:r w:rsidRPr="008F6F23" w:rsidDel="00A21C2D">
          <w:rPr>
            <w:rFonts w:eastAsia="Times New Roman" w:cs="Times New Roman"/>
            <w:i/>
            <w:color w:val="0000FF"/>
            <w:lang w:eastAsia="en-GB"/>
          </w:rPr>
          <w:delText>Guidance on technical specifications of WIS 2.0</w:delText>
        </w:r>
        <w:r w:rsidR="00000000" w:rsidDel="00A21C2D">
          <w:rPr>
            <w:rFonts w:eastAsia="Times New Roman" w:cs="Times New Roman"/>
            <w:i/>
            <w:color w:val="0000FF"/>
            <w:lang w:eastAsia="en-GB"/>
          </w:rPr>
          <w:fldChar w:fldCharType="end"/>
        </w:r>
        <w:r w:rsidRPr="008F6F23" w:rsidDel="00A21C2D">
          <w:rPr>
            <w:rFonts w:eastAsia="Times New Roman" w:cs="Times New Roman"/>
            <w:lang w:eastAsia="en-GB"/>
          </w:rPr>
          <w:delText>.</w:delText>
        </w:r>
      </w:del>
    </w:p>
    <w:p w14:paraId="2A49213D" w14:textId="147BA938" w:rsidR="005F602F" w:rsidRPr="008F6F23" w:rsidRDefault="005F602F" w:rsidP="005F602F">
      <w:pPr>
        <w:tabs>
          <w:tab w:val="clear" w:pos="1134"/>
        </w:tabs>
        <w:spacing w:after="120"/>
        <w:jc w:val="left"/>
        <w:rPr>
          <w:rFonts w:eastAsia="Times New Roman" w:cs="Times New Roman"/>
          <w:lang w:eastAsia="en-GB"/>
        </w:rPr>
      </w:pPr>
      <w:r w:rsidRPr="008F6F23">
        <w:rPr>
          <w:rFonts w:eastAsia="Times New Roman" w:cs="Times New Roman"/>
          <w:lang w:eastAsia="en-GB"/>
        </w:rPr>
        <w:t xml:space="preserve">4.4.2 </w:t>
      </w:r>
      <w:r w:rsidRPr="008F6F23">
        <w:rPr>
          <w:rFonts w:eastAsia="Times New Roman" w:cs="Times New Roman"/>
          <w:lang w:eastAsia="en-GB"/>
        </w:rPr>
        <w:tab/>
        <w:t xml:space="preserve">At least one Global Broker shall subscribe to notifications published from each WIS node and Global Cache according to the standardized topic structure. </w:t>
      </w:r>
      <w:commentRangeStart w:id="82"/>
      <w:r w:rsidRPr="008F6F23">
        <w:rPr>
          <w:rFonts w:eastAsia="Times New Roman" w:cs="Times New Roman"/>
          <w:lang w:eastAsia="en-GB"/>
        </w:rPr>
        <w:t xml:space="preserve">The topic structure and process to allocate WIS nodes and Global Caches to Global Brokers are described in the </w:t>
      </w:r>
      <w:hyperlink r:id="rId48" w:history="1">
        <w:r w:rsidRPr="008F6F23">
          <w:rPr>
            <w:rFonts w:eastAsia="Times New Roman" w:cs="Times New Roman"/>
            <w:i/>
            <w:color w:val="0000FF"/>
            <w:lang w:eastAsia="en-GB"/>
          </w:rPr>
          <w:t>Guidance on technical specifications of WIS 2.0</w:t>
        </w:r>
      </w:hyperlink>
      <w:r w:rsidRPr="008F6F23">
        <w:rPr>
          <w:rFonts w:eastAsia="Times New Roman" w:cs="Times New Roman"/>
          <w:lang w:eastAsia="en-GB"/>
        </w:rPr>
        <w:t>.</w:t>
      </w:r>
      <w:commentRangeEnd w:id="82"/>
      <w:r w:rsidR="00A21C2D">
        <w:rPr>
          <w:rStyle w:val="CommentReference"/>
        </w:rPr>
        <w:commentReference w:id="82"/>
      </w:r>
    </w:p>
    <w:p w14:paraId="528CD9BB" w14:textId="4CD396D4"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4.4.3 </w:t>
      </w:r>
      <w:r w:rsidRPr="008F6F23">
        <w:rPr>
          <w:rFonts w:eastAsia="Times New Roman" w:cs="Times New Roman"/>
          <w:lang w:eastAsia="en-GB"/>
        </w:rPr>
        <w:tab/>
      </w:r>
      <w:commentRangeStart w:id="83"/>
      <w:r w:rsidRPr="008F6F23">
        <w:rPr>
          <w:rFonts w:eastAsia="Times New Roman" w:cs="Times New Roman"/>
          <w:lang w:eastAsia="en-GB"/>
        </w:rPr>
        <w:t>A Global Broker shall subscribe to notifications from other Global Brokers to provide for redundant and reliable transmission of notifications via WIS. Interconnection between Global Brokers is described in the</w:t>
      </w:r>
      <w:ins w:id="84" w:author="Enrico Fucile [2]" w:date="2024-01-04T13:59:00Z">
        <w:r w:rsidR="00A21C2D" w:rsidRPr="002E3A9C">
          <w:rPr>
            <w:rFonts w:eastAsia="Times New Roman" w:cs="Times New Roman"/>
            <w:i/>
            <w:lang w:eastAsia="en-GB"/>
          </w:rPr>
          <w:t xml:space="preserve"> </w:t>
        </w:r>
        <w:r w:rsidR="00A21C2D">
          <w:rPr>
            <w:rFonts w:eastAsia="Times New Roman" w:cs="Times New Roman"/>
            <w:i/>
            <w:lang w:eastAsia="en-GB"/>
          </w:rPr>
          <w:t>Guide to the WIS Vol. II (WMO-No. 1061).</w:t>
        </w:r>
      </w:ins>
      <w:r w:rsidRPr="008F6F23">
        <w:rPr>
          <w:rFonts w:eastAsia="Times New Roman" w:cs="Times New Roman"/>
          <w:lang w:eastAsia="en-GB"/>
        </w:rPr>
        <w:t xml:space="preserve"> </w:t>
      </w:r>
      <w:commentRangeEnd w:id="83"/>
      <w:r w:rsidR="00A21C2D">
        <w:rPr>
          <w:rStyle w:val="CommentReference"/>
        </w:rPr>
        <w:commentReference w:id="83"/>
      </w:r>
      <w:del w:id="85" w:author="Enrico Fucile [2]" w:date="2024-01-04T13:59:00Z">
        <w:r w:rsidR="00000000" w:rsidDel="00A21C2D">
          <w:fldChar w:fldCharType="begin"/>
        </w:r>
        <w:r w:rsidR="00000000" w:rsidDel="00A21C2D">
          <w:delInstrText>HYPERLINK "https://community.wmo.int/WIS2_Technical_Specification_Guidance"</w:delInstrText>
        </w:r>
        <w:r w:rsidR="00000000" w:rsidDel="00A21C2D">
          <w:fldChar w:fldCharType="separate"/>
        </w:r>
        <w:r w:rsidRPr="008F6F23" w:rsidDel="00A21C2D">
          <w:rPr>
            <w:rFonts w:eastAsia="Times New Roman" w:cs="Times New Roman"/>
            <w:i/>
            <w:color w:val="0000FF"/>
            <w:lang w:eastAsia="en-GB"/>
          </w:rPr>
          <w:delText>Guidance on technical specifications of WIS 2.0</w:delText>
        </w:r>
        <w:r w:rsidR="00000000" w:rsidDel="00A21C2D">
          <w:rPr>
            <w:rFonts w:eastAsia="Times New Roman" w:cs="Times New Roman"/>
            <w:i/>
            <w:color w:val="0000FF"/>
            <w:lang w:eastAsia="en-GB"/>
          </w:rPr>
          <w:fldChar w:fldCharType="end"/>
        </w:r>
        <w:r w:rsidRPr="008F6F23" w:rsidDel="00A21C2D">
          <w:rPr>
            <w:rFonts w:eastAsia="Times New Roman" w:cs="Times New Roman"/>
            <w:lang w:eastAsia="en-GB"/>
          </w:rPr>
          <w:delText>.</w:delText>
        </w:r>
      </w:del>
    </w:p>
    <w:p w14:paraId="0089BA19" w14:textId="4D619BA2"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4.4.4 </w:t>
      </w:r>
      <w:r w:rsidRPr="008F6F23">
        <w:rPr>
          <w:rFonts w:eastAsia="Times New Roman" w:cs="Times New Roman"/>
          <w:lang w:eastAsia="en-GB"/>
        </w:rPr>
        <w:tab/>
      </w:r>
      <w:commentRangeStart w:id="86"/>
      <w:r w:rsidRPr="008F6F23">
        <w:rPr>
          <w:rFonts w:eastAsia="Times New Roman" w:cs="Times New Roman"/>
          <w:lang w:eastAsia="en-GB"/>
        </w:rPr>
        <w:t>A Global Broker shall republish notifications from WIS nodes and Global Services as specified in the</w:t>
      </w:r>
      <w:ins w:id="87" w:author="Enrico Fucile [2]" w:date="2024-01-04T14:00:00Z">
        <w:r w:rsidR="00A21C2D" w:rsidRPr="002E3A9C">
          <w:rPr>
            <w:rFonts w:eastAsia="Times New Roman" w:cs="Times New Roman"/>
            <w:i/>
            <w:lang w:eastAsia="en-GB"/>
          </w:rPr>
          <w:t xml:space="preserve"> </w:t>
        </w:r>
        <w:r w:rsidR="00A21C2D">
          <w:rPr>
            <w:rFonts w:eastAsia="Times New Roman" w:cs="Times New Roman"/>
            <w:i/>
            <w:lang w:eastAsia="en-GB"/>
          </w:rPr>
          <w:t>Guide to the WIS Vol. II (WMO-No. 1061).</w:t>
        </w:r>
      </w:ins>
      <w:r w:rsidRPr="008F6F23">
        <w:rPr>
          <w:rFonts w:eastAsia="Times New Roman" w:cs="Times New Roman"/>
          <w:lang w:eastAsia="en-GB"/>
        </w:rPr>
        <w:t xml:space="preserve"> </w:t>
      </w:r>
      <w:commentRangeEnd w:id="86"/>
      <w:r w:rsidR="00A21C2D">
        <w:rPr>
          <w:rStyle w:val="CommentReference"/>
        </w:rPr>
        <w:commentReference w:id="86"/>
      </w:r>
      <w:del w:id="88" w:author="Enrico Fucile [2]" w:date="2024-01-04T14:00:00Z">
        <w:r w:rsidR="00000000" w:rsidDel="00A21C2D">
          <w:fldChar w:fldCharType="begin"/>
        </w:r>
        <w:r w:rsidR="00000000" w:rsidDel="00A21C2D">
          <w:delInstrText>HYPERLINK "https://community.wmo.int/WIS2_Technical_Specification_Guidance"</w:delInstrText>
        </w:r>
        <w:r w:rsidR="00000000" w:rsidDel="00A21C2D">
          <w:fldChar w:fldCharType="separate"/>
        </w:r>
        <w:r w:rsidRPr="008F6F23" w:rsidDel="00A21C2D">
          <w:rPr>
            <w:rFonts w:eastAsia="Times New Roman" w:cs="Times New Roman"/>
            <w:i/>
            <w:color w:val="0000FF"/>
            <w:lang w:eastAsia="en-GB"/>
          </w:rPr>
          <w:delText>Guidance on technical specifications of WIS 2.0</w:delText>
        </w:r>
        <w:r w:rsidR="00000000" w:rsidDel="00A21C2D">
          <w:rPr>
            <w:rFonts w:eastAsia="Times New Roman" w:cs="Times New Roman"/>
            <w:i/>
            <w:color w:val="0000FF"/>
            <w:lang w:eastAsia="en-GB"/>
          </w:rPr>
          <w:fldChar w:fldCharType="end"/>
        </w:r>
        <w:r w:rsidRPr="008F6F23" w:rsidDel="00A21C2D">
          <w:rPr>
            <w:rFonts w:eastAsia="Times New Roman" w:cs="Times New Roman"/>
            <w:lang w:eastAsia="en-GB"/>
          </w:rPr>
          <w:delText>.</w:delText>
        </w:r>
      </w:del>
    </w:p>
    <w:p w14:paraId="3EB4F86B"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4.4.5 </w:t>
      </w:r>
      <w:r w:rsidRPr="008F6F23">
        <w:rPr>
          <w:rFonts w:eastAsia="Times New Roman" w:cs="Times New Roman"/>
          <w:lang w:eastAsia="en-GB"/>
        </w:rPr>
        <w:tab/>
        <w:t>A Global Broker shall republish notifications only once irrespective of how many times it receives each notification.</w:t>
      </w:r>
    </w:p>
    <w:p w14:paraId="3FAB0893" w14:textId="62FC6D61"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4.4.6 </w:t>
      </w:r>
      <w:r w:rsidRPr="008F6F23">
        <w:rPr>
          <w:rFonts w:eastAsia="Times New Roman" w:cs="Times New Roman"/>
          <w:lang w:eastAsia="en-GB"/>
        </w:rPr>
        <w:tab/>
      </w:r>
      <w:commentRangeStart w:id="89"/>
      <w:r w:rsidRPr="008F6F23">
        <w:rPr>
          <w:rFonts w:eastAsia="Times New Roman" w:cs="Times New Roman"/>
          <w:lang w:eastAsia="en-GB"/>
        </w:rPr>
        <w:t>A Global Broker shall not republish a malformed/non-compliant notification if it would interfere with the correct operation of WIS. In such an event, the WIS Centre from where the malformed/non-compliant notification originated shall be alerted as specified in the</w:t>
      </w:r>
      <w:ins w:id="90" w:author="Enrico Fucile [2]" w:date="2024-01-04T14:03:00Z">
        <w:r w:rsidR="00A21C2D" w:rsidRPr="002E3A9C">
          <w:rPr>
            <w:rFonts w:eastAsia="Times New Roman" w:cs="Times New Roman"/>
            <w:i/>
            <w:lang w:eastAsia="en-GB"/>
          </w:rPr>
          <w:t xml:space="preserve"> </w:t>
        </w:r>
        <w:r w:rsidR="00A21C2D">
          <w:rPr>
            <w:rFonts w:eastAsia="Times New Roman" w:cs="Times New Roman"/>
            <w:i/>
            <w:lang w:eastAsia="en-GB"/>
          </w:rPr>
          <w:t>Guide to the WIS Vol. II (WMO-No. 1061</w:t>
        </w:r>
        <w:r w:rsidR="00A21C2D">
          <w:rPr>
            <w:rFonts w:eastAsia="Times New Roman" w:cs="Times New Roman"/>
            <w:i/>
            <w:lang w:eastAsia="en-GB"/>
          </w:rPr>
          <w:t>)</w:t>
        </w:r>
      </w:ins>
      <w:del w:id="91" w:author="Enrico Fucile [2]" w:date="2024-01-04T14:03:00Z">
        <w:r w:rsidRPr="008F6F23" w:rsidDel="00A21C2D">
          <w:rPr>
            <w:rFonts w:eastAsia="Times New Roman" w:cs="Times New Roman"/>
            <w:lang w:eastAsia="en-GB"/>
          </w:rPr>
          <w:delText xml:space="preserve"> </w:delText>
        </w:r>
      </w:del>
      <w:commentRangeEnd w:id="89"/>
      <w:r w:rsidR="00A21C2D">
        <w:rPr>
          <w:rStyle w:val="CommentReference"/>
        </w:rPr>
        <w:commentReference w:id="89"/>
      </w:r>
      <w:del w:id="92" w:author="Enrico Fucile [2]" w:date="2024-01-04T14:03:00Z">
        <w:r w:rsidR="00000000" w:rsidDel="00A21C2D">
          <w:fldChar w:fldCharType="begin"/>
        </w:r>
        <w:r w:rsidR="00000000" w:rsidDel="00A21C2D">
          <w:delInstrText>HYPERLINK "https://community.wmo.int/WIS2_Technical_Specification_Guidance"</w:delInstrText>
        </w:r>
        <w:r w:rsidR="00000000" w:rsidDel="00A21C2D">
          <w:fldChar w:fldCharType="separate"/>
        </w:r>
        <w:r w:rsidRPr="008F6F23" w:rsidDel="00A21C2D">
          <w:rPr>
            <w:rFonts w:eastAsia="Times New Roman" w:cs="Times New Roman"/>
            <w:i/>
            <w:color w:val="0000FF"/>
            <w:lang w:eastAsia="en-GB"/>
          </w:rPr>
          <w:delText>Guidance on technical specifications of WIS 2.0</w:delText>
        </w:r>
        <w:r w:rsidR="00000000" w:rsidDel="00A21C2D">
          <w:rPr>
            <w:rFonts w:eastAsia="Times New Roman" w:cs="Times New Roman"/>
            <w:i/>
            <w:color w:val="0000FF"/>
            <w:lang w:eastAsia="en-GB"/>
          </w:rPr>
          <w:fldChar w:fldCharType="end"/>
        </w:r>
      </w:del>
      <w:r w:rsidRPr="008F6F23">
        <w:rPr>
          <w:rFonts w:eastAsia="Times New Roman" w:cs="Times New Roman"/>
          <w:lang w:eastAsia="en-GB"/>
        </w:rPr>
        <w:t>.</w:t>
      </w:r>
    </w:p>
    <w:p w14:paraId="1F74BD55"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 xml:space="preserve">4.4.7 </w:t>
      </w:r>
      <w:r w:rsidRPr="008F6F23">
        <w:rPr>
          <w:rFonts w:eastAsia="Times New Roman" w:cs="Times New Roman"/>
          <w:lang w:eastAsia="en-GB"/>
        </w:rPr>
        <w:tab/>
        <w:t>See also 3.7.4 (Functional requirements of a Global Broker), 4.3 (WIS-TechSpec-2: Publishing data and discovery metadata), 4.5 (WIS-TechSpec-4: Operating a Global Cache) and 4.7 (WIS-TechSpec-6: Managing operations of the WIS).</w:t>
      </w:r>
    </w:p>
    <w:p w14:paraId="5C9015C2"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4.5</w:t>
      </w:r>
      <w:r w:rsidRPr="008F6F23">
        <w:rPr>
          <w:rFonts w:eastAsiaTheme="minorHAnsi" w:cstheme="majorBidi"/>
          <w:b/>
          <w:bCs/>
          <w:caps/>
          <w:color w:val="000000" w:themeColor="text1"/>
          <w:lang w:eastAsia="zh-TW"/>
        </w:rPr>
        <w:tab/>
        <w:t>WIS-TechSpec-4: Operating a Global Cache</w:t>
      </w:r>
    </w:p>
    <w:p w14:paraId="1E9F8FF1"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4.5.1</w:t>
      </w:r>
      <w:r w:rsidRPr="008F6F23">
        <w:rPr>
          <w:rFonts w:eastAsia="Times New Roman" w:cs="Times New Roman"/>
          <w:lang w:eastAsia="en-GB"/>
        </w:rPr>
        <w:tab/>
      </w:r>
      <w:commentRangeStart w:id="93"/>
      <w:r w:rsidRPr="008F6F23">
        <w:rPr>
          <w:rFonts w:eastAsia="Times New Roman" w:cs="Times New Roman"/>
          <w:lang w:eastAsia="en-GB"/>
        </w:rPr>
        <w:t xml:space="preserve">A Global Cache shall operate as a highly available storage and download service for: </w:t>
      </w:r>
    </w:p>
    <w:p w14:paraId="6A61C992" w14:textId="00CA6E4C" w:rsidR="005F602F" w:rsidRPr="007B17F2" w:rsidRDefault="007B17F2" w:rsidP="007B17F2">
      <w:pPr>
        <w:keepNext/>
        <w:spacing w:before="120" w:after="120"/>
        <w:ind w:left="1134" w:hanging="567"/>
        <w:rPr>
          <w:rFonts w:eastAsia="Times New Roman"/>
          <w:lang w:val="en-US" w:eastAsia="en-GB"/>
        </w:rPr>
      </w:pPr>
      <w:r w:rsidRPr="0067355F">
        <w:rPr>
          <w:rFonts w:eastAsia="Times New Roman" w:cs="Times New Roman"/>
          <w:color w:val="000000"/>
          <w:lang w:val="en-US" w:eastAsia="en-GB"/>
        </w:rPr>
        <w:t>(</w:t>
      </w:r>
      <w:proofErr w:type="spellStart"/>
      <w:r w:rsidRPr="0067355F">
        <w:rPr>
          <w:rFonts w:eastAsia="Times New Roman" w:cs="Times New Roman"/>
          <w:color w:val="000000"/>
          <w:lang w:val="en-US" w:eastAsia="en-GB"/>
        </w:rPr>
        <w:t>i</w:t>
      </w:r>
      <w:proofErr w:type="spellEnd"/>
      <w:r w:rsidRPr="0067355F">
        <w:rPr>
          <w:rFonts w:eastAsia="Times New Roman" w:cs="Times New Roman"/>
          <w:color w:val="000000"/>
          <w:lang w:val="en-US" w:eastAsia="en-GB"/>
        </w:rPr>
        <w:t>)</w:t>
      </w:r>
      <w:r w:rsidRPr="0067355F">
        <w:rPr>
          <w:rFonts w:eastAsia="Times New Roman" w:cs="Times New Roman"/>
          <w:color w:val="000000"/>
          <w:lang w:val="en-US" w:eastAsia="en-GB"/>
        </w:rPr>
        <w:tab/>
      </w:r>
      <w:r w:rsidR="0067355F" w:rsidRPr="007B17F2">
        <w:rPr>
          <w:rFonts w:eastAsia="Times New Roman"/>
          <w:lang w:val="en-US" w:eastAsia="en-GB"/>
        </w:rPr>
        <w:t>C</w:t>
      </w:r>
      <w:r w:rsidR="005F602F" w:rsidRPr="007B17F2">
        <w:rPr>
          <w:rFonts w:eastAsia="Times New Roman"/>
          <w:lang w:val="en-US" w:eastAsia="en-GB"/>
        </w:rPr>
        <w:t>ore data, as defined in WMO Unified Data Policy (</w:t>
      </w:r>
      <w:hyperlink r:id="rId49" w:history="1">
        <w:r w:rsidR="005F602F" w:rsidRPr="007B17F2">
          <w:rPr>
            <w:rStyle w:val="Hyperlink"/>
            <w:rFonts w:eastAsia="Times New Roman"/>
            <w:lang w:val="en-US" w:eastAsia="en-GB"/>
          </w:rPr>
          <w:t>Res. 1 (Cg-Ext-2021)</w:t>
        </w:r>
      </w:hyperlink>
      <w:r w:rsidR="005F602F" w:rsidRPr="007B17F2">
        <w:rPr>
          <w:rFonts w:eastAsia="Times New Roman"/>
          <w:lang w:val="en-US" w:eastAsia="en-GB"/>
        </w:rPr>
        <w:t xml:space="preserve">), </w:t>
      </w:r>
      <w:sdt>
        <w:sdtPr>
          <w:tag w:val="goog_rdk_123"/>
          <w:id w:val="-1689973543"/>
        </w:sdtPr>
        <w:sdtContent/>
      </w:sdt>
      <w:r w:rsidR="005F602F" w:rsidRPr="007B17F2">
        <w:rPr>
          <w:rFonts w:eastAsia="Times New Roman"/>
          <w:lang w:val="en-US" w:eastAsia="en-GB"/>
        </w:rPr>
        <w:t xml:space="preserve">where programme requirements require sharing in real-time or near real-time; and </w:t>
      </w:r>
    </w:p>
    <w:p w14:paraId="447EC8A5" w14:textId="77777777" w:rsidR="005F602F" w:rsidRPr="007B17F2" w:rsidRDefault="007B17F2" w:rsidP="007B17F2">
      <w:pPr>
        <w:spacing w:after="240"/>
        <w:ind w:left="1134" w:hanging="567"/>
        <w:rPr>
          <w:rFonts w:eastAsia="Times New Roman"/>
          <w:lang w:eastAsia="en-GB"/>
        </w:rPr>
      </w:pPr>
      <w:r w:rsidRPr="008F6384">
        <w:rPr>
          <w:rFonts w:eastAsia="Times New Roman" w:cs="Times New Roman"/>
          <w:color w:val="000000"/>
          <w:lang w:val="en-US" w:eastAsia="en-GB"/>
        </w:rPr>
        <w:t>(ii)</w:t>
      </w:r>
      <w:r w:rsidRPr="008F6384">
        <w:rPr>
          <w:rFonts w:eastAsia="Times New Roman" w:cs="Times New Roman"/>
          <w:color w:val="000000"/>
          <w:lang w:val="en-US" w:eastAsia="en-GB"/>
        </w:rPr>
        <w:tab/>
      </w:r>
      <w:r w:rsidR="0067355F" w:rsidRPr="007B17F2">
        <w:rPr>
          <w:rFonts w:eastAsia="Times New Roman"/>
          <w:lang w:eastAsia="en-GB"/>
        </w:rPr>
        <w:t>D</w:t>
      </w:r>
      <w:r w:rsidR="005F602F" w:rsidRPr="007B17F2">
        <w:rPr>
          <w:rFonts w:eastAsia="Times New Roman"/>
          <w:lang w:eastAsia="en-GB"/>
        </w:rPr>
        <w:t>iscovery metadata records.</w:t>
      </w:r>
      <w:commentRangeEnd w:id="93"/>
      <w:r w:rsidR="00A21C2D">
        <w:rPr>
          <w:rStyle w:val="CommentReference"/>
        </w:rPr>
        <w:commentReference w:id="93"/>
      </w:r>
    </w:p>
    <w:p w14:paraId="4EE43D47"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lastRenderedPageBreak/>
        <w:t xml:space="preserve">4.5.2 </w:t>
      </w:r>
      <w:r w:rsidRPr="008F6F23">
        <w:rPr>
          <w:rFonts w:eastAsia="Times New Roman" w:cs="Times New Roman"/>
          <w:lang w:eastAsia="en-GB"/>
        </w:rPr>
        <w:tab/>
        <w:t>A Global Cache shall download core data and discovery metadata from WIS nodes and other Global Caches to provide for reliable, low-latency access to those resources via WIS.</w:t>
      </w:r>
    </w:p>
    <w:p w14:paraId="250FB6BE" w14:textId="1845B8C8"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4.5.3</w:t>
      </w:r>
      <w:r w:rsidRPr="008F6F23">
        <w:rPr>
          <w:rFonts w:eastAsia="Times New Roman" w:cs="Times New Roman"/>
          <w:lang w:eastAsia="en-GB"/>
        </w:rPr>
        <w:tab/>
      </w:r>
      <w:commentRangeStart w:id="94"/>
      <w:r w:rsidRPr="008F6F23">
        <w:rPr>
          <w:rFonts w:eastAsia="Times New Roman" w:cs="Times New Roman"/>
          <w:lang w:eastAsia="en-GB"/>
        </w:rPr>
        <w:t>A Global Cache shall subscribe to at least one Global Broker for notifications concerning core data and discovery metadata, as specified in the</w:t>
      </w:r>
      <w:ins w:id="95" w:author="Enrico Fucile [2]" w:date="2024-01-04T14:05:00Z">
        <w:r w:rsidR="00A21C2D" w:rsidRPr="002E3A9C">
          <w:rPr>
            <w:rFonts w:eastAsia="Times New Roman" w:cs="Times New Roman"/>
            <w:i/>
            <w:lang w:eastAsia="en-GB"/>
          </w:rPr>
          <w:t xml:space="preserve"> </w:t>
        </w:r>
        <w:r w:rsidR="00A21C2D">
          <w:rPr>
            <w:rFonts w:eastAsia="Times New Roman" w:cs="Times New Roman"/>
            <w:i/>
            <w:lang w:eastAsia="en-GB"/>
          </w:rPr>
          <w:t>Guide to the WIS Vol. II (WMO-No. 1061).</w:t>
        </w:r>
      </w:ins>
      <w:r w:rsidRPr="008F6F23">
        <w:rPr>
          <w:rFonts w:eastAsia="Times New Roman" w:cs="Times New Roman"/>
          <w:lang w:eastAsia="en-GB"/>
        </w:rPr>
        <w:t xml:space="preserve"> </w:t>
      </w:r>
      <w:commentRangeEnd w:id="94"/>
      <w:r w:rsidR="00A21C2D">
        <w:rPr>
          <w:rStyle w:val="CommentReference"/>
        </w:rPr>
        <w:commentReference w:id="94"/>
      </w:r>
      <w:del w:id="96" w:author="Enrico Fucile [2]" w:date="2024-01-04T14:06:00Z">
        <w:r w:rsidR="00000000" w:rsidDel="00A21C2D">
          <w:fldChar w:fldCharType="begin"/>
        </w:r>
        <w:r w:rsidR="00000000" w:rsidDel="00A21C2D">
          <w:delInstrText>HYPERLINK "https://community.wmo.int/WIS2_Technical_Specification_Guidance"</w:delInstrText>
        </w:r>
        <w:r w:rsidR="00000000" w:rsidDel="00A21C2D">
          <w:fldChar w:fldCharType="separate"/>
        </w:r>
        <w:r w:rsidRPr="008F6F23" w:rsidDel="00A21C2D">
          <w:rPr>
            <w:rFonts w:eastAsia="Times New Roman" w:cs="Times New Roman"/>
            <w:i/>
            <w:color w:val="0000FF"/>
            <w:lang w:eastAsia="en-GB"/>
          </w:rPr>
          <w:delText>Guidance on technical specifications of WIS 2.0</w:delText>
        </w:r>
        <w:r w:rsidR="00000000" w:rsidDel="00A21C2D">
          <w:rPr>
            <w:rFonts w:eastAsia="Times New Roman" w:cs="Times New Roman"/>
            <w:i/>
            <w:color w:val="0000FF"/>
            <w:lang w:eastAsia="en-GB"/>
          </w:rPr>
          <w:fldChar w:fldCharType="end"/>
        </w:r>
        <w:r w:rsidRPr="008F6F23" w:rsidDel="00A21C2D">
          <w:rPr>
            <w:rFonts w:eastAsia="Times New Roman" w:cs="Times New Roman"/>
            <w:lang w:eastAsia="en-GB"/>
          </w:rPr>
          <w:delText>.</w:delText>
        </w:r>
      </w:del>
    </w:p>
    <w:p w14:paraId="66E26AB7"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4.5.4 </w:t>
      </w:r>
      <w:r w:rsidRPr="008F6F23">
        <w:rPr>
          <w:rFonts w:eastAsia="Times New Roman" w:cs="Times New Roman"/>
          <w:lang w:eastAsia="en-GB"/>
        </w:rPr>
        <w:tab/>
        <w:t xml:space="preserve">Based on received notifications, a Global Cache shall download core data from WIS nodes or other Global Caches and store for </w:t>
      </w:r>
      <w:sdt>
        <w:sdtPr>
          <w:rPr>
            <w:rFonts w:eastAsia="Times New Roman" w:cs="Times New Roman"/>
            <w:lang w:eastAsia="en-GB"/>
          </w:rPr>
          <w:tag w:val="goog_rdk_124"/>
          <w:id w:val="-472606018"/>
        </w:sdtPr>
        <w:sdtContent/>
      </w:sdt>
      <w:r w:rsidRPr="008F6F23">
        <w:rPr>
          <w:rFonts w:eastAsia="Times New Roman" w:cs="Times New Roman"/>
          <w:lang w:eastAsia="en-GB"/>
        </w:rPr>
        <w:t>a duration compatible with the real-time or near real-time schedule of the data and not less than 24-hours.</w:t>
      </w:r>
    </w:p>
    <w:p w14:paraId="1724EA91"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4.5.5 </w:t>
      </w:r>
      <w:r w:rsidRPr="008F6F23">
        <w:rPr>
          <w:rFonts w:eastAsia="Times New Roman" w:cs="Times New Roman"/>
          <w:lang w:eastAsia="en-GB"/>
        </w:rPr>
        <w:tab/>
        <w:t>Based on received notifications, a Global Cache shall download discovery metadata from WIS nodes or other Global Caches and store until receipt of a notification requesting deletion of that discovery metadata record.</w:t>
      </w:r>
    </w:p>
    <w:p w14:paraId="7E47685B" w14:textId="7EDCAA52" w:rsidR="005F602F" w:rsidRPr="008F6F23" w:rsidRDefault="005F602F" w:rsidP="005F602F">
      <w:pPr>
        <w:tabs>
          <w:tab w:val="clear" w:pos="1134"/>
        </w:tabs>
        <w:spacing w:after="120"/>
        <w:jc w:val="left"/>
        <w:rPr>
          <w:rFonts w:eastAsia="Times New Roman" w:cs="Times New Roman"/>
          <w:lang w:eastAsia="en-GB"/>
        </w:rPr>
      </w:pPr>
      <w:r w:rsidRPr="008F6F23">
        <w:rPr>
          <w:rFonts w:eastAsia="Times New Roman" w:cs="Times New Roman"/>
          <w:lang w:eastAsia="en-GB"/>
        </w:rPr>
        <w:t>4.5.6</w:t>
      </w:r>
      <w:r w:rsidRPr="008F6F23">
        <w:rPr>
          <w:rFonts w:eastAsia="Times New Roman" w:cs="Times New Roman"/>
          <w:lang w:eastAsia="en-GB"/>
        </w:rPr>
        <w:tab/>
      </w:r>
      <w:commentRangeStart w:id="97"/>
      <w:r w:rsidRPr="008F6F23">
        <w:rPr>
          <w:rFonts w:eastAsia="Times New Roman" w:cs="Times New Roman"/>
          <w:lang w:eastAsia="en-GB"/>
        </w:rPr>
        <w:t>Data and discovery metadata available for download from a Global Cache shall be accessible via a Uniform Resource Locator (URL) using at least one of the protocols specified in the</w:t>
      </w:r>
      <w:ins w:id="98" w:author="Enrico Fucile [2]" w:date="2024-01-04T14:07:00Z">
        <w:r w:rsidR="007306FE" w:rsidRPr="002E3A9C">
          <w:rPr>
            <w:rFonts w:eastAsia="Times New Roman" w:cs="Times New Roman"/>
            <w:i/>
            <w:lang w:eastAsia="en-GB"/>
          </w:rPr>
          <w:t xml:space="preserve"> </w:t>
        </w:r>
        <w:r w:rsidR="007306FE">
          <w:rPr>
            <w:rFonts w:eastAsia="Times New Roman" w:cs="Times New Roman"/>
            <w:i/>
            <w:lang w:eastAsia="en-GB"/>
          </w:rPr>
          <w:t>Guide to the WIS Vol. II (WMO-No. 1061</w:t>
        </w:r>
      </w:ins>
      <w:commentRangeEnd w:id="97"/>
      <w:ins w:id="99" w:author="Enrico Fucile [2]" w:date="2024-01-04T14:08:00Z">
        <w:r w:rsidR="007306FE">
          <w:rPr>
            <w:rStyle w:val="CommentReference"/>
          </w:rPr>
          <w:commentReference w:id="97"/>
        </w:r>
      </w:ins>
      <w:ins w:id="100" w:author="Enrico Fucile [2]" w:date="2024-01-04T14:07:00Z">
        <w:r w:rsidR="007306FE">
          <w:rPr>
            <w:rFonts w:eastAsia="Times New Roman" w:cs="Times New Roman"/>
            <w:i/>
            <w:lang w:eastAsia="en-GB"/>
          </w:rPr>
          <w:t>)</w:t>
        </w:r>
      </w:ins>
      <w:del w:id="101" w:author="Enrico Fucile [2]" w:date="2024-01-04T14:07:00Z">
        <w:r w:rsidRPr="008F6F23" w:rsidDel="007306FE">
          <w:rPr>
            <w:rFonts w:eastAsia="Times New Roman" w:cs="Times New Roman"/>
            <w:lang w:eastAsia="en-GB"/>
          </w:rPr>
          <w:delText xml:space="preserve"> </w:delText>
        </w:r>
        <w:r w:rsidR="00000000" w:rsidDel="007306FE">
          <w:fldChar w:fldCharType="begin"/>
        </w:r>
        <w:r w:rsidR="00000000" w:rsidDel="007306FE">
          <w:delInstrText>HYPERLINK "https://community.wmo.int/WIS2_Technical_Specification_Guidance"</w:delInstrText>
        </w:r>
        <w:r w:rsidR="00000000" w:rsidDel="007306FE">
          <w:fldChar w:fldCharType="separate"/>
        </w:r>
        <w:r w:rsidRPr="008F6F23" w:rsidDel="007306FE">
          <w:rPr>
            <w:rFonts w:eastAsia="Times New Roman" w:cs="Times New Roman"/>
            <w:i/>
            <w:color w:val="0000FF"/>
            <w:lang w:eastAsia="en-GB"/>
          </w:rPr>
          <w:delText>Guidance on technical specifications of WIS 2.0</w:delText>
        </w:r>
        <w:r w:rsidR="00000000" w:rsidDel="007306FE">
          <w:rPr>
            <w:rFonts w:eastAsia="Times New Roman" w:cs="Times New Roman"/>
            <w:i/>
            <w:color w:val="0000FF"/>
            <w:lang w:eastAsia="en-GB"/>
          </w:rPr>
          <w:fldChar w:fldCharType="end"/>
        </w:r>
      </w:del>
      <w:r w:rsidRPr="008F6F23">
        <w:rPr>
          <w:rFonts w:eastAsia="Times New Roman" w:cs="Times New Roman"/>
          <w:lang w:eastAsia="en-GB"/>
        </w:rPr>
        <w:t>.</w:t>
      </w:r>
    </w:p>
    <w:p w14:paraId="147B674B" w14:textId="58765F41"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4.5.7</w:t>
      </w:r>
      <w:r w:rsidRPr="008F6F23">
        <w:rPr>
          <w:rFonts w:eastAsia="Times New Roman" w:cs="Times New Roman"/>
          <w:lang w:eastAsia="en-GB"/>
        </w:rPr>
        <w:tab/>
        <w:t xml:space="preserve"> </w:t>
      </w:r>
      <w:commentRangeStart w:id="102"/>
      <w:r w:rsidRPr="008F6F23">
        <w:rPr>
          <w:rFonts w:eastAsia="Times New Roman" w:cs="Times New Roman"/>
          <w:lang w:eastAsia="en-GB"/>
        </w:rPr>
        <w:t xml:space="preserve">A Global Cache shall publish notifications to a Message </w:t>
      </w:r>
      <w:r w:rsidR="00883813" w:rsidRPr="007F77AE">
        <w:rPr>
          <w:rFonts w:eastAsia="Times New Roman" w:cs="Times New Roman"/>
          <w:lang w:eastAsia="en-GB"/>
        </w:rPr>
        <w:t xml:space="preserve">Broker </w:t>
      </w:r>
      <w:r w:rsidRPr="008F6F23">
        <w:rPr>
          <w:rFonts w:eastAsia="Times New Roman" w:cs="Times New Roman"/>
          <w:lang w:eastAsia="en-GB"/>
        </w:rPr>
        <w:t>indicating the availability of data and discovery metadata resources. Notifications shall include the URL for downloading resources from the Global Cache and shall use the format and protocol specified in the</w:t>
      </w:r>
      <w:ins w:id="103" w:author="Enrico Fucile [2]" w:date="2024-01-04T14:08:00Z">
        <w:r w:rsidR="007306FE" w:rsidRPr="002E3A9C">
          <w:rPr>
            <w:rFonts w:eastAsia="Times New Roman" w:cs="Times New Roman"/>
            <w:i/>
            <w:lang w:eastAsia="en-GB"/>
          </w:rPr>
          <w:t xml:space="preserve"> </w:t>
        </w:r>
        <w:r w:rsidR="007306FE">
          <w:rPr>
            <w:rFonts w:eastAsia="Times New Roman" w:cs="Times New Roman"/>
            <w:i/>
            <w:lang w:eastAsia="en-GB"/>
          </w:rPr>
          <w:t>Guide to the WIS Vol. II (WMO-No. 1061).</w:t>
        </w:r>
      </w:ins>
      <w:r w:rsidRPr="008F6F23">
        <w:rPr>
          <w:rFonts w:eastAsia="Times New Roman" w:cs="Times New Roman"/>
          <w:lang w:eastAsia="en-GB"/>
        </w:rPr>
        <w:t xml:space="preserve"> </w:t>
      </w:r>
      <w:commentRangeEnd w:id="102"/>
      <w:r w:rsidR="007306FE">
        <w:rPr>
          <w:rStyle w:val="CommentReference"/>
        </w:rPr>
        <w:commentReference w:id="102"/>
      </w:r>
      <w:del w:id="104" w:author="Enrico Fucile [2]" w:date="2024-01-04T14:08:00Z">
        <w:r w:rsidR="00000000" w:rsidDel="007306FE">
          <w:fldChar w:fldCharType="begin"/>
        </w:r>
        <w:r w:rsidR="00000000" w:rsidDel="007306FE">
          <w:delInstrText>HYPERLINK "https://community.wmo.int/WIS2_Technical_Specification_Guidance"</w:delInstrText>
        </w:r>
        <w:r w:rsidR="00000000" w:rsidDel="007306FE">
          <w:fldChar w:fldCharType="separate"/>
        </w:r>
        <w:r w:rsidRPr="008F6F23" w:rsidDel="007306FE">
          <w:rPr>
            <w:rFonts w:eastAsia="Times New Roman" w:cs="Times New Roman"/>
            <w:i/>
            <w:color w:val="0000FF"/>
            <w:lang w:eastAsia="en-GB"/>
          </w:rPr>
          <w:delText>Guidance on technical specifications of WIS 2.0</w:delText>
        </w:r>
        <w:r w:rsidR="00000000" w:rsidDel="007306FE">
          <w:rPr>
            <w:rFonts w:eastAsia="Times New Roman" w:cs="Times New Roman"/>
            <w:i/>
            <w:color w:val="0000FF"/>
            <w:lang w:eastAsia="en-GB"/>
          </w:rPr>
          <w:fldChar w:fldCharType="end"/>
        </w:r>
        <w:r w:rsidRPr="008F6F23" w:rsidDel="007306FE">
          <w:rPr>
            <w:rFonts w:eastAsia="Times New Roman" w:cs="Times New Roman"/>
            <w:lang w:eastAsia="en-GB"/>
          </w:rPr>
          <w:delText xml:space="preserve">. </w:delText>
        </w:r>
      </w:del>
    </w:p>
    <w:p w14:paraId="5D366204" w14:textId="2BB7B2A5"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4.5.8</w:t>
      </w:r>
      <w:r w:rsidRPr="008F6F23">
        <w:rPr>
          <w:rFonts w:eastAsia="Times New Roman" w:cs="Times New Roman"/>
          <w:lang w:eastAsia="en-GB"/>
        </w:rPr>
        <w:tab/>
        <w:t>See also 3.7.5 (Functional requirements of a Global Cache), 4.4 (WIS-TechSpec-3: Operating a Global Broker), 4.6 (WIS-TechSpec-5: Operating a Global Discovery Catalogue), and</w:t>
      </w:r>
      <w:r w:rsidRPr="0067355F">
        <w:rPr>
          <w:rFonts w:eastAsia="Times New Roman" w:cs="Times New Roman"/>
          <w:lang w:eastAsia="en-GB"/>
        </w:rPr>
        <w:t xml:space="preserve"> </w:t>
      </w:r>
      <w:hyperlink r:id="rId50">
        <w:r w:rsidRPr="0067355F">
          <w:rPr>
            <w:rFonts w:eastAsia="Times New Roman" w:cs="Times New Roman"/>
            <w:color w:val="0000FF"/>
            <w:lang w:eastAsia="en-GB"/>
          </w:rPr>
          <w:t>RFC 3986 (Uniform Resource Identifier: Generic Syntax)</w:t>
        </w:r>
      </w:hyperlink>
      <w:r w:rsidRPr="0067355F">
        <w:rPr>
          <w:rFonts w:eastAsia="Times New Roman" w:cs="Times New Roman"/>
          <w:lang w:eastAsia="en-GB"/>
        </w:rPr>
        <w:t>.</w:t>
      </w:r>
    </w:p>
    <w:p w14:paraId="0A5B0F05"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4.6</w:t>
      </w:r>
      <w:r w:rsidRPr="008F6F23">
        <w:rPr>
          <w:rFonts w:eastAsiaTheme="minorHAnsi" w:cstheme="majorBidi"/>
          <w:b/>
          <w:bCs/>
          <w:caps/>
          <w:color w:val="000000" w:themeColor="text1"/>
          <w:lang w:eastAsia="zh-TW"/>
        </w:rPr>
        <w:tab/>
        <w:t>WIS-TechSpec-5: Operating a Global Discovery Catalogue</w:t>
      </w:r>
    </w:p>
    <w:p w14:paraId="625BE4F1" w14:textId="69CAD60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4.6.1 </w:t>
      </w:r>
      <w:r w:rsidRPr="008F6F23">
        <w:rPr>
          <w:rFonts w:eastAsia="Times New Roman" w:cs="Times New Roman"/>
          <w:lang w:eastAsia="en-GB"/>
        </w:rPr>
        <w:tab/>
        <w:t>A Global Discovery Catalogue shall provide a Web-based Application Programming Interface (API), as specified in the</w:t>
      </w:r>
      <w:ins w:id="105" w:author="Enrico Fucile [2]" w:date="2024-01-04T14:09:00Z">
        <w:r w:rsidR="007306FE" w:rsidRPr="002E3A9C">
          <w:rPr>
            <w:rFonts w:eastAsia="Times New Roman" w:cs="Times New Roman"/>
            <w:i/>
            <w:lang w:eastAsia="en-GB"/>
          </w:rPr>
          <w:t xml:space="preserve"> </w:t>
        </w:r>
        <w:r w:rsidR="007306FE">
          <w:rPr>
            <w:rFonts w:eastAsia="Times New Roman" w:cs="Times New Roman"/>
            <w:i/>
            <w:lang w:eastAsia="en-GB"/>
          </w:rPr>
          <w:t>Guide to the WIS Vol. II (WMO-No. 1061</w:t>
        </w:r>
        <w:r w:rsidR="007306FE">
          <w:rPr>
            <w:rFonts w:eastAsia="Times New Roman" w:cs="Times New Roman"/>
            <w:i/>
            <w:lang w:eastAsia="en-GB"/>
          </w:rPr>
          <w:t>)</w:t>
        </w:r>
      </w:ins>
      <w:del w:id="106" w:author="Enrico Fucile [2]" w:date="2024-01-04T14:09:00Z">
        <w:r w:rsidRPr="008F6F23" w:rsidDel="007306FE">
          <w:rPr>
            <w:rFonts w:eastAsia="Times New Roman" w:cs="Times New Roman"/>
            <w:lang w:eastAsia="en-GB"/>
          </w:rPr>
          <w:delText xml:space="preserve"> </w:delText>
        </w:r>
        <w:r w:rsidR="00000000" w:rsidDel="007306FE">
          <w:fldChar w:fldCharType="begin"/>
        </w:r>
        <w:r w:rsidR="00000000" w:rsidDel="007306FE">
          <w:delInstrText>HYPERLINK "https://community.wmo.int/WIS2_Technical_Specification_Guidance"</w:delInstrText>
        </w:r>
        <w:r w:rsidR="00000000" w:rsidDel="007306FE">
          <w:fldChar w:fldCharType="separate"/>
        </w:r>
        <w:r w:rsidRPr="008F6F23" w:rsidDel="007306FE">
          <w:rPr>
            <w:rFonts w:eastAsia="Times New Roman" w:cs="Times New Roman"/>
            <w:i/>
            <w:color w:val="0000FF"/>
            <w:lang w:eastAsia="en-GB"/>
          </w:rPr>
          <w:delText>Guidance on technical specifications of WIS 2.0</w:delText>
        </w:r>
        <w:r w:rsidR="00000000" w:rsidDel="007306FE">
          <w:rPr>
            <w:rFonts w:eastAsia="Times New Roman" w:cs="Times New Roman"/>
            <w:i/>
            <w:color w:val="0000FF"/>
            <w:lang w:eastAsia="en-GB"/>
          </w:rPr>
          <w:fldChar w:fldCharType="end"/>
        </w:r>
      </w:del>
      <w:r w:rsidRPr="008F6F23">
        <w:rPr>
          <w:rFonts w:eastAsia="Times New Roman" w:cs="Times New Roman"/>
          <w:lang w:eastAsia="en-GB"/>
        </w:rPr>
        <w:t>, for users to search for and discover WIS resources.</w:t>
      </w:r>
    </w:p>
    <w:p w14:paraId="7A6ADF3E"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4.6.2 </w:t>
      </w:r>
      <w:r w:rsidRPr="008F6F23">
        <w:rPr>
          <w:rFonts w:eastAsia="Times New Roman" w:cs="Times New Roman"/>
          <w:lang w:eastAsia="en-GB"/>
        </w:rPr>
        <w:tab/>
        <w:t>A Global Discovery Catalogue shall be populated from discovery metadata provided by data publishers.</w:t>
      </w:r>
    </w:p>
    <w:p w14:paraId="71034ABA" w14:textId="0A660F36"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4.6.3 </w:t>
      </w:r>
      <w:r w:rsidRPr="008F6F23">
        <w:rPr>
          <w:rFonts w:eastAsia="Times New Roman" w:cs="Times New Roman"/>
          <w:lang w:eastAsia="en-GB"/>
        </w:rPr>
        <w:tab/>
        <w:t>A Global Discovery Catalogue shall subscribe to at least one Global Broker for notifications concerning new, updated, or deleted discovery metadata records, as specified in the</w:t>
      </w:r>
      <w:ins w:id="107" w:author="Enrico Fucile [2]" w:date="2024-01-04T14:10:00Z">
        <w:r w:rsidR="007306FE" w:rsidRPr="002E3A9C">
          <w:rPr>
            <w:rFonts w:eastAsia="Times New Roman" w:cs="Times New Roman"/>
            <w:i/>
            <w:lang w:eastAsia="en-GB"/>
          </w:rPr>
          <w:t xml:space="preserve"> </w:t>
        </w:r>
        <w:r w:rsidR="007306FE">
          <w:rPr>
            <w:rFonts w:eastAsia="Times New Roman" w:cs="Times New Roman"/>
            <w:i/>
            <w:lang w:eastAsia="en-GB"/>
          </w:rPr>
          <w:t>Guide to the WIS Vol. II (WMO-No. 1061).</w:t>
        </w:r>
      </w:ins>
      <w:r w:rsidRPr="008F6F23">
        <w:rPr>
          <w:rFonts w:eastAsia="Times New Roman" w:cs="Times New Roman"/>
          <w:lang w:eastAsia="en-GB"/>
        </w:rPr>
        <w:t xml:space="preserve"> </w:t>
      </w:r>
      <w:del w:id="108" w:author="Enrico Fucile [2]" w:date="2024-01-04T14:10:00Z">
        <w:r w:rsidR="00000000" w:rsidDel="007306FE">
          <w:fldChar w:fldCharType="begin"/>
        </w:r>
        <w:r w:rsidR="00000000" w:rsidDel="007306FE">
          <w:delInstrText>HYPERLINK "https://community.wmo.int/WIS2_Technical_Specification_Guidance"</w:delInstrText>
        </w:r>
        <w:r w:rsidR="00000000" w:rsidDel="007306FE">
          <w:fldChar w:fldCharType="separate"/>
        </w:r>
        <w:r w:rsidRPr="008F6F23" w:rsidDel="007306FE">
          <w:rPr>
            <w:rFonts w:eastAsia="Times New Roman" w:cs="Times New Roman"/>
            <w:i/>
            <w:color w:val="0000FF"/>
            <w:lang w:eastAsia="en-GB"/>
          </w:rPr>
          <w:delText>Guidance on technical specifications of WIS 2.0</w:delText>
        </w:r>
        <w:r w:rsidR="00000000" w:rsidDel="007306FE">
          <w:rPr>
            <w:rFonts w:eastAsia="Times New Roman" w:cs="Times New Roman"/>
            <w:i/>
            <w:color w:val="0000FF"/>
            <w:lang w:eastAsia="en-GB"/>
          </w:rPr>
          <w:fldChar w:fldCharType="end"/>
        </w:r>
        <w:r w:rsidRPr="008F6F23" w:rsidDel="007306FE">
          <w:rPr>
            <w:rFonts w:eastAsia="Times New Roman" w:cs="Times New Roman"/>
            <w:lang w:eastAsia="en-GB"/>
          </w:rPr>
          <w:delText>.</w:delText>
        </w:r>
      </w:del>
    </w:p>
    <w:p w14:paraId="2656AF7E"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4.6.4 </w:t>
      </w:r>
      <w:r w:rsidRPr="008F6F23">
        <w:rPr>
          <w:rFonts w:eastAsia="Times New Roman" w:cs="Times New Roman"/>
          <w:lang w:eastAsia="en-GB"/>
        </w:rPr>
        <w:tab/>
        <w:t>A Global Discovery Catalogue shall download new or updated discovery metadata records from a Global Cache for ingest, validation and publication.</w:t>
      </w:r>
    </w:p>
    <w:p w14:paraId="66973A3B" w14:textId="34E8511E"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4.6.5 </w:t>
      </w:r>
      <w:r w:rsidRPr="008F6F23">
        <w:rPr>
          <w:rFonts w:eastAsia="Times New Roman" w:cs="Times New Roman"/>
          <w:lang w:eastAsia="en-GB"/>
        </w:rPr>
        <w:tab/>
        <w:t>A Global Discovery Catalogue shall not publish a malformed/non-compliant discovery metadata record.  In such an event, the WIS Centre from where the malformed/non-compliant discovery metadata record originated shall be alerted as specified in the</w:t>
      </w:r>
      <w:ins w:id="109" w:author="Enrico Fucile [2]" w:date="2024-01-04T14:10:00Z">
        <w:r w:rsidR="007306FE" w:rsidRPr="002E3A9C">
          <w:rPr>
            <w:rFonts w:eastAsia="Times New Roman" w:cs="Times New Roman"/>
            <w:i/>
            <w:lang w:eastAsia="en-GB"/>
          </w:rPr>
          <w:t xml:space="preserve"> </w:t>
        </w:r>
        <w:r w:rsidR="007306FE">
          <w:rPr>
            <w:rFonts w:eastAsia="Times New Roman" w:cs="Times New Roman"/>
            <w:i/>
            <w:lang w:eastAsia="en-GB"/>
          </w:rPr>
          <w:t>Guide to the WIS Vol. II (WMO-No. 1061</w:t>
        </w:r>
      </w:ins>
      <w:ins w:id="110" w:author="Enrico Fucile [2]" w:date="2024-01-04T14:11:00Z">
        <w:r w:rsidR="007306FE">
          <w:rPr>
            <w:rFonts w:eastAsia="Times New Roman" w:cs="Times New Roman"/>
            <w:i/>
            <w:lang w:eastAsia="en-GB"/>
          </w:rPr>
          <w:t>)</w:t>
        </w:r>
      </w:ins>
      <w:del w:id="111" w:author="Enrico Fucile [2]" w:date="2024-01-04T14:11:00Z">
        <w:r w:rsidRPr="008F6F23" w:rsidDel="007306FE">
          <w:rPr>
            <w:rFonts w:eastAsia="Times New Roman" w:cs="Times New Roman"/>
            <w:lang w:eastAsia="en-GB"/>
          </w:rPr>
          <w:delText xml:space="preserve"> </w:delText>
        </w:r>
        <w:r w:rsidR="00000000" w:rsidDel="007306FE">
          <w:fldChar w:fldCharType="begin"/>
        </w:r>
        <w:r w:rsidR="00000000" w:rsidDel="007306FE">
          <w:delInstrText>HYPERLINK "https://community.wmo.int/WIS2_Technical_Specification_Guidance"</w:delInstrText>
        </w:r>
        <w:r w:rsidR="00000000" w:rsidDel="007306FE">
          <w:fldChar w:fldCharType="separate"/>
        </w:r>
        <w:r w:rsidRPr="008F6F23" w:rsidDel="007306FE">
          <w:rPr>
            <w:rFonts w:eastAsia="Times New Roman" w:cs="Times New Roman"/>
            <w:i/>
            <w:color w:val="0000FF"/>
            <w:lang w:eastAsia="en-GB"/>
          </w:rPr>
          <w:delText>Guidance on technical specifications of WIS 2.0</w:delText>
        </w:r>
        <w:r w:rsidR="00000000" w:rsidDel="007306FE">
          <w:rPr>
            <w:rFonts w:eastAsia="Times New Roman" w:cs="Times New Roman"/>
            <w:i/>
            <w:color w:val="0000FF"/>
            <w:lang w:eastAsia="en-GB"/>
          </w:rPr>
          <w:fldChar w:fldCharType="end"/>
        </w:r>
      </w:del>
      <w:r w:rsidRPr="008F6F23">
        <w:rPr>
          <w:rFonts w:eastAsia="Times New Roman" w:cs="Times New Roman"/>
          <w:lang w:eastAsia="en-GB"/>
        </w:rPr>
        <w:t xml:space="preserve">.  </w:t>
      </w:r>
    </w:p>
    <w:p w14:paraId="52A1D1E2"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4.6.6</w:t>
      </w:r>
      <w:r w:rsidRPr="008F6F23">
        <w:rPr>
          <w:rFonts w:eastAsia="Times New Roman" w:cs="Times New Roman"/>
          <w:lang w:eastAsia="en-GB"/>
        </w:rPr>
        <w:tab/>
        <w:t>A Global Discovery Catalogue shall remove a discovery metadata record when it receives a notification to do so from the original data publisher.</w:t>
      </w:r>
    </w:p>
    <w:p w14:paraId="24FDACE3" w14:textId="77777777"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4.6.7 </w:t>
      </w:r>
      <w:r w:rsidRPr="008F6F23">
        <w:rPr>
          <w:rFonts w:eastAsia="Times New Roman" w:cs="Times New Roman"/>
          <w:lang w:eastAsia="en-GB"/>
        </w:rPr>
        <w:tab/>
        <w:t>A Global Discovery Catalogue may amend discovery metadata records to enable discovery and access to datasets via Global Services.</w:t>
      </w:r>
    </w:p>
    <w:p w14:paraId="32DE3584" w14:textId="77777777" w:rsidR="005F602F" w:rsidRPr="008F6F23" w:rsidRDefault="005F602F" w:rsidP="005F602F">
      <w:pPr>
        <w:tabs>
          <w:tab w:val="clear" w:pos="1134"/>
        </w:tabs>
        <w:spacing w:after="240"/>
        <w:jc w:val="left"/>
        <w:rPr>
          <w:rFonts w:eastAsia="Times New Roman" w:cs="Times New Roman"/>
          <w:lang w:eastAsia="en-GB"/>
        </w:rPr>
      </w:pPr>
      <w:commentRangeStart w:id="112"/>
      <w:r w:rsidRPr="008F6F23">
        <w:rPr>
          <w:rFonts w:eastAsia="Times New Roman" w:cs="Times New Roman"/>
          <w:lang w:eastAsia="en-GB"/>
        </w:rPr>
        <w:t xml:space="preserve">4.6.8 </w:t>
      </w:r>
      <w:r w:rsidRPr="008F6F23">
        <w:rPr>
          <w:rFonts w:eastAsia="Times New Roman" w:cs="Times New Roman"/>
          <w:lang w:eastAsia="en-GB"/>
        </w:rPr>
        <w:tab/>
        <w:t>A Global Discovery Catalogue shall be able to re-populate its discovery metadata in the event of system incidents.</w:t>
      </w:r>
      <w:commentRangeEnd w:id="112"/>
      <w:r w:rsidR="007306FE">
        <w:rPr>
          <w:rStyle w:val="CommentReference"/>
        </w:rPr>
        <w:commentReference w:id="112"/>
      </w:r>
    </w:p>
    <w:p w14:paraId="11B7D383" w14:textId="2762B5BC" w:rsidR="005F602F" w:rsidRPr="008F6F23" w:rsidRDefault="005F602F" w:rsidP="005F602F">
      <w:pPr>
        <w:tabs>
          <w:tab w:val="clear" w:pos="1134"/>
        </w:tabs>
        <w:spacing w:after="240"/>
        <w:jc w:val="left"/>
        <w:rPr>
          <w:rFonts w:eastAsia="Times New Roman" w:cs="Times New Roman"/>
          <w:lang w:eastAsia="en-GB"/>
        </w:rPr>
      </w:pPr>
      <w:r w:rsidRPr="008F6F23">
        <w:rPr>
          <w:rFonts w:eastAsia="Times New Roman" w:cs="Times New Roman"/>
          <w:lang w:eastAsia="en-GB"/>
        </w:rPr>
        <w:lastRenderedPageBreak/>
        <w:t>4.6.9</w:t>
      </w:r>
      <w:r w:rsidRPr="008F6F23">
        <w:rPr>
          <w:rFonts w:eastAsia="Times New Roman" w:cs="Times New Roman"/>
          <w:lang w:eastAsia="en-GB"/>
        </w:rPr>
        <w:tab/>
      </w:r>
      <w:commentRangeStart w:id="113"/>
      <w:r w:rsidRPr="008F6F23">
        <w:rPr>
          <w:rFonts w:eastAsia="Times New Roman" w:cs="Times New Roman"/>
          <w:lang w:eastAsia="en-GB"/>
        </w:rPr>
        <w:t>A Global Discovery Catalogue shall perform quality assessment on discovery metadata records as specified in the</w:t>
      </w:r>
      <w:ins w:id="114" w:author="Enrico Fucile [2]" w:date="2024-01-04T14:12:00Z">
        <w:r w:rsidR="007306FE" w:rsidRPr="002E3A9C">
          <w:rPr>
            <w:rFonts w:eastAsia="Times New Roman" w:cs="Times New Roman"/>
            <w:i/>
            <w:lang w:eastAsia="en-GB"/>
          </w:rPr>
          <w:t xml:space="preserve"> </w:t>
        </w:r>
        <w:r w:rsidR="007306FE">
          <w:rPr>
            <w:rFonts w:eastAsia="Times New Roman" w:cs="Times New Roman"/>
            <w:i/>
            <w:lang w:eastAsia="en-GB"/>
          </w:rPr>
          <w:t>Guide to the WIS Vol. II (WMO-No. 1061).</w:t>
        </w:r>
      </w:ins>
      <w:r w:rsidRPr="008F6F23">
        <w:rPr>
          <w:rFonts w:eastAsia="Times New Roman" w:cs="Times New Roman"/>
          <w:lang w:eastAsia="en-GB"/>
        </w:rPr>
        <w:t xml:space="preserve"> </w:t>
      </w:r>
      <w:commentRangeEnd w:id="113"/>
      <w:r w:rsidR="007306FE">
        <w:rPr>
          <w:rStyle w:val="CommentReference"/>
        </w:rPr>
        <w:commentReference w:id="113"/>
      </w:r>
      <w:del w:id="115" w:author="Enrico Fucile [2]" w:date="2024-01-04T14:12:00Z">
        <w:r w:rsidR="00000000" w:rsidDel="007306FE">
          <w:fldChar w:fldCharType="begin"/>
        </w:r>
        <w:r w:rsidR="00000000" w:rsidDel="007306FE">
          <w:delInstrText>HYPERLINK "https://community.wmo.int/WIS2_Technical_Specification_Guidance"</w:delInstrText>
        </w:r>
        <w:r w:rsidR="00000000" w:rsidDel="007306FE">
          <w:fldChar w:fldCharType="separate"/>
        </w:r>
        <w:r w:rsidRPr="008F6F23" w:rsidDel="007306FE">
          <w:rPr>
            <w:rFonts w:eastAsia="Times New Roman" w:cs="Times New Roman"/>
            <w:i/>
            <w:color w:val="0000FF"/>
            <w:lang w:eastAsia="en-GB"/>
          </w:rPr>
          <w:delText>Guidance on technical specifications of WIS 2.0</w:delText>
        </w:r>
        <w:r w:rsidR="00000000" w:rsidDel="007306FE">
          <w:rPr>
            <w:rFonts w:eastAsia="Times New Roman" w:cs="Times New Roman"/>
            <w:i/>
            <w:color w:val="0000FF"/>
            <w:lang w:eastAsia="en-GB"/>
          </w:rPr>
          <w:fldChar w:fldCharType="end"/>
        </w:r>
        <w:r w:rsidRPr="008F6F23" w:rsidDel="007306FE">
          <w:rPr>
            <w:rFonts w:eastAsia="Times New Roman" w:cs="Times New Roman"/>
            <w:lang w:eastAsia="en-GB"/>
          </w:rPr>
          <w:delText>.</w:delText>
        </w:r>
      </w:del>
    </w:p>
    <w:p w14:paraId="5439F1CD" w14:textId="77777777" w:rsidR="005F602F" w:rsidRPr="008F6F23" w:rsidRDefault="005F602F" w:rsidP="005F602F">
      <w:pPr>
        <w:tabs>
          <w:tab w:val="clear" w:pos="1134"/>
        </w:tabs>
        <w:jc w:val="left"/>
        <w:rPr>
          <w:rFonts w:eastAsia="Times New Roman" w:cs="Times New Roman"/>
          <w:lang w:eastAsia="en-GB"/>
        </w:rPr>
      </w:pPr>
      <w:r w:rsidRPr="008F6F23">
        <w:rPr>
          <w:rFonts w:eastAsia="Times New Roman" w:cs="Times New Roman"/>
          <w:lang w:eastAsia="en-GB"/>
        </w:rPr>
        <w:t>4.6.10</w:t>
      </w:r>
      <w:r w:rsidRPr="008F6F23">
        <w:rPr>
          <w:rFonts w:eastAsia="Times New Roman" w:cs="Times New Roman"/>
          <w:lang w:eastAsia="en-GB"/>
        </w:rPr>
        <w:tab/>
        <w:t>See also 3.7.6 (Functional requirements of a Global Discovery Catalogue), 4.2</w:t>
      </w:r>
      <w:r w:rsidR="00AA49E7">
        <w:rPr>
          <w:rFonts w:eastAsia="Times New Roman" w:cs="Times New Roman"/>
          <w:lang w:eastAsia="en-GB"/>
        </w:rPr>
        <w:t> </w:t>
      </w:r>
      <w:r w:rsidRPr="008F6F23">
        <w:rPr>
          <w:rFonts w:eastAsia="Times New Roman" w:cs="Times New Roman"/>
          <w:lang w:eastAsia="en-GB"/>
        </w:rPr>
        <w:t>(WIS-TechSpec-1: Managing Discovery Metadata), 4.3 (WIS-TechSpec-2: Publishing data and discovery metadata), 4.4 (WIS-TechSpec-3: Operating a Global Broker), 4.5 (WIS-TechSpec-4: Operating a Global Cache), and 4.7 (WIS-TechSpec-6: Managing operations of the WIS).</w:t>
      </w:r>
    </w:p>
    <w:p w14:paraId="4DFE1B91"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4.7</w:t>
      </w:r>
      <w:r w:rsidRPr="008F6F23">
        <w:rPr>
          <w:rFonts w:eastAsiaTheme="minorHAnsi" w:cstheme="majorBidi"/>
          <w:b/>
          <w:bCs/>
          <w:caps/>
          <w:color w:val="000000" w:themeColor="text1"/>
          <w:lang w:eastAsia="zh-TW"/>
        </w:rPr>
        <w:tab/>
        <w:t>WIS-TechSpec-6: Managing operations of the WIS</w:t>
      </w:r>
    </w:p>
    <w:p w14:paraId="28745834" w14:textId="19CD7D35"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4.7.1 </w:t>
      </w:r>
      <w:r w:rsidRPr="008F6F23">
        <w:rPr>
          <w:rFonts w:eastAsia="Times New Roman" w:cs="Times New Roman"/>
          <w:lang w:eastAsia="en-GB"/>
        </w:rPr>
        <w:tab/>
      </w:r>
      <w:commentRangeStart w:id="116"/>
      <w:r w:rsidRPr="008F6F23">
        <w:rPr>
          <w:rFonts w:eastAsia="Times New Roman" w:cs="Times New Roman"/>
          <w:lang w:eastAsia="en-GB"/>
        </w:rPr>
        <w:t>Operators of WIS nodes and Global Services shall contribute to the monitoring of WIS by providing metrics as specified in the</w:t>
      </w:r>
      <w:ins w:id="117" w:author="Enrico Fucile [2]" w:date="2024-01-04T14:21:00Z">
        <w:r w:rsidR="0093013D" w:rsidRPr="002E3A9C">
          <w:rPr>
            <w:rFonts w:eastAsia="Times New Roman" w:cs="Times New Roman"/>
            <w:i/>
            <w:lang w:eastAsia="en-GB"/>
          </w:rPr>
          <w:t xml:space="preserve"> </w:t>
        </w:r>
        <w:r w:rsidR="0093013D">
          <w:rPr>
            <w:rFonts w:eastAsia="Times New Roman" w:cs="Times New Roman"/>
            <w:i/>
            <w:lang w:eastAsia="en-GB"/>
          </w:rPr>
          <w:t>Guide to the WIS Vol. II (WMO-No. 1061).</w:t>
        </w:r>
      </w:ins>
      <w:r w:rsidRPr="008F6F23">
        <w:rPr>
          <w:rFonts w:eastAsia="Times New Roman" w:cs="Times New Roman"/>
          <w:lang w:eastAsia="en-GB"/>
        </w:rPr>
        <w:t xml:space="preserve"> </w:t>
      </w:r>
      <w:commentRangeEnd w:id="116"/>
      <w:r w:rsidR="0093013D">
        <w:rPr>
          <w:rStyle w:val="CommentReference"/>
        </w:rPr>
        <w:commentReference w:id="116"/>
      </w:r>
      <w:del w:id="118" w:author="Enrico Fucile [2]" w:date="2024-01-04T14:21:00Z">
        <w:r w:rsidR="00000000" w:rsidDel="0093013D">
          <w:fldChar w:fldCharType="begin"/>
        </w:r>
        <w:r w:rsidR="00000000" w:rsidDel="0093013D">
          <w:delInstrText>HYPERLINK "https://community.wmo.int/WIS2_Technical_Specification_Guidance"</w:delInstrText>
        </w:r>
        <w:r w:rsidR="00000000" w:rsidDel="0093013D">
          <w:fldChar w:fldCharType="separate"/>
        </w:r>
        <w:r w:rsidRPr="008F6F23" w:rsidDel="0093013D">
          <w:rPr>
            <w:rFonts w:eastAsia="Times New Roman" w:cs="Times New Roman"/>
            <w:i/>
            <w:color w:val="0000FF"/>
            <w:lang w:eastAsia="en-GB"/>
          </w:rPr>
          <w:delText>Guidance on technical specifications of WIS 2.0</w:delText>
        </w:r>
        <w:r w:rsidR="00000000" w:rsidDel="0093013D">
          <w:rPr>
            <w:rFonts w:eastAsia="Times New Roman" w:cs="Times New Roman"/>
            <w:i/>
            <w:color w:val="0000FF"/>
            <w:lang w:eastAsia="en-GB"/>
          </w:rPr>
          <w:fldChar w:fldCharType="end"/>
        </w:r>
        <w:r w:rsidRPr="008F6F23" w:rsidDel="0093013D">
          <w:rPr>
            <w:rFonts w:eastAsia="Times New Roman" w:cs="Times New Roman"/>
            <w:lang w:eastAsia="en-GB"/>
          </w:rPr>
          <w:delText>.</w:delText>
        </w:r>
      </w:del>
    </w:p>
    <w:p w14:paraId="12688428" w14:textId="01C745F6"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4.7.2 </w:t>
      </w:r>
      <w:r w:rsidRPr="008F6F23">
        <w:rPr>
          <w:rFonts w:eastAsia="Times New Roman" w:cs="Times New Roman"/>
          <w:lang w:eastAsia="en-GB"/>
        </w:rPr>
        <w:tab/>
      </w:r>
      <w:commentRangeStart w:id="119"/>
      <w:r w:rsidRPr="008F6F23">
        <w:rPr>
          <w:rFonts w:eastAsia="Times New Roman" w:cs="Times New Roman"/>
          <w:lang w:eastAsia="en-GB"/>
        </w:rPr>
        <w:t>A Global Monitor shall collect metrics from WIS nodes and Global Services, as specified in the</w:t>
      </w:r>
      <w:ins w:id="120" w:author="Enrico Fucile [2]" w:date="2024-01-04T14:22:00Z">
        <w:r w:rsidR="0093013D" w:rsidRPr="002E3A9C">
          <w:rPr>
            <w:rFonts w:eastAsia="Times New Roman" w:cs="Times New Roman"/>
            <w:i/>
            <w:lang w:eastAsia="en-GB"/>
          </w:rPr>
          <w:t xml:space="preserve"> </w:t>
        </w:r>
        <w:r w:rsidR="0093013D">
          <w:rPr>
            <w:rFonts w:eastAsia="Times New Roman" w:cs="Times New Roman"/>
            <w:i/>
            <w:lang w:eastAsia="en-GB"/>
          </w:rPr>
          <w:t>Guide to the WIS Vol. II (WMO-No. 1061).</w:t>
        </w:r>
      </w:ins>
      <w:r w:rsidRPr="008F6F23">
        <w:rPr>
          <w:rFonts w:eastAsia="Times New Roman" w:cs="Times New Roman"/>
          <w:lang w:eastAsia="en-GB"/>
        </w:rPr>
        <w:t xml:space="preserve"> </w:t>
      </w:r>
      <w:commentRangeEnd w:id="119"/>
      <w:r w:rsidR="0093013D">
        <w:rPr>
          <w:rStyle w:val="CommentReference"/>
        </w:rPr>
        <w:commentReference w:id="119"/>
      </w:r>
      <w:del w:id="121" w:author="Enrico Fucile [2]" w:date="2024-01-04T14:22:00Z">
        <w:r w:rsidR="00000000" w:rsidDel="0093013D">
          <w:fldChar w:fldCharType="begin"/>
        </w:r>
        <w:r w:rsidR="00000000" w:rsidDel="0093013D">
          <w:delInstrText>HYPERLINK "https://community.wmo.int/WIS2_Technical_Specification_Guidance"</w:delInstrText>
        </w:r>
        <w:r w:rsidR="00000000" w:rsidDel="0093013D">
          <w:fldChar w:fldCharType="separate"/>
        </w:r>
        <w:r w:rsidRPr="008F6F23" w:rsidDel="0093013D">
          <w:rPr>
            <w:rFonts w:eastAsia="Times New Roman" w:cs="Times New Roman"/>
            <w:i/>
            <w:color w:val="0000FF"/>
            <w:lang w:eastAsia="en-GB"/>
          </w:rPr>
          <w:delText>Guidance on technical specifications of WIS 2.0</w:delText>
        </w:r>
        <w:r w:rsidR="00000000" w:rsidDel="0093013D">
          <w:rPr>
            <w:rFonts w:eastAsia="Times New Roman" w:cs="Times New Roman"/>
            <w:i/>
            <w:color w:val="0000FF"/>
            <w:lang w:eastAsia="en-GB"/>
          </w:rPr>
          <w:fldChar w:fldCharType="end"/>
        </w:r>
        <w:r w:rsidRPr="008F6F23" w:rsidDel="0093013D">
          <w:rPr>
            <w:rFonts w:eastAsia="Times New Roman" w:cs="Times New Roman"/>
            <w:lang w:eastAsia="en-GB"/>
          </w:rPr>
          <w:delText>.</w:delText>
        </w:r>
      </w:del>
    </w:p>
    <w:p w14:paraId="4EA2AE06"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4.7.3 </w:t>
      </w:r>
      <w:r w:rsidRPr="008F6F23">
        <w:rPr>
          <w:rFonts w:eastAsia="Times New Roman" w:cs="Times New Roman"/>
          <w:lang w:eastAsia="en-GB"/>
        </w:rPr>
        <w:tab/>
        <w:t>A Global Monitor shall provide a portal providing visualization of WIS performance.</w:t>
      </w:r>
    </w:p>
    <w:p w14:paraId="51FAFE8F"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4.7.4 </w:t>
      </w:r>
      <w:r w:rsidRPr="008F6F23">
        <w:rPr>
          <w:rFonts w:eastAsia="Times New Roman" w:cs="Times New Roman"/>
          <w:lang w:eastAsia="en-GB"/>
        </w:rPr>
        <w:tab/>
      </w:r>
      <w:commentRangeStart w:id="122"/>
      <w:r w:rsidRPr="008F6F23">
        <w:rPr>
          <w:rFonts w:eastAsia="Times New Roman" w:cs="Times New Roman"/>
          <w:lang w:eastAsia="en-GB"/>
        </w:rPr>
        <w:t xml:space="preserve">Specialized incident management portals fulfilling requirements as prescribed in </w:t>
      </w:r>
      <w:sdt>
        <w:sdtPr>
          <w:rPr>
            <w:rFonts w:eastAsia="Times New Roman" w:cs="Times New Roman"/>
            <w:lang w:eastAsia="en-GB"/>
          </w:rPr>
          <w:tag w:val="goog_rdk_128"/>
          <w:id w:val="464791040"/>
        </w:sdtPr>
        <w:sdtContent/>
      </w:sdt>
      <w:sdt>
        <w:sdtPr>
          <w:rPr>
            <w:rFonts w:eastAsia="Times New Roman" w:cs="Times New Roman"/>
            <w:lang w:eastAsia="en-GB"/>
          </w:rPr>
          <w:tag w:val="goog_rdk_129"/>
          <w:id w:val="783391826"/>
        </w:sdtPr>
        <w:sdtContent/>
      </w:sdt>
      <w:r w:rsidRPr="008F6F23">
        <w:rPr>
          <w:rFonts w:eastAsia="Times New Roman" w:cs="Times New Roman"/>
          <w:lang w:eastAsia="en-GB"/>
        </w:rPr>
        <w:t>Technical Regulation shall collect and display metrics to support data management within a particular domain or programme.</w:t>
      </w:r>
      <w:commentRangeEnd w:id="122"/>
      <w:r w:rsidR="0093013D">
        <w:rPr>
          <w:rStyle w:val="CommentReference"/>
        </w:rPr>
        <w:commentReference w:id="122"/>
      </w:r>
    </w:p>
    <w:p w14:paraId="2504A0BF" w14:textId="5DBFA71D" w:rsidR="005F602F" w:rsidRPr="008F6F23" w:rsidRDefault="00000000" w:rsidP="0067355F">
      <w:pPr>
        <w:tabs>
          <w:tab w:val="clear" w:pos="1134"/>
        </w:tabs>
        <w:spacing w:after="240"/>
        <w:jc w:val="left"/>
        <w:rPr>
          <w:rFonts w:eastAsia="Times New Roman" w:cs="Times New Roman"/>
          <w:lang w:eastAsia="en-GB"/>
        </w:rPr>
      </w:pPr>
      <w:sdt>
        <w:sdtPr>
          <w:rPr>
            <w:rFonts w:eastAsia="Times New Roman" w:cs="Times New Roman"/>
            <w:lang w:eastAsia="en-GB"/>
          </w:rPr>
          <w:tag w:val="goog_rdk_130"/>
          <w:id w:val="-251126342"/>
        </w:sdtPr>
        <w:sdtContent/>
      </w:sdt>
      <w:sdt>
        <w:sdtPr>
          <w:rPr>
            <w:rFonts w:eastAsia="Times New Roman" w:cs="Times New Roman"/>
            <w:lang w:eastAsia="en-GB"/>
          </w:rPr>
          <w:tag w:val="goog_rdk_131"/>
          <w:id w:val="-1066807176"/>
        </w:sdtPr>
        <w:sdtContent/>
      </w:sdt>
      <w:sdt>
        <w:sdtPr>
          <w:rPr>
            <w:rFonts w:eastAsia="Times New Roman" w:cs="Times New Roman"/>
            <w:lang w:eastAsia="en-GB"/>
          </w:rPr>
          <w:tag w:val="goog_rdk_132"/>
          <w:id w:val="-115831065"/>
        </w:sdtPr>
        <w:sdtContent/>
      </w:sdt>
      <w:r w:rsidR="005F602F" w:rsidRPr="008F6F23">
        <w:rPr>
          <w:rFonts w:eastAsia="Times New Roman" w:cs="Times New Roman"/>
          <w:lang w:eastAsia="en-GB"/>
        </w:rPr>
        <w:t>4.7.5</w:t>
      </w:r>
      <w:r w:rsidR="005F602F" w:rsidRPr="008F6F23">
        <w:rPr>
          <w:rFonts w:eastAsia="Times New Roman" w:cs="Times New Roman"/>
          <w:lang w:eastAsia="en-GB"/>
        </w:rPr>
        <w:tab/>
      </w:r>
      <w:commentRangeStart w:id="123"/>
      <w:r w:rsidR="005F602F" w:rsidRPr="008F6F23">
        <w:rPr>
          <w:rFonts w:eastAsia="Times New Roman" w:cs="Times New Roman"/>
          <w:lang w:eastAsia="en-GB"/>
        </w:rPr>
        <w:t>GISCs shall coordinate the incident management process described in the</w:t>
      </w:r>
      <w:ins w:id="124" w:author="Enrico Fucile [2]" w:date="2024-01-04T14:24:00Z">
        <w:r w:rsidR="0093013D" w:rsidRPr="002E3A9C">
          <w:rPr>
            <w:rFonts w:eastAsia="Times New Roman" w:cs="Times New Roman"/>
            <w:i/>
            <w:lang w:eastAsia="en-GB"/>
          </w:rPr>
          <w:t xml:space="preserve"> </w:t>
        </w:r>
        <w:r w:rsidR="0093013D">
          <w:rPr>
            <w:rFonts w:eastAsia="Times New Roman" w:cs="Times New Roman"/>
            <w:i/>
            <w:lang w:eastAsia="en-GB"/>
          </w:rPr>
          <w:t>Guide to the WIS Vol. II (WMO-No. 1061)</w:t>
        </w:r>
      </w:ins>
      <w:r w:rsidR="005F602F" w:rsidRPr="008F6F23">
        <w:rPr>
          <w:rFonts w:eastAsia="Times New Roman" w:cs="Times New Roman"/>
          <w:lang w:eastAsia="en-GB"/>
        </w:rPr>
        <w:t xml:space="preserve"> </w:t>
      </w:r>
      <w:del w:id="125" w:author="Enrico Fucile [2]" w:date="2024-01-04T14:24:00Z">
        <w:r w:rsidDel="0093013D">
          <w:fldChar w:fldCharType="begin"/>
        </w:r>
        <w:r w:rsidDel="0093013D">
          <w:delInstrText>HYPERLINK "https://community.wmo.int/WIS2_Technical_Specification_Guidance"</w:delInstrText>
        </w:r>
        <w:r w:rsidDel="0093013D">
          <w:fldChar w:fldCharType="separate"/>
        </w:r>
        <w:r w:rsidR="005F602F" w:rsidRPr="008F6F23" w:rsidDel="0093013D">
          <w:rPr>
            <w:rFonts w:eastAsia="Times New Roman" w:cs="Times New Roman"/>
            <w:i/>
            <w:color w:val="0000FF"/>
            <w:lang w:eastAsia="en-GB"/>
          </w:rPr>
          <w:delText>Guidance on technical specifications of WIS 2.0</w:delText>
        </w:r>
        <w:r w:rsidDel="0093013D">
          <w:rPr>
            <w:rFonts w:eastAsia="Times New Roman" w:cs="Times New Roman"/>
            <w:i/>
            <w:color w:val="0000FF"/>
            <w:lang w:eastAsia="en-GB"/>
          </w:rPr>
          <w:fldChar w:fldCharType="end"/>
        </w:r>
        <w:r w:rsidR="005F602F" w:rsidRPr="008F6F23" w:rsidDel="0093013D">
          <w:rPr>
            <w:rFonts w:eastAsia="Times New Roman" w:cs="Times New Roman"/>
            <w:lang w:eastAsia="en-GB"/>
          </w:rPr>
          <w:delText xml:space="preserve"> </w:delText>
        </w:r>
      </w:del>
      <w:r w:rsidR="005F602F" w:rsidRPr="008F6F23">
        <w:rPr>
          <w:rFonts w:eastAsia="Times New Roman" w:cs="Times New Roman"/>
          <w:lang w:eastAsia="en-GB"/>
        </w:rPr>
        <w:t xml:space="preserve">aimed to satisfy the required service level. </w:t>
      </w:r>
      <w:commentRangeEnd w:id="123"/>
      <w:r w:rsidR="0093013D">
        <w:rPr>
          <w:rStyle w:val="CommentReference"/>
        </w:rPr>
        <w:commentReference w:id="123"/>
      </w:r>
    </w:p>
    <w:p w14:paraId="3D978F56" w14:textId="01191DC8" w:rsidR="005F602F" w:rsidRPr="008F6F23" w:rsidRDefault="005F602F" w:rsidP="0067355F">
      <w:pPr>
        <w:tabs>
          <w:tab w:val="clear" w:pos="1134"/>
        </w:tabs>
        <w:spacing w:after="240"/>
        <w:jc w:val="left"/>
        <w:rPr>
          <w:rFonts w:eastAsia="Times New Roman" w:cs="Times New Roman"/>
          <w:highlight w:val="yellow"/>
          <w:lang w:eastAsia="en-GB"/>
        </w:rPr>
      </w:pPr>
      <w:r w:rsidRPr="008F6F23">
        <w:rPr>
          <w:rFonts w:eastAsia="Times New Roman" w:cs="Times New Roman"/>
          <w:lang w:eastAsia="en-GB"/>
        </w:rPr>
        <w:t>4.7.6</w:t>
      </w:r>
      <w:r w:rsidRPr="008F6F23">
        <w:rPr>
          <w:rFonts w:eastAsia="Times New Roman" w:cs="Times New Roman"/>
          <w:lang w:eastAsia="en-GB"/>
        </w:rPr>
        <w:tab/>
        <w:t xml:space="preserve">WIS Centres shall participate in the incident management process described in the </w:t>
      </w:r>
      <w:ins w:id="126" w:author="Enrico Fucile [2]" w:date="2024-01-04T14:25:00Z">
        <w:r w:rsidR="0093013D">
          <w:rPr>
            <w:rFonts w:eastAsia="Times New Roman" w:cs="Times New Roman"/>
            <w:i/>
            <w:lang w:eastAsia="en-GB"/>
          </w:rPr>
          <w:t>Guide to the WIS Vol. II (WMO-No. 1061).</w:t>
        </w:r>
        <w:r w:rsidR="0093013D">
          <w:rPr>
            <w:rFonts w:eastAsia="Times New Roman" w:cs="Times New Roman"/>
            <w:i/>
            <w:lang w:eastAsia="en-GB"/>
          </w:rPr>
          <w:t xml:space="preserve"> </w:t>
        </w:r>
      </w:ins>
      <w:del w:id="127" w:author="Enrico Fucile [2]" w:date="2024-01-04T14:25:00Z">
        <w:r w:rsidR="00000000" w:rsidDel="0093013D">
          <w:fldChar w:fldCharType="begin"/>
        </w:r>
        <w:r w:rsidR="00000000" w:rsidDel="0093013D">
          <w:delInstrText>HYPERLINK "https://community.wmo.int/WIS2_Technical_Specification_Guidance"</w:delInstrText>
        </w:r>
        <w:r w:rsidR="00000000" w:rsidDel="0093013D">
          <w:fldChar w:fldCharType="separate"/>
        </w:r>
        <w:r w:rsidRPr="008F6F23" w:rsidDel="0093013D">
          <w:rPr>
            <w:rFonts w:eastAsia="Times New Roman" w:cs="Times New Roman"/>
            <w:i/>
            <w:color w:val="0000FF"/>
            <w:lang w:eastAsia="en-GB"/>
          </w:rPr>
          <w:delText>Guidance on technical specifications of WIS 2.0</w:delText>
        </w:r>
        <w:r w:rsidR="00000000" w:rsidDel="0093013D">
          <w:rPr>
            <w:rFonts w:eastAsia="Times New Roman" w:cs="Times New Roman"/>
            <w:i/>
            <w:color w:val="0000FF"/>
            <w:lang w:eastAsia="en-GB"/>
          </w:rPr>
          <w:fldChar w:fldCharType="end"/>
        </w:r>
        <w:r w:rsidRPr="008F6F23" w:rsidDel="0093013D">
          <w:rPr>
            <w:rFonts w:eastAsia="Times New Roman" w:cs="Times New Roman"/>
            <w:lang w:eastAsia="en-GB"/>
          </w:rPr>
          <w:delText>.</w:delText>
        </w:r>
      </w:del>
    </w:p>
    <w:p w14:paraId="7A62A8CF" w14:textId="77777777" w:rsidR="005F602F" w:rsidRPr="008F6F23" w:rsidRDefault="005F602F" w:rsidP="0067355F">
      <w:pPr>
        <w:tabs>
          <w:tab w:val="clear" w:pos="1134"/>
        </w:tabs>
        <w:spacing w:after="240"/>
        <w:jc w:val="left"/>
        <w:rPr>
          <w:rFonts w:eastAsia="Times New Roman" w:cs="Times New Roman"/>
          <w:lang w:eastAsia="en-GB"/>
        </w:rPr>
      </w:pPr>
      <w:r w:rsidRPr="008F6F23">
        <w:rPr>
          <w:rFonts w:eastAsia="Times New Roman" w:cs="Times New Roman"/>
          <w:lang w:eastAsia="en-GB"/>
        </w:rPr>
        <w:t>4.7.7</w:t>
      </w:r>
      <w:r w:rsidRPr="008F6F23">
        <w:rPr>
          <w:rFonts w:eastAsia="Times New Roman" w:cs="Times New Roman"/>
          <w:lang w:eastAsia="en-GB"/>
        </w:rPr>
        <w:tab/>
        <w:t xml:space="preserve">See also 3.5.4 (Performance management), 3.6.3 (Monitor performance of a WIS node), 3.7.3 (Performance management), and 3.7.7 (Functional requirement of a Global Monitor). </w:t>
      </w:r>
    </w:p>
    <w:p w14:paraId="35F313D9" w14:textId="77777777" w:rsidR="005F602F" w:rsidRPr="008F6F23" w:rsidRDefault="005F602F" w:rsidP="005F602F">
      <w:pPr>
        <w:pStyle w:val="WMOBodyText"/>
        <w:rPr>
          <w:lang w:eastAsia="en-GB"/>
        </w:rPr>
      </w:pPr>
    </w:p>
    <w:p w14:paraId="494D2F0B" w14:textId="77777777" w:rsidR="005F602F" w:rsidRPr="008F6F23" w:rsidRDefault="005F602F" w:rsidP="007965FF">
      <w:pPr>
        <w:keepNext/>
        <w:tabs>
          <w:tab w:val="clear" w:pos="1134"/>
        </w:tabs>
        <w:spacing w:before="280" w:after="120"/>
        <w:jc w:val="left"/>
        <w:outlineLvl w:val="2"/>
        <w:rPr>
          <w:b/>
          <w:caps/>
          <w:color w:val="000000" w:themeColor="text1"/>
        </w:rPr>
      </w:pPr>
      <w:r w:rsidRPr="008F6F23">
        <w:rPr>
          <w:b/>
          <w:caps/>
          <w:color w:val="000000" w:themeColor="text1"/>
        </w:rPr>
        <w:t>PART V. WIS DISCOVERY METADATA</w:t>
      </w:r>
    </w:p>
    <w:p w14:paraId="31129037" w14:textId="77777777" w:rsidR="005F602F" w:rsidRPr="008F6F23" w:rsidRDefault="005F602F" w:rsidP="005F602F">
      <w:pPr>
        <w:keepNext/>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commentRangeStart w:id="128"/>
      <w:r w:rsidRPr="008F6F23">
        <w:rPr>
          <w:rFonts w:eastAsiaTheme="minorHAnsi" w:cstheme="majorBidi"/>
          <w:b/>
          <w:bCs/>
          <w:caps/>
          <w:color w:val="000000" w:themeColor="text1"/>
          <w:lang w:eastAsia="zh-TW"/>
        </w:rPr>
        <w:t xml:space="preserve">5.1 </w:t>
      </w:r>
      <w:r w:rsidRPr="008F6F23">
        <w:rPr>
          <w:rFonts w:eastAsiaTheme="minorHAnsi" w:cstheme="majorBidi"/>
          <w:b/>
          <w:bCs/>
          <w:caps/>
          <w:color w:val="000000" w:themeColor="text1"/>
          <w:lang w:eastAsia="zh-TW"/>
        </w:rPr>
        <w:tab/>
        <w:t>General</w:t>
      </w:r>
    </w:p>
    <w:p w14:paraId="303351F1" w14:textId="1EADE188" w:rsidR="005F602F" w:rsidRPr="008F6F23" w:rsidRDefault="005F602F" w:rsidP="008B079D">
      <w:pPr>
        <w:tabs>
          <w:tab w:val="clear" w:pos="1134"/>
        </w:tabs>
        <w:spacing w:before="240"/>
        <w:jc w:val="left"/>
        <w:rPr>
          <w:rFonts w:eastAsia="Times New Roman" w:cs="Times New Roman"/>
          <w:lang w:eastAsia="en-GB"/>
        </w:rPr>
      </w:pPr>
      <w:r w:rsidRPr="008F6F23">
        <w:rPr>
          <w:rFonts w:eastAsia="Times New Roman" w:cs="Times New Roman"/>
          <w:lang w:eastAsia="en-GB"/>
        </w:rPr>
        <w:t xml:space="preserve">5.1.1 </w:t>
      </w:r>
      <w:r w:rsidRPr="008F6F23">
        <w:rPr>
          <w:rFonts w:eastAsia="Times New Roman" w:cs="Times New Roman"/>
          <w:lang w:eastAsia="en-GB"/>
        </w:rPr>
        <w:tab/>
        <w:t xml:space="preserve">WIS discovery metadata records are provided by the data publisher and enable the discovery, </w:t>
      </w:r>
      <w:proofErr w:type="gramStart"/>
      <w:r w:rsidRPr="008F6F23">
        <w:rPr>
          <w:rFonts w:eastAsia="Times New Roman" w:cs="Times New Roman"/>
          <w:lang w:eastAsia="en-GB"/>
        </w:rPr>
        <w:t>evaluation</w:t>
      </w:r>
      <w:proofErr w:type="gramEnd"/>
      <w:r w:rsidRPr="008F6F23">
        <w:rPr>
          <w:rFonts w:eastAsia="Times New Roman" w:cs="Times New Roman"/>
          <w:lang w:eastAsia="en-GB"/>
        </w:rPr>
        <w:t xml:space="preserve"> and use of WIS datasets.  WIS discovery metadata records provide a description of a </w:t>
      </w:r>
      <w:r w:rsidR="009526B8">
        <w:rPr>
          <w:rFonts w:eastAsia="Times New Roman" w:cs="Times New Roman"/>
          <w:lang w:eastAsia="en-GB"/>
        </w:rPr>
        <w:t>dataset</w:t>
      </w:r>
      <w:r w:rsidRPr="008F6F23">
        <w:rPr>
          <w:rFonts w:eastAsia="Times New Roman" w:cs="Times New Roman"/>
          <w:lang w:eastAsia="en-GB"/>
        </w:rPr>
        <w:t>, including identification, spatiotemporal information, as well as direct, actionable linkages to associated data and services.  They are also clearly classified and categorized in accordance with the WMO Unified Data Policy (</w:t>
      </w:r>
      <w:hyperlink r:id="rId51" w:history="1">
        <w:r w:rsidRPr="008F6F23">
          <w:rPr>
            <w:rStyle w:val="Hyperlink"/>
            <w:rFonts w:eastAsia="Times New Roman" w:cs="Times New Roman"/>
            <w:lang w:eastAsia="en-GB"/>
          </w:rPr>
          <w:t>Resolution 1 (Cg-Ext-2021)</w:t>
        </w:r>
      </w:hyperlink>
      <w:r w:rsidRPr="008F6F23">
        <w:rPr>
          <w:rFonts w:eastAsia="Times New Roman" w:cs="Times New Roman"/>
          <w:lang w:eastAsia="en-GB"/>
        </w:rPr>
        <w:t>) and the WIS topic hierarchy.</w:t>
      </w:r>
    </w:p>
    <w:p w14:paraId="3BDB5ABA" w14:textId="1F4EB8AE" w:rsidR="005F602F" w:rsidRPr="008F6F23" w:rsidRDefault="005F602F" w:rsidP="008B079D">
      <w:pPr>
        <w:tabs>
          <w:tab w:val="clear" w:pos="1134"/>
        </w:tabs>
        <w:spacing w:before="120"/>
        <w:jc w:val="left"/>
        <w:rPr>
          <w:rFonts w:eastAsia="Times New Roman" w:cs="Times New Roman"/>
          <w:i/>
          <w:lang w:eastAsia="en-GB"/>
        </w:rPr>
      </w:pPr>
      <w:r w:rsidRPr="008F6F23">
        <w:rPr>
          <w:rFonts w:eastAsia="Times New Roman" w:cs="Times New Roman"/>
          <w:i/>
          <w:lang w:eastAsia="en-GB"/>
        </w:rPr>
        <w:t xml:space="preserve">Note: More information on discovery metadata is provided in the </w:t>
      </w:r>
      <w:hyperlink r:id="rId52" w:history="1">
        <w:r w:rsidRPr="008F6F23">
          <w:rPr>
            <w:rFonts w:eastAsia="Times New Roman" w:cs="Times New Roman"/>
            <w:i/>
            <w:color w:val="0000FF"/>
            <w:lang w:eastAsia="en-GB"/>
          </w:rPr>
          <w:t>Guidance on technical specifications of WIS 2.0</w:t>
        </w:r>
      </w:hyperlink>
      <w:r w:rsidRPr="008F6F23">
        <w:rPr>
          <w:rFonts w:eastAsia="Times New Roman" w:cs="Times New Roman"/>
          <w:i/>
          <w:lang w:eastAsia="en-GB"/>
        </w:rPr>
        <w:t>.</w:t>
      </w:r>
      <w:commentRangeEnd w:id="128"/>
      <w:r w:rsidR="00111711">
        <w:rPr>
          <w:rStyle w:val="CommentReference"/>
        </w:rPr>
        <w:commentReference w:id="128"/>
      </w:r>
    </w:p>
    <w:p w14:paraId="693452AE" w14:textId="77777777" w:rsidR="0044762B" w:rsidRPr="008F6F23" w:rsidRDefault="0044762B" w:rsidP="007965FF">
      <w:pPr>
        <w:keepNext/>
        <w:tabs>
          <w:tab w:val="clear" w:pos="1134"/>
        </w:tabs>
        <w:spacing w:before="280" w:after="120"/>
        <w:jc w:val="left"/>
        <w:outlineLvl w:val="2"/>
        <w:rPr>
          <w:b/>
          <w:caps/>
          <w:color w:val="000000" w:themeColor="text1"/>
        </w:rPr>
      </w:pPr>
      <w:r w:rsidRPr="008F6F23">
        <w:rPr>
          <w:b/>
          <w:caps/>
          <w:color w:val="000000" w:themeColor="text1"/>
        </w:rPr>
        <w:lastRenderedPageBreak/>
        <w:t>PART VI. INFORMATION MANAGEMENT</w:t>
      </w:r>
    </w:p>
    <w:p w14:paraId="1754D77F" w14:textId="77777777" w:rsidR="0044762B" w:rsidRPr="008F6F23" w:rsidRDefault="0044762B" w:rsidP="007965FF">
      <w:pPr>
        <w:keepNext/>
        <w:tabs>
          <w:tab w:val="clear" w:pos="1134"/>
        </w:tabs>
        <w:spacing w:before="480" w:after="20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6.1</w:t>
      </w:r>
      <w:r w:rsidRPr="008F6F23">
        <w:rPr>
          <w:rFonts w:eastAsiaTheme="minorHAnsi" w:cstheme="majorBidi"/>
          <w:b/>
          <w:bCs/>
          <w:caps/>
          <w:color w:val="000000" w:themeColor="text1"/>
          <w:lang w:eastAsia="zh-TW"/>
        </w:rPr>
        <w:tab/>
        <w:t>managing Information and Communication TechnologY (ICT) Operations</w:t>
      </w:r>
    </w:p>
    <w:p w14:paraId="2CDBE766" w14:textId="2314A8B4" w:rsidR="0044762B" w:rsidRPr="008F6F23" w:rsidRDefault="0044762B" w:rsidP="0044762B">
      <w:pPr>
        <w:tabs>
          <w:tab w:val="clear" w:pos="1134"/>
        </w:tabs>
        <w:spacing w:after="240"/>
        <w:jc w:val="left"/>
        <w:rPr>
          <w:rFonts w:eastAsia="Times New Roman" w:cs="Times New Roman"/>
          <w:lang w:eastAsia="en-GB"/>
        </w:rPr>
      </w:pPr>
      <w:r w:rsidRPr="008F6F23">
        <w:rPr>
          <w:rFonts w:eastAsia="Times New Roman" w:cs="Times New Roman"/>
          <w:lang w:eastAsia="en-GB"/>
        </w:rPr>
        <w:t>6.1.1</w:t>
      </w:r>
      <w:r w:rsidRPr="008F6F23">
        <w:rPr>
          <w:rFonts w:eastAsia="Times New Roman" w:cs="Times New Roman"/>
          <w:lang w:eastAsia="en-GB"/>
        </w:rPr>
        <w:tab/>
        <w:t xml:space="preserve">WIS </w:t>
      </w:r>
      <w:r w:rsidR="0056022F">
        <w:rPr>
          <w:rFonts w:eastAsia="Times New Roman" w:cs="Times New Roman"/>
          <w:lang w:eastAsia="en-GB"/>
        </w:rPr>
        <w:t>C</w:t>
      </w:r>
      <w:r w:rsidRPr="008F6F23">
        <w:rPr>
          <w:rFonts w:eastAsia="Times New Roman" w:cs="Times New Roman"/>
          <w:lang w:eastAsia="en-GB"/>
        </w:rPr>
        <w:t xml:space="preserve">entres should participate in the WIS IT Security Incident Response Process specified in </w:t>
      </w:r>
      <w:hyperlink r:id="rId53" w:history="1">
        <w:r w:rsidRPr="008F6F23">
          <w:rPr>
            <w:rStyle w:val="Hyperlink"/>
            <w:rFonts w:eastAsia="Times New Roman" w:cs="Times New Roman"/>
            <w:i/>
            <w:iCs/>
            <w:lang w:eastAsia="en-GB"/>
          </w:rPr>
          <w:t>Guide to the WMO Information System</w:t>
        </w:r>
      </w:hyperlink>
      <w:r w:rsidRPr="008F6F23">
        <w:rPr>
          <w:rFonts w:eastAsia="Times New Roman" w:cs="Times New Roman"/>
          <w:lang w:eastAsia="en-GB"/>
        </w:rPr>
        <w:t xml:space="preserve"> (WMO-No. 1061), Part VII, Appendix F, to the extent permitted by national regulations, policies and procedures.</w:t>
      </w:r>
    </w:p>
    <w:p w14:paraId="0B48F9BE" w14:textId="5C44662F" w:rsidR="0044762B" w:rsidRPr="008F6F23" w:rsidRDefault="0044762B" w:rsidP="0044762B">
      <w:pPr>
        <w:tabs>
          <w:tab w:val="clear" w:pos="1134"/>
        </w:tabs>
        <w:spacing w:after="240"/>
        <w:jc w:val="left"/>
        <w:rPr>
          <w:rFonts w:eastAsia="Times New Roman" w:cs="Times New Roman"/>
          <w:lang w:eastAsia="en-GB"/>
        </w:rPr>
      </w:pPr>
      <w:r w:rsidRPr="008F6F23">
        <w:rPr>
          <w:rFonts w:eastAsia="Times New Roman" w:cs="Times New Roman"/>
          <w:lang w:eastAsia="en-GB"/>
        </w:rPr>
        <w:t>6.1.2</w:t>
      </w:r>
      <w:r w:rsidRPr="008F6F23">
        <w:rPr>
          <w:rFonts w:eastAsia="Times New Roman" w:cs="Times New Roman"/>
          <w:lang w:eastAsia="en-GB"/>
        </w:rPr>
        <w:tab/>
        <w:t xml:space="preserve">All Members </w:t>
      </w:r>
      <w:sdt>
        <w:sdtPr>
          <w:rPr>
            <w:rFonts w:eastAsia="Times New Roman" w:cs="Times New Roman"/>
            <w:lang w:eastAsia="en-GB"/>
          </w:rPr>
          <w:tag w:val="goog_rdk_137"/>
          <w:id w:val="769820009"/>
        </w:sdtPr>
        <w:sdtContent/>
      </w:sdt>
      <w:r w:rsidRPr="008F6F23">
        <w:rPr>
          <w:rFonts w:eastAsia="Times New Roman" w:cs="Times New Roman"/>
          <w:lang w:eastAsia="en-GB"/>
        </w:rPr>
        <w:t>shall</w:t>
      </w:r>
      <w:r w:rsidRPr="008F6F23">
        <w:rPr>
          <w:rFonts w:eastAsia="Times New Roman" w:cs="Times New Roman"/>
          <w:color w:val="000000" w:themeColor="text1"/>
          <w:lang w:eastAsia="en-GB"/>
        </w:rPr>
        <w:t xml:space="preserve"> follow the guidance follow the guidance provided in Part VI of the </w:t>
      </w:r>
      <w:hyperlink r:id="rId54" w:history="1">
        <w:r w:rsidRPr="008F6F23">
          <w:rPr>
            <w:rStyle w:val="Hyperlink"/>
            <w:rFonts w:eastAsia="Times New Roman" w:cs="Times New Roman"/>
            <w:i/>
            <w:iCs/>
            <w:lang w:eastAsia="en-GB"/>
          </w:rPr>
          <w:t>Guide to the WMO Information System</w:t>
        </w:r>
      </w:hyperlink>
      <w:r w:rsidRPr="008F6F23">
        <w:rPr>
          <w:rFonts w:eastAsia="Times New Roman" w:cs="Times New Roman"/>
          <w:color w:val="000000" w:themeColor="text1"/>
          <w:lang w:eastAsia="en-GB"/>
        </w:rPr>
        <w:t xml:space="preserve"> (WMO-No. 1061) and use </w:t>
      </w:r>
      <w:r w:rsidRPr="008F6F23">
        <w:rPr>
          <w:rFonts w:eastAsia="Times New Roman" w:cs="Times New Roman"/>
          <w:lang w:eastAsia="en-GB"/>
        </w:rPr>
        <w:t>appropriate information management processes to generate, share, use, archive and dispose of information supporting WMO and partner organization programmes.</w:t>
      </w:r>
    </w:p>
    <w:p w14:paraId="09A19EA8" w14:textId="77777777" w:rsidR="0044762B" w:rsidRPr="008F6F23" w:rsidRDefault="0044762B" w:rsidP="0044762B">
      <w:pPr>
        <w:tabs>
          <w:tab w:val="clear" w:pos="1134"/>
        </w:tabs>
        <w:spacing w:after="240"/>
        <w:jc w:val="left"/>
        <w:rPr>
          <w:rFonts w:eastAsia="Times New Roman" w:cs="Times New Roman"/>
          <w:lang w:eastAsia="en-GB"/>
        </w:rPr>
      </w:pPr>
      <w:r w:rsidRPr="008F6F23">
        <w:rPr>
          <w:rFonts w:eastAsia="Times New Roman" w:cs="Times New Roman"/>
          <w:lang w:eastAsia="en-GB"/>
        </w:rPr>
        <w:t>6.1.3</w:t>
      </w:r>
      <w:r w:rsidRPr="008F6F23">
        <w:rPr>
          <w:rFonts w:eastAsia="Times New Roman" w:cs="Times New Roman"/>
          <w:lang w:eastAsia="en-GB"/>
        </w:rPr>
        <w:tab/>
        <w:t>Information management practices shall include: documentation, governance, quality assurance and competencies.</w:t>
      </w:r>
    </w:p>
    <w:p w14:paraId="18504217" w14:textId="58E62522" w:rsidR="0044762B" w:rsidRPr="008F6F23" w:rsidRDefault="0044762B" w:rsidP="0044762B">
      <w:pPr>
        <w:tabs>
          <w:tab w:val="clear" w:pos="1134"/>
        </w:tabs>
        <w:spacing w:after="240"/>
        <w:jc w:val="left"/>
        <w:rPr>
          <w:rFonts w:eastAsia="Times New Roman" w:cs="Times New Roman"/>
          <w:lang w:eastAsia="en-GB"/>
        </w:rPr>
      </w:pPr>
      <w:r w:rsidRPr="008F6F23">
        <w:rPr>
          <w:rFonts w:eastAsia="Times New Roman" w:cs="Times New Roman"/>
          <w:lang w:eastAsia="en-GB"/>
        </w:rPr>
        <w:t>6.1.4</w:t>
      </w:r>
      <w:r w:rsidR="008B079D">
        <w:rPr>
          <w:rFonts w:eastAsia="Times New Roman" w:cs="Times New Roman"/>
          <w:lang w:eastAsia="en-GB"/>
        </w:rPr>
        <w:tab/>
      </w:r>
      <w:r w:rsidRPr="008F6F23">
        <w:rPr>
          <w:rFonts w:eastAsia="Times New Roman" w:cs="Times New Roman"/>
          <w:lang w:eastAsia="en-GB"/>
        </w:rPr>
        <w:t xml:space="preserve">Members should apply the guidance provided in the </w:t>
      </w:r>
      <w:hyperlink r:id="rId55" w:history="1">
        <w:r w:rsidRPr="008F6F23">
          <w:rPr>
            <w:rFonts w:eastAsia="Times New Roman" w:cs="Times New Roman"/>
            <w:i/>
            <w:color w:val="0000FF"/>
            <w:lang w:eastAsia="en-GB"/>
          </w:rPr>
          <w:t>Guidance on technical specifications of WIS 2.0</w:t>
        </w:r>
      </w:hyperlink>
      <w:r w:rsidRPr="008F6F23">
        <w:rPr>
          <w:rFonts w:eastAsia="Times New Roman" w:cs="Times New Roman"/>
          <w:lang w:eastAsia="en-GB"/>
        </w:rPr>
        <w:t>. </w:t>
      </w:r>
    </w:p>
    <w:p w14:paraId="5A042287" w14:textId="77777777" w:rsidR="0044762B" w:rsidRPr="008F6F23" w:rsidRDefault="0044762B" w:rsidP="0044762B">
      <w:pPr>
        <w:tabs>
          <w:tab w:val="clear" w:pos="1134"/>
        </w:tabs>
        <w:jc w:val="left"/>
        <w:rPr>
          <w:rFonts w:eastAsia="Times New Roman" w:cs="Times New Roman"/>
          <w:lang w:eastAsia="en-GB"/>
        </w:rPr>
      </w:pPr>
      <w:r w:rsidRPr="008F6F23">
        <w:rPr>
          <w:rFonts w:eastAsia="Times New Roman" w:cs="Times New Roman"/>
          <w:lang w:eastAsia="en-GB"/>
        </w:rPr>
        <w:t>6.1.5</w:t>
      </w:r>
      <w:r w:rsidRPr="008F6F23">
        <w:rPr>
          <w:rFonts w:eastAsia="Times New Roman" w:cs="Times New Roman"/>
          <w:lang w:eastAsia="en-GB"/>
        </w:rPr>
        <w:tab/>
        <w:t>Members shall manage their Information and Communication Technology (ICT) to a standard consistent with the requirements of the services that depend on that ICT.</w:t>
      </w:r>
    </w:p>
    <w:p w14:paraId="6BAD7B65" w14:textId="77777777" w:rsidR="0044762B" w:rsidRDefault="0044762B" w:rsidP="0044762B">
      <w:pPr>
        <w:tabs>
          <w:tab w:val="clear" w:pos="1134"/>
        </w:tabs>
        <w:jc w:val="left"/>
        <w:rPr>
          <w:b/>
          <w:caps/>
          <w:color w:val="000000" w:themeColor="text1"/>
        </w:rPr>
      </w:pPr>
      <w:bookmarkStart w:id="129" w:name="1.6_Robustness_and_reliability_of_compon"/>
      <w:bookmarkStart w:id="130" w:name="1.7_Collection_and_dissemination_service"/>
      <w:bookmarkStart w:id="131" w:name="1.8_Competencies_of_personnel"/>
      <w:bookmarkStart w:id="132" w:name="_bookmark4"/>
      <w:bookmarkStart w:id="133" w:name="APPENDIX_A._SELECTED_WMO_DOCUMENTS_RELEV"/>
      <w:bookmarkStart w:id="134" w:name="_bookmark22"/>
      <w:bookmarkStart w:id="135" w:name="APPENDICES"/>
      <w:bookmarkEnd w:id="129"/>
      <w:bookmarkEnd w:id="130"/>
      <w:bookmarkEnd w:id="131"/>
      <w:bookmarkEnd w:id="132"/>
      <w:bookmarkEnd w:id="133"/>
      <w:bookmarkEnd w:id="134"/>
      <w:bookmarkEnd w:id="135"/>
      <w:r>
        <w:rPr>
          <w:b/>
          <w:caps/>
          <w:color w:val="000000" w:themeColor="text1"/>
        </w:rPr>
        <w:br w:type="page"/>
      </w:r>
    </w:p>
    <w:p w14:paraId="7963B02C" w14:textId="77777777" w:rsidR="0044762B" w:rsidRPr="008F6F23" w:rsidRDefault="0044762B" w:rsidP="0067355F">
      <w:pPr>
        <w:keepNext/>
        <w:tabs>
          <w:tab w:val="clear" w:pos="1134"/>
        </w:tabs>
        <w:spacing w:before="120" w:after="240"/>
        <w:jc w:val="left"/>
        <w:outlineLvl w:val="2"/>
        <w:rPr>
          <w:b/>
          <w:caps/>
          <w:color w:val="000000" w:themeColor="text1"/>
        </w:rPr>
      </w:pPr>
      <w:r w:rsidRPr="008F6F23">
        <w:rPr>
          <w:b/>
          <w:caps/>
          <w:color w:val="000000" w:themeColor="text1"/>
        </w:rPr>
        <w:lastRenderedPageBreak/>
        <w:t>Appendix A: WIS2 principles and benefits</w:t>
      </w:r>
    </w:p>
    <w:p w14:paraId="006A8A24"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 xml:space="preserve">The WMO review of emerging data issues cites Web services as one of the technologies that: </w:t>
      </w:r>
    </w:p>
    <w:p w14:paraId="124227D3" w14:textId="77777777" w:rsidR="0044762B" w:rsidRPr="008F6F23" w:rsidRDefault="0044762B" w:rsidP="0067355F">
      <w:pPr>
        <w:tabs>
          <w:tab w:val="clear" w:pos="1134"/>
        </w:tabs>
        <w:spacing w:before="120" w:after="240"/>
        <w:ind w:left="720"/>
        <w:jc w:val="left"/>
        <w:rPr>
          <w:rFonts w:eastAsia="Times New Roman" w:cs="Times New Roman"/>
          <w:i/>
          <w:lang w:eastAsia="en-GB"/>
        </w:rPr>
      </w:pPr>
      <w:r w:rsidRPr="008F6F23">
        <w:rPr>
          <w:rFonts w:eastAsia="Times New Roman" w:cs="Times New Roman"/>
          <w:i/>
          <w:lang w:eastAsia="en-GB"/>
        </w:rPr>
        <w:t>"</w:t>
      </w:r>
      <w:proofErr w:type="gramStart"/>
      <w:r w:rsidRPr="008F6F23">
        <w:rPr>
          <w:rFonts w:eastAsia="Times New Roman" w:cs="Times New Roman"/>
          <w:i/>
          <w:lang w:eastAsia="en-GB"/>
        </w:rPr>
        <w:t>present</w:t>
      </w:r>
      <w:proofErr w:type="gramEnd"/>
      <w:r w:rsidRPr="008F6F23">
        <w:rPr>
          <w:rFonts w:eastAsia="Times New Roman" w:cs="Times New Roman"/>
          <w:i/>
          <w:lang w:eastAsia="en-GB"/>
        </w:rPr>
        <w:t xml:space="preserve"> new operating concepts that will improve operational efficiency, information sharing and service delivery, and enable users to more effectively exploit data".</w:t>
      </w:r>
    </w:p>
    <w:p w14:paraId="0EFE8B98"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The World Wide Web Consortium (W3C)</w:t>
      </w:r>
      <w:r w:rsidRPr="008F6F23">
        <w:rPr>
          <w:rFonts w:eastAsia="Times New Roman" w:cs="Times New Roman"/>
          <w:vertAlign w:val="superscript"/>
          <w:lang w:eastAsia="en-GB"/>
        </w:rPr>
        <w:footnoteReference w:id="2"/>
      </w:r>
      <w:r w:rsidRPr="008F6F23">
        <w:rPr>
          <w:rFonts w:eastAsia="Times New Roman" w:cs="Times New Roman"/>
          <w:lang w:eastAsia="en-GB"/>
        </w:rPr>
        <w:t xml:space="preserve"> states that: </w:t>
      </w:r>
    </w:p>
    <w:p w14:paraId="563DFF33" w14:textId="77777777" w:rsidR="0044762B" w:rsidRPr="008F6F23" w:rsidRDefault="0044762B" w:rsidP="0067355F">
      <w:pPr>
        <w:tabs>
          <w:tab w:val="clear" w:pos="1134"/>
        </w:tabs>
        <w:spacing w:before="120" w:after="240"/>
        <w:ind w:left="720"/>
        <w:jc w:val="left"/>
        <w:rPr>
          <w:rFonts w:eastAsia="Times New Roman" w:cs="Times New Roman"/>
          <w:i/>
          <w:lang w:eastAsia="en-GB"/>
        </w:rPr>
      </w:pPr>
      <w:r w:rsidRPr="008F6F23">
        <w:rPr>
          <w:rFonts w:eastAsia="Times New Roman" w:cs="Times New Roman"/>
          <w:i/>
          <w:lang w:eastAsia="en-GB"/>
        </w:rPr>
        <w:t>"The Web is the World’s most successful vendor neutral distributed information system, enabling people to access applications and services right across the World from their smartphones, tablets, laptops and other computing devices. […] The Web of data which ranges from small amounts of data to vast datasets, and either which are open to all or restricted to a few. Data can be consumed by Web pages, downloaded for local processing, or accessed via network APIs that support remote processing [i.e. Web services]."</w:t>
      </w:r>
    </w:p>
    <w:p w14:paraId="237439D5"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 xml:space="preserve">The Web is founded on three pillars: </w:t>
      </w:r>
    </w:p>
    <w:p w14:paraId="3CDB6A8F" w14:textId="77777777" w:rsidR="0044762B" w:rsidRPr="008F6F23" w:rsidRDefault="0044762B" w:rsidP="0067355F">
      <w:pPr>
        <w:tabs>
          <w:tab w:val="clear" w:pos="1134"/>
        </w:tabs>
        <w:spacing w:before="120" w:after="240"/>
        <w:ind w:left="567" w:hanging="567"/>
        <w:jc w:val="left"/>
        <w:rPr>
          <w:rFonts w:eastAsia="Times New Roman" w:cs="Times New Roman"/>
          <w:color w:val="000000"/>
          <w:lang w:eastAsia="en-GB"/>
        </w:rPr>
      </w:pPr>
      <w:r w:rsidRPr="008F6F23">
        <w:rPr>
          <w:rFonts w:eastAsia="Times New Roman" w:cs="Times New Roman"/>
          <w:color w:val="000000"/>
          <w:lang w:eastAsia="en-GB"/>
        </w:rPr>
        <w:t>(1)</w:t>
      </w:r>
      <w:r w:rsidRPr="008F6F23">
        <w:rPr>
          <w:rFonts w:eastAsia="Times New Roman" w:cs="Times New Roman"/>
          <w:color w:val="000000"/>
          <w:lang w:eastAsia="en-GB"/>
        </w:rPr>
        <w:tab/>
      </w:r>
      <w:r w:rsidRPr="008F6F23">
        <w:rPr>
          <w:rFonts w:eastAsia="Times New Roman" w:cs="Times New Roman"/>
          <w:lang w:eastAsia="en-GB"/>
        </w:rPr>
        <w:t>Addressing resources (i.e. Web pages, data, metadata, APIs etc.) using Uniform Resource Identifiers (URI</w:t>
      </w:r>
      <w:proofErr w:type="gramStart"/>
      <w:r w:rsidRPr="008F6F23">
        <w:rPr>
          <w:rFonts w:eastAsia="Times New Roman" w:cs="Times New Roman"/>
          <w:lang w:eastAsia="en-GB"/>
        </w:rPr>
        <w:t>);</w:t>
      </w:r>
      <w:proofErr w:type="gramEnd"/>
    </w:p>
    <w:p w14:paraId="4893C30B" w14:textId="77777777" w:rsidR="0044762B" w:rsidRPr="008F6F23" w:rsidRDefault="0044762B" w:rsidP="0067355F">
      <w:pPr>
        <w:tabs>
          <w:tab w:val="clear" w:pos="1134"/>
        </w:tabs>
        <w:spacing w:before="120" w:after="240"/>
        <w:ind w:left="567" w:hanging="567"/>
        <w:jc w:val="left"/>
        <w:rPr>
          <w:rFonts w:eastAsia="Times New Roman" w:cs="Times New Roman"/>
          <w:color w:val="000000"/>
          <w:lang w:eastAsia="en-GB"/>
        </w:rPr>
      </w:pPr>
      <w:r w:rsidRPr="008F6F23">
        <w:rPr>
          <w:rFonts w:eastAsia="Times New Roman" w:cs="Times New Roman"/>
          <w:color w:val="000000"/>
          <w:lang w:eastAsia="en-GB"/>
        </w:rPr>
        <w:t>(2)</w:t>
      </w:r>
      <w:r w:rsidRPr="008F6F23">
        <w:rPr>
          <w:rFonts w:eastAsia="Times New Roman" w:cs="Times New Roman"/>
          <w:color w:val="000000"/>
          <w:lang w:eastAsia="en-GB"/>
        </w:rPr>
        <w:tab/>
      </w:r>
      <w:r w:rsidRPr="008F6F23">
        <w:rPr>
          <w:rFonts w:eastAsia="Times New Roman" w:cs="Times New Roman"/>
          <w:lang w:eastAsia="en-GB"/>
        </w:rPr>
        <w:t>Open data standards; and</w:t>
      </w:r>
    </w:p>
    <w:p w14:paraId="67AE67B1" w14:textId="77777777" w:rsidR="0044762B" w:rsidRPr="008F6F23" w:rsidRDefault="0044762B" w:rsidP="0067355F">
      <w:pPr>
        <w:tabs>
          <w:tab w:val="clear" w:pos="1134"/>
        </w:tabs>
        <w:spacing w:before="120" w:after="240"/>
        <w:ind w:left="567" w:hanging="567"/>
        <w:jc w:val="left"/>
        <w:rPr>
          <w:rFonts w:eastAsia="Times New Roman" w:cs="Times New Roman"/>
          <w:color w:val="000000"/>
          <w:lang w:eastAsia="en-GB"/>
        </w:rPr>
      </w:pPr>
      <w:r w:rsidRPr="008F6F23">
        <w:rPr>
          <w:rFonts w:eastAsia="Times New Roman" w:cs="Times New Roman"/>
          <w:color w:val="000000"/>
          <w:lang w:eastAsia="en-GB"/>
        </w:rPr>
        <w:t>(3)</w:t>
      </w:r>
      <w:r w:rsidRPr="008F6F23">
        <w:rPr>
          <w:rFonts w:eastAsia="Times New Roman" w:cs="Times New Roman"/>
          <w:color w:val="000000"/>
          <w:lang w:eastAsia="en-GB"/>
        </w:rPr>
        <w:tab/>
      </w:r>
      <w:r w:rsidRPr="008F6F23">
        <w:rPr>
          <w:rFonts w:eastAsia="Times New Roman" w:cs="Times New Roman"/>
          <w:lang w:eastAsia="en-GB"/>
        </w:rPr>
        <w:t xml:space="preserve">Open standard network protocols. </w:t>
      </w:r>
    </w:p>
    <w:p w14:paraId="28CCE451"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 xml:space="preserve">Provision of digital resources (e.g. data, information, products) using the Web does not automatically imply that those resources are freely available to all without restrictions on use. Web technologies allow for authentication and authorization where necessary: the resource provider retains control of who can access published resources and they can force users to accept a license specifying the terms and conditions under which those resources can be used before allowing users access.  </w:t>
      </w:r>
    </w:p>
    <w:p w14:paraId="575FCA4C"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Ten technical changes to WIS (the WIS 2.0 principles) and the associated benefits are outlined below.</w:t>
      </w:r>
    </w:p>
    <w:p w14:paraId="10E09B68"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b/>
          <w:lang w:eastAsia="en-GB"/>
        </w:rPr>
        <w:t xml:space="preserve">Principle 1: </w:t>
      </w:r>
      <w:r w:rsidRPr="008F6F23">
        <w:rPr>
          <w:rFonts w:eastAsia="Times New Roman" w:cs="Times New Roman"/>
          <w:lang w:eastAsia="en-GB"/>
        </w:rPr>
        <w:t>WIS 2.0 adopts Web technologies and leverages industry best practices and open standards</w:t>
      </w:r>
      <w:r w:rsidRPr="008F6F23">
        <w:rPr>
          <w:rFonts w:eastAsia="Times New Roman" w:cs="Times New Roman"/>
          <w:vertAlign w:val="superscript"/>
          <w:lang w:eastAsia="en-GB"/>
        </w:rPr>
        <w:footnoteReference w:id="3"/>
      </w:r>
      <w:r w:rsidRPr="008F6F23">
        <w:rPr>
          <w:rFonts w:eastAsia="Times New Roman" w:cs="Times New Roman"/>
          <w:lang w:eastAsia="en-GB"/>
        </w:rPr>
        <w:t xml:space="preserve">. </w:t>
      </w:r>
    </w:p>
    <w:p w14:paraId="13B69770"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BENEFIT:</w:t>
      </w:r>
    </w:p>
    <w:p w14:paraId="5EDC4F12" w14:textId="77777777" w:rsidR="0044762B" w:rsidRPr="008F6F23" w:rsidRDefault="0044762B" w:rsidP="0067355F">
      <w:pPr>
        <w:tabs>
          <w:tab w:val="clear" w:pos="1134"/>
        </w:tabs>
        <w:spacing w:before="120" w:after="24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 xml:space="preserve">Use of widely adopted practices and open standards will enable a large population of users to conveniently interact with WIS 2.0 to discover, access, and use authoritative weather, </w:t>
      </w:r>
      <w:proofErr w:type="gramStart"/>
      <w:r w:rsidRPr="008F6F23">
        <w:rPr>
          <w:rFonts w:eastAsia="Times New Roman" w:cs="Times New Roman"/>
          <w:lang w:eastAsia="en-GB"/>
        </w:rPr>
        <w:t>water</w:t>
      </w:r>
      <w:proofErr w:type="gramEnd"/>
      <w:r w:rsidRPr="008F6F23">
        <w:rPr>
          <w:rFonts w:eastAsia="Times New Roman" w:cs="Times New Roman"/>
          <w:lang w:eastAsia="en-GB"/>
        </w:rPr>
        <w:t xml:space="preserve"> and climate data.</w:t>
      </w:r>
    </w:p>
    <w:p w14:paraId="44D245E6" w14:textId="77777777" w:rsidR="0044762B" w:rsidRPr="008F6F23" w:rsidRDefault="0044762B" w:rsidP="0067355F">
      <w:pPr>
        <w:tabs>
          <w:tab w:val="clear" w:pos="1134"/>
        </w:tabs>
        <w:spacing w:before="120" w:after="240"/>
        <w:jc w:val="left"/>
        <w:rPr>
          <w:rFonts w:eastAsia="Times New Roman" w:cs="Times New Roman"/>
          <w:i/>
          <w:lang w:eastAsia="en-GB"/>
        </w:rPr>
      </w:pPr>
      <w:r w:rsidRPr="008F6F23">
        <w:rPr>
          <w:rFonts w:eastAsia="Times New Roman" w:cs="Times New Roman"/>
          <w:i/>
          <w:lang w:eastAsia="en-GB"/>
        </w:rPr>
        <w:t xml:space="preserve">Note that many NMHS already embrace Web architecture to meet their business needs. </w:t>
      </w:r>
    </w:p>
    <w:p w14:paraId="51D052A8"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b/>
          <w:lang w:eastAsia="en-GB"/>
        </w:rPr>
        <w:t xml:space="preserve">Principle 2: </w:t>
      </w:r>
      <w:r w:rsidRPr="008F6F23">
        <w:rPr>
          <w:rFonts w:eastAsia="Times New Roman" w:cs="Times New Roman"/>
          <w:lang w:eastAsia="en-GB"/>
        </w:rPr>
        <w:t>WIS 2.0 uses Uniform Resource Locators (URL) to identify resources (i.e., Web pages, data, metadata, APIs)</w:t>
      </w:r>
      <w:r w:rsidRPr="008F6F23">
        <w:rPr>
          <w:rFonts w:eastAsia="Times New Roman" w:cs="Times New Roman"/>
          <w:vertAlign w:val="superscript"/>
          <w:lang w:eastAsia="en-GB"/>
        </w:rPr>
        <w:footnoteReference w:id="4"/>
      </w:r>
      <w:r w:rsidRPr="008F6F23">
        <w:rPr>
          <w:rFonts w:eastAsia="Times New Roman" w:cs="Times New Roman"/>
          <w:lang w:eastAsia="en-GB"/>
        </w:rPr>
        <w:t>.</w:t>
      </w:r>
    </w:p>
    <w:p w14:paraId="3FFFE986"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BENEFIT:</w:t>
      </w:r>
    </w:p>
    <w:p w14:paraId="57AE8222" w14:textId="77777777" w:rsidR="0044762B" w:rsidRPr="008F6F23" w:rsidRDefault="0044762B" w:rsidP="0067355F">
      <w:pPr>
        <w:tabs>
          <w:tab w:val="clear" w:pos="1134"/>
        </w:tabs>
        <w:spacing w:before="120" w:after="240"/>
        <w:ind w:left="1134" w:hanging="567"/>
        <w:jc w:val="left"/>
        <w:rPr>
          <w:rFonts w:eastAsia="Times New Roman" w:cs="Times New Roman"/>
          <w:color w:val="000000"/>
          <w:lang w:eastAsia="en-GB"/>
        </w:rPr>
      </w:pPr>
      <w:r w:rsidRPr="008F6F23">
        <w:rPr>
          <w:rFonts w:eastAsia="Times New Roman" w:cs="Times New Roman"/>
          <w:color w:val="000000"/>
          <w:lang w:eastAsia="en-GB"/>
        </w:rPr>
        <w:lastRenderedPageBreak/>
        <w:t>●</w:t>
      </w:r>
      <w:r w:rsidRPr="008F6F23">
        <w:rPr>
          <w:rFonts w:eastAsia="Times New Roman" w:cs="Times New Roman"/>
          <w:color w:val="000000"/>
          <w:lang w:eastAsia="en-GB"/>
        </w:rPr>
        <w:tab/>
      </w:r>
      <w:r w:rsidRPr="008F6F23">
        <w:rPr>
          <w:rFonts w:eastAsia="Times New Roman" w:cs="Times New Roman"/>
          <w:lang w:eastAsia="en-GB"/>
        </w:rPr>
        <w:t xml:space="preserve">URLs uniquely identify a resource and describe the primary mechanism for retrieving or interacting with it (i.e. the network 'location' and the communications protocol to be used). </w:t>
      </w:r>
    </w:p>
    <w:p w14:paraId="5CC344FE" w14:textId="77777777" w:rsidR="0044762B" w:rsidRPr="008F6F23" w:rsidRDefault="0044762B" w:rsidP="0086649E">
      <w:pPr>
        <w:tabs>
          <w:tab w:val="clear" w:pos="1134"/>
        </w:tabs>
        <w:spacing w:after="240"/>
        <w:jc w:val="left"/>
        <w:rPr>
          <w:rFonts w:eastAsia="Times New Roman" w:cs="Times New Roman"/>
          <w:lang w:eastAsia="en-GB"/>
        </w:rPr>
      </w:pPr>
      <w:r w:rsidRPr="008F6F23">
        <w:rPr>
          <w:rFonts w:eastAsia="Times New Roman" w:cs="Times New Roman"/>
          <w:b/>
          <w:lang w:eastAsia="en-GB"/>
        </w:rPr>
        <w:t xml:space="preserve">Principle 3: </w:t>
      </w:r>
      <w:r w:rsidRPr="008F6F23">
        <w:rPr>
          <w:rFonts w:eastAsia="Times New Roman" w:cs="Times New Roman"/>
          <w:lang w:eastAsia="en-GB"/>
        </w:rPr>
        <w:t>WIS 2.0 prioritizes use of public telecommunications networks (i.e. Internet) when publishing digital resources.</w:t>
      </w:r>
    </w:p>
    <w:p w14:paraId="4A3A9AAA"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BENEFITS:</w:t>
      </w:r>
    </w:p>
    <w:p w14:paraId="454C5628" w14:textId="77777777" w:rsidR="0044762B" w:rsidRPr="008F6F23" w:rsidRDefault="0044762B" w:rsidP="008B079D">
      <w:pPr>
        <w:tabs>
          <w:tab w:val="clear" w:pos="1134"/>
        </w:tabs>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Publishing digital resources on the Internet enables the meteorological community to retrieve or interact with those resources – it is unlikely that most of the community would be permitted to join managed networks such as Area Meteorological Data Communications Networks (AMDCN) employed by NMHS for data exchange with guaranteed service levels.</w:t>
      </w:r>
    </w:p>
    <w:p w14:paraId="1C9213AD" w14:textId="77777777" w:rsidR="0044762B" w:rsidRPr="008F6F23" w:rsidRDefault="0044762B" w:rsidP="008B079D">
      <w:pPr>
        <w:tabs>
          <w:tab w:val="clear" w:pos="1134"/>
        </w:tabs>
        <w:spacing w:before="12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 xml:space="preserve">Internet connections are significantly cheaper than the same bandwidth delivered through a managed network. </w:t>
      </w:r>
    </w:p>
    <w:p w14:paraId="2B0990D7" w14:textId="77777777" w:rsidR="0044762B" w:rsidRPr="008F6F23" w:rsidRDefault="0044762B" w:rsidP="008B079D">
      <w:pPr>
        <w:tabs>
          <w:tab w:val="clear" w:pos="1134"/>
        </w:tabs>
        <w:spacing w:before="120"/>
        <w:jc w:val="left"/>
        <w:rPr>
          <w:rFonts w:eastAsia="Times New Roman" w:cs="Times New Roman"/>
          <w:i/>
          <w:lang w:eastAsia="en-GB"/>
        </w:rPr>
      </w:pPr>
      <w:r w:rsidRPr="008F6F23">
        <w:rPr>
          <w:rFonts w:eastAsia="Times New Roman" w:cs="Times New Roman"/>
          <w:i/>
          <w:lang w:eastAsia="en-GB"/>
        </w:rPr>
        <w:t>Note that WMO Integrated Global Data Dissemination Service (IGDDS) remains an important component of WIS – providing data distribution where there is no Internet connectivity using DVB-S broadcast.</w:t>
      </w:r>
    </w:p>
    <w:p w14:paraId="29065C67" w14:textId="77777777" w:rsidR="0044762B" w:rsidRPr="008F6F23" w:rsidRDefault="0044762B" w:rsidP="008B079D">
      <w:pPr>
        <w:tabs>
          <w:tab w:val="clear" w:pos="1134"/>
        </w:tabs>
        <w:spacing w:before="240" w:after="240"/>
        <w:jc w:val="left"/>
        <w:rPr>
          <w:rFonts w:eastAsia="Times New Roman" w:cs="Times New Roman"/>
          <w:lang w:eastAsia="en-GB"/>
        </w:rPr>
      </w:pPr>
      <w:r w:rsidRPr="008F6F23">
        <w:rPr>
          <w:rFonts w:eastAsia="Times New Roman" w:cs="Times New Roman"/>
          <w:lang w:eastAsia="en-GB"/>
        </w:rPr>
        <w:t>The first generation of WIS was primarily concerned with data</w:t>
      </w:r>
      <w:r w:rsidRPr="008F6F23">
        <w:rPr>
          <w:rFonts w:eastAsia="Times New Roman" w:cs="Times New Roman"/>
          <w:vertAlign w:val="superscript"/>
          <w:lang w:eastAsia="en-GB"/>
        </w:rPr>
        <w:footnoteReference w:id="5"/>
      </w:r>
      <w:r w:rsidRPr="008F6F23">
        <w:rPr>
          <w:rFonts w:eastAsia="Times New Roman" w:cs="Times New Roman"/>
          <w:lang w:eastAsia="en-GB"/>
        </w:rPr>
        <w:t xml:space="preserve"> as traditionally exchanged via the GTS. A major issue with this data-centric approach is that often it is unclear to users how they might access (i.e. download or otherwise interact with) data that is of interest to them. In line with industry practice, WIS 2.0 recognizes that users, whether humans or software systems, will always interact with data published using WIS through some form of Web service. Web services cover a broad range of functions – to download data for local use, to request routine delivery of data, to view or display data, or invoke some other function. </w:t>
      </w:r>
    </w:p>
    <w:p w14:paraId="74139C27" w14:textId="77777777" w:rsidR="0044762B" w:rsidRPr="008F6F23" w:rsidRDefault="0044762B" w:rsidP="0044762B">
      <w:pPr>
        <w:tabs>
          <w:tab w:val="clear" w:pos="1134"/>
        </w:tabs>
        <w:spacing w:after="240"/>
        <w:jc w:val="left"/>
        <w:rPr>
          <w:rFonts w:eastAsia="Times New Roman" w:cs="Times New Roman"/>
          <w:lang w:eastAsia="en-GB"/>
        </w:rPr>
      </w:pPr>
      <w:r w:rsidRPr="008F6F23">
        <w:rPr>
          <w:rFonts w:eastAsia="Times New Roman" w:cs="Times New Roman"/>
          <w:b/>
          <w:lang w:eastAsia="en-GB"/>
        </w:rPr>
        <w:t>Principle 4</w:t>
      </w:r>
      <w:r w:rsidRPr="008F6F23">
        <w:rPr>
          <w:rFonts w:eastAsia="Times New Roman" w:cs="Times New Roman"/>
          <w:lang w:eastAsia="en-GB"/>
        </w:rPr>
        <w:t xml:space="preserve">: WIS 2.0 requires provision of Web service(s) to access or interact with digital resources (e.g. data, information, products) published using WIS. </w:t>
      </w:r>
    </w:p>
    <w:p w14:paraId="2F5A81F9"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BENEFITS:</w:t>
      </w:r>
    </w:p>
    <w:p w14:paraId="3E390666" w14:textId="77777777" w:rsidR="0044762B" w:rsidRPr="008F6F23" w:rsidRDefault="0044762B" w:rsidP="0086649E">
      <w:pPr>
        <w:tabs>
          <w:tab w:val="clear" w:pos="1134"/>
        </w:tabs>
        <w:spacing w:before="240" w:after="24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B079D">
        <w:rPr>
          <w:rFonts w:eastAsia="Times New Roman" w:cs="Times New Roman"/>
          <w:color w:val="000000"/>
          <w:lang w:eastAsia="en-GB"/>
        </w:rPr>
        <w:t xml:space="preserve">Web services support 'machine-actionability' (i.e. the capacity of software systems to access, interoperate, and reuse data with little or no human intervention) because humans increasingly rely on computational support to deal with data </w:t>
      </w:r>
      <w:proofErr w:type="gramStart"/>
      <w:r w:rsidRPr="008B079D">
        <w:rPr>
          <w:rFonts w:eastAsia="Times New Roman" w:cs="Times New Roman"/>
          <w:color w:val="000000"/>
          <w:lang w:eastAsia="en-GB"/>
        </w:rPr>
        <w:t>as a result of</w:t>
      </w:r>
      <w:proofErr w:type="gramEnd"/>
      <w:r w:rsidRPr="008B079D">
        <w:rPr>
          <w:rFonts w:eastAsia="Times New Roman" w:cs="Times New Roman"/>
          <w:color w:val="000000"/>
          <w:lang w:eastAsia="en-GB"/>
        </w:rPr>
        <w:t xml:space="preserve"> increase in volume, complexity and velocity (i.e. creation speed) of data. </w:t>
      </w:r>
    </w:p>
    <w:p w14:paraId="2CB741D6" w14:textId="77777777" w:rsidR="0044762B" w:rsidRPr="008F6F23" w:rsidRDefault="0044762B" w:rsidP="0086649E">
      <w:pPr>
        <w:tabs>
          <w:tab w:val="clear" w:pos="1134"/>
        </w:tabs>
        <w:spacing w:before="240" w:after="24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B079D">
        <w:rPr>
          <w:rFonts w:eastAsia="Times New Roman" w:cs="Times New Roman"/>
          <w:color w:val="000000"/>
          <w:lang w:eastAsia="en-GB"/>
        </w:rPr>
        <w:t xml:space="preserve">NMHSs develop their capacity to build and operate Web services, allowing them to extract more value from their data holdings through delivery of higher value services to their users. </w:t>
      </w:r>
    </w:p>
    <w:p w14:paraId="0D656CDC" w14:textId="77777777" w:rsidR="0044762B" w:rsidRPr="008F6F23" w:rsidRDefault="0044762B" w:rsidP="008B079D">
      <w:pPr>
        <w:tabs>
          <w:tab w:val="clear" w:pos="1134"/>
        </w:tabs>
        <w:spacing w:before="120"/>
        <w:jc w:val="left"/>
        <w:rPr>
          <w:rFonts w:eastAsia="Times New Roman" w:cs="Times New Roman"/>
          <w:lang w:eastAsia="en-GB"/>
        </w:rPr>
      </w:pPr>
      <w:r w:rsidRPr="008F6F23">
        <w:rPr>
          <w:rFonts w:eastAsia="Times New Roman" w:cs="Times New Roman"/>
          <w:i/>
          <w:lang w:eastAsia="en-GB"/>
        </w:rPr>
        <w:t>Note: Based on the standards and conventions commonly used in their target user community (or communities), WMO Programmes may identify additional technical specifications to which participating centres should conform in addition to the specifications in this Manual.</w:t>
      </w:r>
      <w:r w:rsidRPr="008F6F23">
        <w:rPr>
          <w:rFonts w:eastAsia="Times New Roman" w:cs="Times New Roman"/>
          <w:lang w:eastAsia="en-GB"/>
        </w:rPr>
        <w:t xml:space="preserve">  </w:t>
      </w:r>
    </w:p>
    <w:p w14:paraId="070DFDA8" w14:textId="77777777" w:rsidR="0044762B" w:rsidRPr="008F6F23" w:rsidRDefault="0044762B" w:rsidP="008B079D">
      <w:pPr>
        <w:tabs>
          <w:tab w:val="clear" w:pos="1134"/>
        </w:tabs>
        <w:spacing w:before="240" w:after="240"/>
        <w:jc w:val="left"/>
        <w:rPr>
          <w:rFonts w:eastAsia="Times New Roman" w:cs="Times New Roman"/>
          <w:lang w:eastAsia="en-GB"/>
        </w:rPr>
      </w:pPr>
      <w:r w:rsidRPr="008F6F23">
        <w:rPr>
          <w:rFonts w:eastAsia="Times New Roman" w:cs="Times New Roman"/>
          <w:lang w:eastAsia="en-GB"/>
        </w:rPr>
        <w:t>When designing their Web service offerings, NCs and DCPCs publishing 'big data' into WIS should consider the capability of their users to work with that data. Cg-17 identified that most Members were ill-prepared for the predicted explosion in data volumes. Many Members are already unable to effectively use the data published and made available today. Data volumes are rapidly increasing to sizes that require significant investment in technical infrastructure to manage and use those data. Perhaps more challenging is that such large volumes are impractical to move between collaborating organizations fast enough to meet operational requirements.</w:t>
      </w:r>
    </w:p>
    <w:p w14:paraId="3EC8BF51" w14:textId="77777777" w:rsidR="0044762B" w:rsidRPr="008F6F23" w:rsidRDefault="0044762B" w:rsidP="0044762B">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Web services may be used to provide a network API to process or simplify complex or high-volume data to better match the needs of the user or create a product. These services may </w:t>
      </w:r>
      <w:r w:rsidRPr="008F6F23">
        <w:rPr>
          <w:rFonts w:eastAsia="Times New Roman" w:cs="Times New Roman"/>
          <w:lang w:eastAsia="en-GB"/>
        </w:rPr>
        <w:lastRenderedPageBreak/>
        <w:t xml:space="preserve">range in complexity from simple query APIs that allow a user to extract only a geographic subset of data corresponding to the user's area of interest, through to remote execution of a local area weather prediction model according to the user's specification and visualization of the model output. What </w:t>
      </w:r>
      <w:proofErr w:type="gramStart"/>
      <w:r w:rsidRPr="008F6F23">
        <w:rPr>
          <w:rFonts w:eastAsia="Times New Roman" w:cs="Times New Roman"/>
          <w:lang w:eastAsia="en-GB"/>
        </w:rPr>
        <w:t>both of these</w:t>
      </w:r>
      <w:proofErr w:type="gramEnd"/>
      <w:r w:rsidRPr="008F6F23">
        <w:rPr>
          <w:rFonts w:eastAsia="Times New Roman" w:cs="Times New Roman"/>
          <w:lang w:eastAsia="en-GB"/>
        </w:rPr>
        <w:t xml:space="preserve"> examples have in common is that the data is processed on the data provider's infrastructure to create a result or product that is small enough to be conveniently downloaded and used. Where the data processing is complex, intensive or requires a lot of user-specific configuration, NCs and DCPCs should consider use of cloud technologies to underpin their data processing services.</w:t>
      </w:r>
    </w:p>
    <w:p w14:paraId="3660637D" w14:textId="77777777" w:rsidR="0044762B" w:rsidRPr="008F6F23" w:rsidRDefault="0044762B" w:rsidP="0044762B">
      <w:pPr>
        <w:tabs>
          <w:tab w:val="clear" w:pos="1134"/>
        </w:tabs>
        <w:spacing w:after="240"/>
        <w:jc w:val="left"/>
        <w:rPr>
          <w:rFonts w:eastAsia="Times New Roman" w:cs="Times New Roman"/>
          <w:lang w:eastAsia="en-GB"/>
        </w:rPr>
      </w:pPr>
      <w:r w:rsidRPr="008F6F23">
        <w:rPr>
          <w:rFonts w:eastAsia="Times New Roman" w:cs="Times New Roman"/>
          <w:b/>
          <w:lang w:eastAsia="en-GB"/>
        </w:rPr>
        <w:t>Principle 5</w:t>
      </w:r>
      <w:r w:rsidRPr="008F6F23">
        <w:rPr>
          <w:rFonts w:eastAsia="Times New Roman" w:cs="Times New Roman"/>
          <w:lang w:eastAsia="en-GB"/>
        </w:rPr>
        <w:t>: WIS 2.0 encourages NCs and DCPCs to provide 'data reduction' services via WIS that process 'big data' to create results or products that are small enough to be conveniently downloaded and used by those with minimal technical infrastructure.</w:t>
      </w:r>
    </w:p>
    <w:p w14:paraId="2AD57CD1" w14:textId="77777777" w:rsidR="0044762B" w:rsidRPr="008F6F23" w:rsidRDefault="0044762B" w:rsidP="0067355F">
      <w:pPr>
        <w:tabs>
          <w:tab w:val="clear" w:pos="1134"/>
        </w:tabs>
        <w:spacing w:before="120" w:after="240"/>
        <w:jc w:val="left"/>
        <w:rPr>
          <w:rFonts w:eastAsia="Times New Roman" w:cs="Times New Roman"/>
          <w:lang w:eastAsia="en-GB"/>
        </w:rPr>
      </w:pPr>
      <w:r w:rsidRPr="008F6F23">
        <w:rPr>
          <w:rFonts w:eastAsia="Times New Roman" w:cs="Times New Roman"/>
          <w:lang w:eastAsia="en-GB"/>
        </w:rPr>
        <w:t>BENEFIT:</w:t>
      </w:r>
    </w:p>
    <w:p w14:paraId="5B221F90" w14:textId="77777777" w:rsidR="0044762B" w:rsidRPr="008F6F23" w:rsidRDefault="0044762B" w:rsidP="008B079D">
      <w:pPr>
        <w:tabs>
          <w:tab w:val="clear" w:pos="1134"/>
        </w:tabs>
        <w:spacing w:after="24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Using ‘data reduction’ Web services to process high volume, complex data remotely, Members’ agencies and institutions can deliver high-value, high-quality services to their governments and citizens helping them more effectively meet their national mandates without the need to invest in and operate their own data management infrastructure</w:t>
      </w:r>
      <w:r w:rsidRPr="008F6F23">
        <w:rPr>
          <w:rFonts w:eastAsia="Times New Roman" w:cs="Times New Roman"/>
          <w:vertAlign w:val="superscript"/>
          <w:lang w:eastAsia="en-GB"/>
        </w:rPr>
        <w:footnoteReference w:id="6"/>
      </w:r>
      <w:r w:rsidRPr="008F6F23">
        <w:rPr>
          <w:rFonts w:eastAsia="Times New Roman" w:cs="Times New Roman"/>
          <w:lang w:eastAsia="en-GB"/>
        </w:rPr>
        <w:t>.</w:t>
      </w:r>
    </w:p>
    <w:p w14:paraId="4721B5A6" w14:textId="77777777" w:rsidR="0044762B" w:rsidRPr="008F6F23" w:rsidRDefault="0044762B" w:rsidP="0044762B">
      <w:pPr>
        <w:tabs>
          <w:tab w:val="clear" w:pos="1134"/>
        </w:tabs>
        <w:spacing w:after="120"/>
        <w:jc w:val="left"/>
        <w:rPr>
          <w:rFonts w:eastAsia="Times New Roman" w:cs="Times New Roman"/>
          <w:lang w:eastAsia="en-GB"/>
        </w:rPr>
      </w:pPr>
      <w:r w:rsidRPr="008F6F23">
        <w:rPr>
          <w:rFonts w:eastAsia="Times New Roman" w:cs="Times New Roman"/>
          <w:lang w:eastAsia="en-GB"/>
        </w:rPr>
        <w:t>Real-time delivery of data and products in support of the World Weather Watch programme remains a core requirement for WIS. Data</w:t>
      </w:r>
      <w:r w:rsidR="001F3724">
        <w:rPr>
          <w:rFonts w:eastAsia="Times New Roman" w:cs="Times New Roman"/>
          <w:lang w:eastAsia="en-GB"/>
        </w:rPr>
        <w:t xml:space="preserve"> </w:t>
      </w:r>
      <w:r w:rsidRPr="008F6F23">
        <w:rPr>
          <w:rFonts w:eastAsia="Times New Roman" w:cs="Times New Roman"/>
          <w:lang w:eastAsia="en-GB"/>
        </w:rPr>
        <w:t>exchange methods permitted on the GTS</w:t>
      </w:r>
      <w:r w:rsidRPr="008F6F23">
        <w:rPr>
          <w:rFonts w:eastAsia="Times New Roman" w:cs="Times New Roman"/>
          <w:vertAlign w:val="superscript"/>
          <w:lang w:eastAsia="en-GB"/>
        </w:rPr>
        <w:footnoteReference w:id="7"/>
      </w:r>
      <w:r w:rsidRPr="008F6F23">
        <w:rPr>
          <w:rFonts w:eastAsia="Times New Roman" w:cs="Times New Roman"/>
          <w:lang w:eastAsia="en-GB"/>
        </w:rPr>
        <w:t xml:space="preserve"> require manual intervention in response to each user request for real-time data delivery, e.g. to set up and configure a new data delivery path. This practice will not scale to meet the demand for real-time data from across the meteorological community. </w:t>
      </w:r>
    </w:p>
    <w:p w14:paraId="73426F14" w14:textId="77777777" w:rsidR="0044762B" w:rsidRPr="008F6F23" w:rsidRDefault="0044762B" w:rsidP="0044762B">
      <w:pPr>
        <w:tabs>
          <w:tab w:val="clear" w:pos="1134"/>
        </w:tabs>
        <w:spacing w:after="240"/>
        <w:jc w:val="left"/>
        <w:rPr>
          <w:rFonts w:eastAsia="Times New Roman" w:cs="Times New Roman"/>
          <w:lang w:eastAsia="en-GB"/>
        </w:rPr>
      </w:pPr>
      <w:r w:rsidRPr="008F6F23">
        <w:rPr>
          <w:rFonts w:eastAsia="Times New Roman" w:cs="Times New Roman"/>
          <w:lang w:eastAsia="en-GB"/>
        </w:rPr>
        <w:t>Modern messaging protocols, such as those that underpin social media platforms like WhatsApp and Twitter, solve this problem by automating how the relationship between data provider and consumer is established. Data providers create a channel ('message queue') and categorize which data are published to that channel. Data consumers determine which channels contain data of interest and, assuming they have the necessary access rights, subscribe to them. Once a subscription to a channel is established, data published to that channel are then automatically sent to the subscriber. This is known as the publish-subscribe messaging pattern ('</w:t>
      </w:r>
      <w:proofErr w:type="spellStart"/>
      <w:r w:rsidRPr="008F6F23">
        <w:rPr>
          <w:rFonts w:eastAsia="Times New Roman" w:cs="Times New Roman"/>
          <w:lang w:eastAsia="en-GB"/>
        </w:rPr>
        <w:t>pubsub</w:t>
      </w:r>
      <w:proofErr w:type="spellEnd"/>
      <w:r w:rsidRPr="008F6F23">
        <w:rPr>
          <w:rFonts w:eastAsia="Times New Roman" w:cs="Times New Roman"/>
          <w:lang w:eastAsia="en-GB"/>
        </w:rPr>
        <w:t xml:space="preserve">'). </w:t>
      </w:r>
      <w:proofErr w:type="gramStart"/>
      <w:r w:rsidRPr="008F6F23">
        <w:rPr>
          <w:rFonts w:eastAsia="Times New Roman" w:cs="Times New Roman"/>
          <w:lang w:eastAsia="en-GB"/>
        </w:rPr>
        <w:t>Using such modern messaging protocols, there</w:t>
      </w:r>
      <w:proofErr w:type="gramEnd"/>
      <w:r w:rsidRPr="008F6F23">
        <w:rPr>
          <w:rFonts w:eastAsia="Times New Roman" w:cs="Times New Roman"/>
          <w:lang w:eastAsia="en-GB"/>
        </w:rPr>
        <w:t xml:space="preserve"> is no manual configuration burden on data providers to add new subscribers. </w:t>
      </w:r>
    </w:p>
    <w:p w14:paraId="56AC40EF" w14:textId="77777777" w:rsidR="0044762B" w:rsidRPr="008F6F23" w:rsidRDefault="0044762B" w:rsidP="0044762B">
      <w:pPr>
        <w:tabs>
          <w:tab w:val="clear" w:pos="1134"/>
        </w:tabs>
        <w:spacing w:after="240"/>
        <w:jc w:val="left"/>
        <w:rPr>
          <w:rFonts w:eastAsia="Times New Roman" w:cs="Times New Roman"/>
          <w:i/>
          <w:lang w:eastAsia="en-GB"/>
        </w:rPr>
      </w:pPr>
      <w:r w:rsidRPr="008F6F23">
        <w:rPr>
          <w:rFonts w:eastAsia="Times New Roman" w:cs="Times New Roman"/>
          <w:i/>
          <w:lang w:eastAsia="en-GB"/>
        </w:rPr>
        <w:t>Note that these modern messaging protocols may also be used to send notifications to subscribers. For example, to alert subscribers that new data or products are available for them to access or download at their convenience.</w:t>
      </w:r>
    </w:p>
    <w:p w14:paraId="2943F59B" w14:textId="77777777" w:rsidR="0044762B" w:rsidRPr="008F6F23" w:rsidRDefault="0044762B" w:rsidP="0044762B">
      <w:pPr>
        <w:tabs>
          <w:tab w:val="clear" w:pos="1134"/>
        </w:tabs>
        <w:spacing w:after="240"/>
        <w:jc w:val="left"/>
        <w:rPr>
          <w:rFonts w:eastAsia="Times New Roman" w:cs="Times New Roman"/>
          <w:lang w:eastAsia="en-GB"/>
        </w:rPr>
      </w:pPr>
      <w:r w:rsidRPr="008F6F23">
        <w:rPr>
          <w:rFonts w:eastAsia="Times New Roman" w:cs="Times New Roman"/>
          <w:b/>
          <w:lang w:eastAsia="en-GB"/>
        </w:rPr>
        <w:t>Principle 6</w:t>
      </w:r>
      <w:r w:rsidRPr="008F6F23">
        <w:rPr>
          <w:rFonts w:eastAsia="Times New Roman" w:cs="Times New Roman"/>
          <w:lang w:eastAsia="en-GB"/>
        </w:rPr>
        <w:t>: WIS 2.0 adds open standard messaging protocols that use the publish-subscribe message pattern to the list of data exchange mechanisms approved for use within WIS and GTS.</w:t>
      </w:r>
    </w:p>
    <w:p w14:paraId="2F31FA8D" w14:textId="77777777" w:rsidR="0044762B" w:rsidRPr="008F6F23" w:rsidRDefault="0044762B" w:rsidP="0067355F">
      <w:pPr>
        <w:keepNext/>
        <w:keepLines/>
        <w:tabs>
          <w:tab w:val="clear" w:pos="1134"/>
        </w:tabs>
        <w:jc w:val="left"/>
        <w:rPr>
          <w:rFonts w:eastAsia="Times New Roman" w:cs="Times New Roman"/>
          <w:lang w:eastAsia="en-GB"/>
        </w:rPr>
      </w:pPr>
      <w:r w:rsidRPr="008F6F23">
        <w:rPr>
          <w:rFonts w:eastAsia="Times New Roman" w:cs="Times New Roman"/>
          <w:lang w:eastAsia="en-GB"/>
        </w:rPr>
        <w:t>BENEFIT:</w:t>
      </w:r>
    </w:p>
    <w:p w14:paraId="2B65B264" w14:textId="77777777" w:rsidR="0044762B" w:rsidRPr="008F6F23" w:rsidRDefault="0044762B" w:rsidP="0067355F">
      <w:pPr>
        <w:tabs>
          <w:tab w:val="clear" w:pos="1134"/>
        </w:tabs>
        <w:spacing w:before="240" w:after="24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Low effort for data providers to distribute data in real-time to large numbers of consumers.</w:t>
      </w:r>
    </w:p>
    <w:p w14:paraId="77795E85" w14:textId="77777777" w:rsidR="0044762B" w:rsidRPr="008B079D" w:rsidRDefault="0044762B" w:rsidP="00D8535D">
      <w:pPr>
        <w:tabs>
          <w:tab w:val="clear" w:pos="1134"/>
        </w:tabs>
        <w:spacing w:after="240"/>
        <w:jc w:val="left"/>
        <w:rPr>
          <w:rFonts w:eastAsia="Times New Roman" w:cs="Times New Roman"/>
          <w:bCs/>
          <w:lang w:eastAsia="en-GB"/>
        </w:rPr>
      </w:pPr>
      <w:r w:rsidRPr="008F6F23">
        <w:rPr>
          <w:rFonts w:eastAsia="Times New Roman" w:cs="Times New Roman"/>
          <w:b/>
          <w:lang w:eastAsia="en-GB"/>
        </w:rPr>
        <w:t>Principle 7</w:t>
      </w:r>
      <w:r w:rsidRPr="008B079D">
        <w:rPr>
          <w:rFonts w:eastAsia="Times New Roman" w:cs="Times New Roman"/>
          <w:bCs/>
          <w:lang w:eastAsia="en-GB"/>
        </w:rPr>
        <w:t>: WIS 2.0 requires all services that provide real-time distribution of messages (containing data or notifications about data availability) to cache/store the messages for a minimum of 24-hours and allow users to request cached messages for download.</w:t>
      </w:r>
    </w:p>
    <w:p w14:paraId="062C1D5D" w14:textId="77777777" w:rsidR="0044762B" w:rsidRPr="008F6F23" w:rsidRDefault="0044762B" w:rsidP="00D8535D">
      <w:pPr>
        <w:tabs>
          <w:tab w:val="clear" w:pos="1134"/>
        </w:tabs>
        <w:jc w:val="left"/>
        <w:rPr>
          <w:rFonts w:eastAsia="Times New Roman" w:cs="Times New Roman"/>
          <w:lang w:eastAsia="en-GB"/>
        </w:rPr>
      </w:pPr>
      <w:r w:rsidRPr="008F6F23">
        <w:rPr>
          <w:rFonts w:eastAsia="Times New Roman" w:cs="Times New Roman"/>
          <w:lang w:eastAsia="en-GB"/>
        </w:rPr>
        <w:lastRenderedPageBreak/>
        <w:t>BENEFIT:</w:t>
      </w:r>
    </w:p>
    <w:p w14:paraId="656F34CD" w14:textId="77777777" w:rsidR="0044762B" w:rsidRPr="008F6F23" w:rsidRDefault="0044762B" w:rsidP="00D8535D">
      <w:pPr>
        <w:tabs>
          <w:tab w:val="clear" w:pos="1134"/>
        </w:tabs>
        <w:spacing w:before="240" w:after="24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Software systems that consume real-time data or notifications can recover from failure by requesting delivery of messages that were missed while the system was offline.</w:t>
      </w:r>
    </w:p>
    <w:p w14:paraId="76498944" w14:textId="77777777" w:rsidR="0044762B" w:rsidRPr="008F6F23" w:rsidRDefault="0044762B" w:rsidP="00D8535D">
      <w:pPr>
        <w:tabs>
          <w:tab w:val="clear" w:pos="1134"/>
        </w:tabs>
        <w:spacing w:after="240"/>
        <w:jc w:val="left"/>
        <w:rPr>
          <w:rFonts w:eastAsia="Times New Roman" w:cs="Times New Roman"/>
          <w:i/>
          <w:lang w:eastAsia="en-GB"/>
        </w:rPr>
      </w:pPr>
      <w:r w:rsidRPr="008F6F23">
        <w:rPr>
          <w:rFonts w:eastAsia="Times New Roman" w:cs="Times New Roman"/>
          <w:i/>
          <w:lang w:eastAsia="en-GB"/>
        </w:rPr>
        <w:t>Note that:</w:t>
      </w:r>
    </w:p>
    <w:p w14:paraId="7E23EC03" w14:textId="77777777" w:rsidR="0044762B" w:rsidRPr="008F6F23" w:rsidRDefault="0044762B" w:rsidP="00D8535D">
      <w:pPr>
        <w:tabs>
          <w:tab w:val="clear" w:pos="1134"/>
        </w:tabs>
        <w:spacing w:after="120"/>
        <w:ind w:left="567" w:hanging="567"/>
        <w:jc w:val="left"/>
        <w:rPr>
          <w:rFonts w:eastAsia="Times New Roman" w:cs="Times New Roman"/>
          <w:color w:val="000000"/>
          <w:lang w:eastAsia="en-GB"/>
        </w:rPr>
      </w:pPr>
      <w:r w:rsidRPr="008F6F23">
        <w:rPr>
          <w:rFonts w:eastAsia="Times New Roman" w:cs="Times New Roman"/>
          <w:color w:val="000000"/>
          <w:lang w:eastAsia="en-GB"/>
        </w:rPr>
        <w:t>1.</w:t>
      </w:r>
      <w:r w:rsidRPr="008F6F23">
        <w:rPr>
          <w:rFonts w:eastAsia="Times New Roman" w:cs="Times New Roman"/>
          <w:color w:val="000000"/>
          <w:lang w:eastAsia="en-GB"/>
        </w:rPr>
        <w:tab/>
      </w:r>
      <w:r w:rsidRPr="008F6F23">
        <w:rPr>
          <w:rFonts w:eastAsia="Times New Roman" w:cs="Times New Roman"/>
          <w:i/>
          <w:lang w:eastAsia="en-GB"/>
        </w:rPr>
        <w:t xml:space="preserve">From a WIS 2.0 perspective, open standard message protocols using the publish-subscribe pattern </w:t>
      </w:r>
      <w:proofErr w:type="gramStart"/>
      <w:r w:rsidRPr="008F6F23">
        <w:rPr>
          <w:rFonts w:eastAsia="Times New Roman" w:cs="Times New Roman"/>
          <w:i/>
          <w:lang w:eastAsia="en-GB"/>
        </w:rPr>
        <w:t>are considered to be</w:t>
      </w:r>
      <w:proofErr w:type="gramEnd"/>
      <w:r w:rsidRPr="008F6F23">
        <w:rPr>
          <w:rFonts w:eastAsia="Times New Roman" w:cs="Times New Roman"/>
          <w:i/>
          <w:lang w:eastAsia="en-GB"/>
        </w:rPr>
        <w:t xml:space="preserve"> Web services. </w:t>
      </w:r>
    </w:p>
    <w:p w14:paraId="43222819" w14:textId="77777777" w:rsidR="0044762B" w:rsidRPr="008F6F23" w:rsidRDefault="0044762B" w:rsidP="00D8535D">
      <w:pPr>
        <w:tabs>
          <w:tab w:val="clear" w:pos="1134"/>
        </w:tabs>
        <w:spacing w:after="120"/>
        <w:ind w:left="567" w:hanging="567"/>
        <w:jc w:val="left"/>
        <w:rPr>
          <w:rFonts w:eastAsia="Times New Roman" w:cs="Times New Roman"/>
          <w:color w:val="000000"/>
          <w:lang w:eastAsia="en-GB"/>
        </w:rPr>
      </w:pPr>
      <w:r w:rsidRPr="008F6F23">
        <w:rPr>
          <w:rFonts w:eastAsia="Times New Roman" w:cs="Times New Roman"/>
          <w:color w:val="000000"/>
          <w:lang w:eastAsia="en-GB"/>
        </w:rPr>
        <w:t>2.</w:t>
      </w:r>
      <w:r w:rsidRPr="008F6F23">
        <w:rPr>
          <w:rFonts w:eastAsia="Times New Roman" w:cs="Times New Roman"/>
          <w:color w:val="000000"/>
          <w:lang w:eastAsia="en-GB"/>
        </w:rPr>
        <w:tab/>
      </w:r>
      <w:r w:rsidRPr="008F6F23">
        <w:rPr>
          <w:rFonts w:eastAsia="Times New Roman" w:cs="Times New Roman"/>
          <w:i/>
          <w:lang w:eastAsia="en-GB"/>
        </w:rPr>
        <w:t>Digital resources may be made available through multiple Web services. For example, a NC may publish SYNOPTIC reports via both download (e.g. a user queries the service to access data – "pull") and real-time delivery (e.g. a user subscribes to the service and data is sent when available – "push").</w:t>
      </w:r>
    </w:p>
    <w:p w14:paraId="10692E69" w14:textId="77777777" w:rsidR="0044762B" w:rsidRPr="008F6F23" w:rsidRDefault="0044762B" w:rsidP="00D8535D">
      <w:pPr>
        <w:tabs>
          <w:tab w:val="clear" w:pos="1134"/>
        </w:tabs>
        <w:spacing w:after="120"/>
        <w:ind w:left="567" w:hanging="567"/>
        <w:jc w:val="left"/>
        <w:rPr>
          <w:rFonts w:eastAsia="Times New Roman" w:cs="Times New Roman"/>
          <w:color w:val="000000"/>
          <w:lang w:eastAsia="en-GB"/>
        </w:rPr>
      </w:pPr>
      <w:r w:rsidRPr="008F6F23">
        <w:rPr>
          <w:rFonts w:eastAsia="Times New Roman" w:cs="Times New Roman"/>
          <w:color w:val="000000"/>
          <w:lang w:eastAsia="en-GB"/>
        </w:rPr>
        <w:t>3.</w:t>
      </w:r>
      <w:r w:rsidRPr="008F6F23">
        <w:rPr>
          <w:rFonts w:eastAsia="Times New Roman" w:cs="Times New Roman"/>
          <w:color w:val="000000"/>
          <w:lang w:eastAsia="en-GB"/>
        </w:rPr>
        <w:tab/>
      </w:r>
      <w:r w:rsidRPr="008F6F23">
        <w:rPr>
          <w:rFonts w:eastAsia="Times New Roman" w:cs="Times New Roman"/>
          <w:i/>
          <w:lang w:eastAsia="en-GB"/>
        </w:rPr>
        <w:t xml:space="preserve">Many Message Switching Systems (MSS) already use the channels concept to organize the distribution of data. MSS could be amended to support these new data exchange methods, thereby minimizing disruption to the core business of NMHS (i.e. internal, </w:t>
      </w:r>
      <w:proofErr w:type="gramStart"/>
      <w:r w:rsidRPr="008F6F23">
        <w:rPr>
          <w:rFonts w:eastAsia="Times New Roman" w:cs="Times New Roman"/>
          <w:i/>
          <w:lang w:eastAsia="en-GB"/>
        </w:rPr>
        <w:t>national</w:t>
      </w:r>
      <w:proofErr w:type="gramEnd"/>
      <w:r w:rsidRPr="008F6F23">
        <w:rPr>
          <w:rFonts w:eastAsia="Times New Roman" w:cs="Times New Roman"/>
          <w:i/>
          <w:lang w:eastAsia="en-GB"/>
        </w:rPr>
        <w:t xml:space="preserve"> and international data distribution). </w:t>
      </w:r>
    </w:p>
    <w:p w14:paraId="2E263821" w14:textId="77777777" w:rsidR="0044762B" w:rsidRPr="008F6F23" w:rsidRDefault="0044762B" w:rsidP="00D8535D">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During its lifetime, the GTS – a core component of WIS – has seen continual evolution; notably the establishment of managed regional networks or 'Area Meteorological Data Communication Networks' (AMDCN) using high-performance managed networks and Internet. With such networks, all nodes on the network are visible to each other: there is no longer any need to manually route data through an intermediate chain of nodes to reach an eventual destination. Instead, routing of data is delegated to underlying network infrastructure that </w:t>
      </w:r>
      <w:proofErr w:type="gramStart"/>
      <w:r w:rsidRPr="008F6F23">
        <w:rPr>
          <w:rFonts w:eastAsia="Times New Roman" w:cs="Times New Roman"/>
          <w:lang w:eastAsia="en-GB"/>
        </w:rPr>
        <w:t>is able to</w:t>
      </w:r>
      <w:proofErr w:type="gramEnd"/>
      <w:r w:rsidRPr="008F6F23">
        <w:rPr>
          <w:rFonts w:eastAsia="Times New Roman" w:cs="Times New Roman"/>
          <w:lang w:eastAsia="en-GB"/>
        </w:rPr>
        <w:t xml:space="preserve"> avoid use of network segments suffering from poor performance and determine the optimal (i.e. quickest) path from the origin to destination.</w:t>
      </w:r>
    </w:p>
    <w:p w14:paraId="0B44167E" w14:textId="77777777" w:rsidR="0044762B" w:rsidRPr="008F6F23" w:rsidRDefault="0044762B" w:rsidP="00D8535D">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The </w:t>
      </w:r>
      <w:r w:rsidR="008B079D">
        <w:rPr>
          <w:rFonts w:eastAsia="Times New Roman" w:cs="Times New Roman"/>
          <w:lang w:eastAsia="en-GB"/>
        </w:rPr>
        <w:t>“</w:t>
      </w:r>
      <w:r w:rsidRPr="008F6F23">
        <w:rPr>
          <w:rFonts w:eastAsia="Times New Roman" w:cs="Times New Roman"/>
          <w:lang w:eastAsia="en-GB"/>
        </w:rPr>
        <w:t>store and forward</w:t>
      </w:r>
      <w:r w:rsidR="008B079D">
        <w:rPr>
          <w:rFonts w:eastAsia="Times New Roman" w:cs="Times New Roman"/>
          <w:lang w:eastAsia="en-GB"/>
        </w:rPr>
        <w:t>”</w:t>
      </w:r>
      <w:r w:rsidRPr="008F6F23">
        <w:rPr>
          <w:rFonts w:eastAsia="Times New Roman" w:cs="Times New Roman"/>
          <w:lang w:eastAsia="en-GB"/>
        </w:rPr>
        <w:t xml:space="preserve"> data dissemination pattern, routing data through an intermediate chain of nodes, remains central to GTS operations. Each node on the GTS operates a 'message switch' to control data flow based on static configuration of 'routing tables' and the unique identifier ('header') of each data package ('bulletin'). Routing tables and bulletin headers are rendered obsolete in modern telecommunications networks.</w:t>
      </w:r>
    </w:p>
    <w:p w14:paraId="4E1FA4B5" w14:textId="77777777" w:rsidR="0044762B" w:rsidRPr="008F6F23" w:rsidRDefault="0044762B" w:rsidP="00D8535D">
      <w:pPr>
        <w:tabs>
          <w:tab w:val="clear" w:pos="1134"/>
        </w:tabs>
        <w:spacing w:after="240"/>
        <w:jc w:val="left"/>
        <w:rPr>
          <w:rFonts w:eastAsia="Times New Roman" w:cs="Times New Roman"/>
          <w:i/>
          <w:lang w:eastAsia="en-GB"/>
        </w:rPr>
      </w:pPr>
      <w:r w:rsidRPr="008F6F23">
        <w:rPr>
          <w:rFonts w:eastAsia="Times New Roman" w:cs="Times New Roman"/>
          <w:i/>
          <w:lang w:eastAsia="en-GB"/>
        </w:rPr>
        <w:t xml:space="preserve">Note that many NMHS already meet bilateral data sharing arrangements using direct file </w:t>
      </w:r>
      <w:proofErr w:type="gramStart"/>
      <w:r w:rsidRPr="008F6F23">
        <w:rPr>
          <w:rFonts w:eastAsia="Times New Roman" w:cs="Times New Roman"/>
          <w:i/>
          <w:lang w:eastAsia="en-GB"/>
        </w:rPr>
        <w:t>transfer;</w:t>
      </w:r>
      <w:proofErr w:type="gramEnd"/>
      <w:r w:rsidRPr="008F6F23">
        <w:rPr>
          <w:rFonts w:eastAsia="Times New Roman" w:cs="Times New Roman"/>
          <w:i/>
          <w:lang w:eastAsia="en-GB"/>
        </w:rPr>
        <w:t xml:space="preserve"> avoiding the need for a routing table entry and effectively bypassing the GTS altogether (albeit often using the same underpinning telecommunications network infrastructure).</w:t>
      </w:r>
    </w:p>
    <w:p w14:paraId="2EFE91CA" w14:textId="77777777" w:rsidR="0044762B" w:rsidRPr="008F6F23" w:rsidRDefault="0044762B" w:rsidP="00D8535D">
      <w:pPr>
        <w:tabs>
          <w:tab w:val="clear" w:pos="1134"/>
        </w:tabs>
        <w:spacing w:after="240"/>
        <w:jc w:val="left"/>
        <w:rPr>
          <w:rFonts w:eastAsia="Times New Roman" w:cs="Times New Roman"/>
          <w:lang w:eastAsia="en-GB"/>
        </w:rPr>
      </w:pPr>
      <w:r w:rsidRPr="008F6F23">
        <w:rPr>
          <w:rFonts w:eastAsia="Times New Roman" w:cs="Times New Roman"/>
          <w:b/>
          <w:lang w:eastAsia="en-GB"/>
        </w:rPr>
        <w:t>Principle 8</w:t>
      </w:r>
      <w:r w:rsidRPr="008F6F23">
        <w:rPr>
          <w:rFonts w:eastAsia="Times New Roman" w:cs="Times New Roman"/>
          <w:lang w:eastAsia="en-GB"/>
        </w:rPr>
        <w:t xml:space="preserve">: WIS 2.0 adopts direct data exchange between provider and consumer and phases out the use of routing tables and bulletin headers. </w:t>
      </w:r>
    </w:p>
    <w:p w14:paraId="772BCAA5" w14:textId="77777777" w:rsidR="0044762B" w:rsidRPr="008F6F23" w:rsidRDefault="0044762B" w:rsidP="00D8535D">
      <w:pPr>
        <w:tabs>
          <w:tab w:val="clear" w:pos="1134"/>
        </w:tabs>
        <w:jc w:val="left"/>
        <w:rPr>
          <w:rFonts w:eastAsia="Times New Roman" w:cs="Times New Roman"/>
          <w:lang w:eastAsia="en-GB"/>
        </w:rPr>
      </w:pPr>
      <w:r w:rsidRPr="008F6F23">
        <w:rPr>
          <w:rFonts w:eastAsia="Times New Roman" w:cs="Times New Roman"/>
          <w:lang w:eastAsia="en-GB"/>
        </w:rPr>
        <w:t>BENEFIT</w:t>
      </w:r>
      <w:r w:rsidR="0086649E">
        <w:rPr>
          <w:rFonts w:eastAsia="Times New Roman" w:cs="Times New Roman"/>
          <w:lang w:eastAsia="en-GB"/>
        </w:rPr>
        <w:t>S</w:t>
      </w:r>
      <w:r w:rsidRPr="008F6F23">
        <w:rPr>
          <w:rFonts w:eastAsia="Times New Roman" w:cs="Times New Roman"/>
          <w:lang w:eastAsia="en-GB"/>
        </w:rPr>
        <w:t>:</w:t>
      </w:r>
    </w:p>
    <w:p w14:paraId="660A1B18" w14:textId="77777777" w:rsidR="0044762B" w:rsidRPr="0067355F" w:rsidRDefault="0044762B" w:rsidP="00D8535D">
      <w:pPr>
        <w:tabs>
          <w:tab w:val="clear" w:pos="1134"/>
        </w:tabs>
        <w:spacing w:before="240" w:after="240"/>
        <w:ind w:left="1134" w:hanging="567"/>
        <w:jc w:val="left"/>
        <w:rPr>
          <w:rFonts w:eastAsia="Times New Roman" w:cs="Times New Roman"/>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Faster transmission of real-time data by avoiding latency introduced by message switches at intermediate GTS nodes.</w:t>
      </w:r>
    </w:p>
    <w:p w14:paraId="2CBE4B00" w14:textId="77777777" w:rsidR="0044762B" w:rsidRPr="008F6F23" w:rsidRDefault="0044762B" w:rsidP="00D8535D">
      <w:pPr>
        <w:tabs>
          <w:tab w:val="clear" w:pos="1134"/>
        </w:tabs>
        <w:spacing w:before="240" w:after="240"/>
        <w:ind w:left="1134" w:hanging="567"/>
        <w:jc w:val="left"/>
        <w:rPr>
          <w:rFonts w:eastAsia="Times New Roman" w:cs="Times New Roman"/>
          <w:color w:val="000000"/>
          <w:lang w:eastAsia="en-GB"/>
        </w:rPr>
      </w:pPr>
      <w:r w:rsidRPr="0067355F">
        <w:rPr>
          <w:rFonts w:eastAsia="Times New Roman" w:cs="Times New Roman"/>
          <w:lang w:eastAsia="en-GB"/>
        </w:rPr>
        <w:t>●</w:t>
      </w:r>
      <w:r w:rsidRPr="0067355F">
        <w:rPr>
          <w:rFonts w:eastAsia="Times New Roman" w:cs="Times New Roman"/>
          <w:lang w:eastAsia="en-GB"/>
        </w:rPr>
        <w:tab/>
      </w:r>
      <w:r w:rsidRPr="008F6F23">
        <w:rPr>
          <w:rFonts w:eastAsia="Times New Roman" w:cs="Times New Roman"/>
          <w:lang w:eastAsia="en-GB"/>
        </w:rPr>
        <w:t>Simplified message switching operations for all Members because routing table maintenance is no longer required.</w:t>
      </w:r>
    </w:p>
    <w:p w14:paraId="1B500C54" w14:textId="77777777" w:rsidR="0044762B" w:rsidRPr="008F6F23" w:rsidRDefault="0044762B" w:rsidP="00D8535D">
      <w:pPr>
        <w:tabs>
          <w:tab w:val="clear" w:pos="1134"/>
        </w:tabs>
        <w:spacing w:after="24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Faster setup of new data sharing arrangements as there is no need to wait for intermediate nodes to update their routing table configuration.</w:t>
      </w:r>
    </w:p>
    <w:p w14:paraId="68F5B75F" w14:textId="77777777" w:rsidR="0044762B" w:rsidRPr="008F6F23" w:rsidRDefault="0044762B" w:rsidP="00D8535D">
      <w:pPr>
        <w:tabs>
          <w:tab w:val="clear" w:pos="1134"/>
        </w:tabs>
        <w:spacing w:before="240" w:after="240"/>
        <w:jc w:val="left"/>
        <w:rPr>
          <w:rFonts w:eastAsia="Times New Roman" w:cs="Times New Roman"/>
          <w:lang w:eastAsia="en-GB"/>
        </w:rPr>
      </w:pPr>
      <w:r w:rsidRPr="008F6F23">
        <w:rPr>
          <w:rFonts w:eastAsia="Times New Roman" w:cs="Times New Roman"/>
          <w:lang w:eastAsia="en-GB"/>
        </w:rPr>
        <w:t>With the elevation of Web services to a primary concern of WIS 2.0, the WIS Catalogue and the WMO Core Metadata specification has been updated.</w:t>
      </w:r>
    </w:p>
    <w:p w14:paraId="3588B4F1" w14:textId="77777777" w:rsidR="0044762B" w:rsidRPr="008F6F23" w:rsidRDefault="0044762B" w:rsidP="00D8535D">
      <w:pPr>
        <w:tabs>
          <w:tab w:val="clear" w:pos="1134"/>
        </w:tabs>
        <w:spacing w:before="240" w:after="240"/>
        <w:jc w:val="left"/>
        <w:rPr>
          <w:rFonts w:eastAsia="Times New Roman" w:cs="Times New Roman"/>
          <w:lang w:eastAsia="en-GB"/>
        </w:rPr>
      </w:pPr>
      <w:r w:rsidRPr="008F6F23">
        <w:rPr>
          <w:rFonts w:eastAsia="Times New Roman" w:cs="Times New Roman"/>
          <w:b/>
          <w:lang w:eastAsia="en-GB"/>
        </w:rPr>
        <w:t>Principle 9</w:t>
      </w:r>
      <w:r w:rsidRPr="008F6F23">
        <w:rPr>
          <w:rFonts w:eastAsia="Times New Roman" w:cs="Times New Roman"/>
          <w:lang w:eastAsia="en-GB"/>
        </w:rPr>
        <w:t>: WIS 2.0 provides a catalogue containing metadata that describes both data and the service(s) provided to access that data.</w:t>
      </w:r>
    </w:p>
    <w:p w14:paraId="58925DF0" w14:textId="77777777" w:rsidR="0044762B" w:rsidRPr="008F6F23" w:rsidRDefault="0044762B" w:rsidP="00D8535D">
      <w:pPr>
        <w:tabs>
          <w:tab w:val="clear" w:pos="1134"/>
        </w:tabs>
        <w:spacing w:before="240" w:after="120"/>
        <w:jc w:val="left"/>
        <w:rPr>
          <w:rFonts w:eastAsia="Times New Roman" w:cs="Times New Roman"/>
          <w:lang w:eastAsia="en-GB"/>
        </w:rPr>
      </w:pPr>
      <w:r w:rsidRPr="008F6F23">
        <w:rPr>
          <w:rFonts w:eastAsia="Times New Roman" w:cs="Times New Roman"/>
          <w:lang w:eastAsia="en-GB"/>
        </w:rPr>
        <w:lastRenderedPageBreak/>
        <w:t>BENEFIT:</w:t>
      </w:r>
    </w:p>
    <w:p w14:paraId="022A989B" w14:textId="77777777" w:rsidR="0044762B" w:rsidRPr="008F6F23" w:rsidRDefault="0044762B" w:rsidP="00D8535D">
      <w:pPr>
        <w:tabs>
          <w:tab w:val="clear" w:pos="1134"/>
        </w:tabs>
        <w:spacing w:after="24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Users will be able to easily find the data in WIS that interests them, locate the most convenient Web service with which to access that data, and determine how to best use that Web service to meet their needs.</w:t>
      </w:r>
    </w:p>
    <w:p w14:paraId="372D32AC" w14:textId="77777777" w:rsidR="0044762B" w:rsidRPr="008F6F23" w:rsidRDefault="0044762B" w:rsidP="00D8535D">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WIS 2.0 enables data and Web services to be discovered via commercial search engines, thereby enhancing the discoverability of authoritative weather, </w:t>
      </w:r>
      <w:proofErr w:type="gramStart"/>
      <w:r w:rsidRPr="008F6F23">
        <w:rPr>
          <w:rFonts w:eastAsia="Times New Roman" w:cs="Times New Roman"/>
          <w:lang w:eastAsia="en-GB"/>
        </w:rPr>
        <w:t>water</w:t>
      </w:r>
      <w:proofErr w:type="gramEnd"/>
      <w:r w:rsidRPr="008F6F23">
        <w:rPr>
          <w:rFonts w:eastAsia="Times New Roman" w:cs="Times New Roman"/>
          <w:lang w:eastAsia="en-GB"/>
        </w:rPr>
        <w:t xml:space="preserve"> and climate data.</w:t>
      </w:r>
    </w:p>
    <w:p w14:paraId="5BFDCB73" w14:textId="77777777" w:rsidR="0044762B" w:rsidRPr="008F6F23" w:rsidRDefault="0044762B" w:rsidP="00D8535D">
      <w:pPr>
        <w:tabs>
          <w:tab w:val="clear" w:pos="1134"/>
        </w:tabs>
        <w:spacing w:before="240" w:after="240"/>
        <w:jc w:val="left"/>
        <w:rPr>
          <w:rFonts w:eastAsia="Times New Roman" w:cs="Times New Roman"/>
          <w:lang w:eastAsia="en-GB"/>
        </w:rPr>
      </w:pPr>
      <w:r w:rsidRPr="008F6F23">
        <w:rPr>
          <w:rFonts w:eastAsia="Times New Roman" w:cs="Times New Roman"/>
          <w:b/>
          <w:lang w:eastAsia="en-GB"/>
        </w:rPr>
        <w:t>Principle 10</w:t>
      </w:r>
      <w:r w:rsidRPr="008F6F23">
        <w:rPr>
          <w:rFonts w:eastAsia="Times New Roman" w:cs="Times New Roman"/>
          <w:lang w:eastAsia="en-GB"/>
        </w:rPr>
        <w:t xml:space="preserve">: WIS 2.0 encourages data providers to publish metadata describing their data and Web services in a way that can be indexed by commercial search engines. </w:t>
      </w:r>
    </w:p>
    <w:p w14:paraId="3272D8E3" w14:textId="77777777" w:rsidR="0044762B" w:rsidRPr="008F6F23" w:rsidRDefault="0044762B" w:rsidP="00D8535D">
      <w:pPr>
        <w:tabs>
          <w:tab w:val="clear" w:pos="1134"/>
        </w:tabs>
        <w:spacing w:before="240" w:after="120"/>
        <w:jc w:val="left"/>
        <w:rPr>
          <w:rFonts w:eastAsia="Times New Roman" w:cs="Times New Roman"/>
          <w:lang w:eastAsia="en-GB"/>
        </w:rPr>
      </w:pPr>
      <w:r w:rsidRPr="008F6F23">
        <w:rPr>
          <w:rFonts w:eastAsia="Times New Roman" w:cs="Times New Roman"/>
          <w:lang w:eastAsia="en-GB"/>
        </w:rPr>
        <w:t>BENEFIT:</w:t>
      </w:r>
    </w:p>
    <w:p w14:paraId="7AF75BB2" w14:textId="77777777" w:rsidR="0044762B" w:rsidRPr="008F6F23" w:rsidRDefault="0044762B" w:rsidP="00D8535D">
      <w:pPr>
        <w:tabs>
          <w:tab w:val="clear" w:pos="1134"/>
        </w:tabs>
        <w:spacing w:after="240"/>
        <w:ind w:left="1134" w:hanging="567"/>
        <w:jc w:val="left"/>
        <w:rPr>
          <w:rFonts w:eastAsia="Times New Roman" w:cs="Times New Roman"/>
          <w:color w:val="000000"/>
          <w:lang w:eastAsia="en-GB"/>
        </w:rPr>
      </w:pPr>
      <w:r w:rsidRPr="008F6F23">
        <w:rPr>
          <w:rFonts w:eastAsia="Times New Roman" w:cs="Times New Roman"/>
          <w:color w:val="000000"/>
          <w:lang w:eastAsia="en-GB"/>
        </w:rPr>
        <w:t>●</w:t>
      </w:r>
      <w:r w:rsidRPr="008F6F23">
        <w:rPr>
          <w:rFonts w:eastAsia="Times New Roman" w:cs="Times New Roman"/>
          <w:color w:val="000000"/>
          <w:lang w:eastAsia="en-GB"/>
        </w:rPr>
        <w:tab/>
      </w:r>
      <w:r w:rsidRPr="008F6F23">
        <w:rPr>
          <w:rFonts w:eastAsia="Times New Roman" w:cs="Times New Roman"/>
          <w:lang w:eastAsia="en-GB"/>
        </w:rPr>
        <w:t>Indexing by commercial search engines will help users discover data and associated services using their preferred search engine</w:t>
      </w:r>
      <w:r w:rsidRPr="008F6F23">
        <w:rPr>
          <w:rFonts w:eastAsia="Times New Roman" w:cs="Times New Roman"/>
          <w:vertAlign w:val="superscript"/>
          <w:lang w:eastAsia="en-GB"/>
        </w:rPr>
        <w:footnoteReference w:id="8"/>
      </w:r>
      <w:r w:rsidRPr="008F6F23">
        <w:rPr>
          <w:rFonts w:eastAsia="Times New Roman" w:cs="Times New Roman"/>
          <w:lang w:eastAsia="en-GB"/>
        </w:rPr>
        <w:t xml:space="preserve"> rather than having to find and use a WIS portal.</w:t>
      </w:r>
    </w:p>
    <w:p w14:paraId="7E85B6B1" w14:textId="77777777" w:rsidR="0044762B" w:rsidRPr="008F6F23" w:rsidRDefault="0044762B" w:rsidP="00D8535D">
      <w:pPr>
        <w:tabs>
          <w:tab w:val="clear" w:pos="1134"/>
        </w:tabs>
        <w:jc w:val="left"/>
        <w:rPr>
          <w:rFonts w:eastAsia="Times New Roman" w:cs="Times New Roman"/>
          <w:i/>
          <w:lang w:eastAsia="en-GB"/>
        </w:rPr>
      </w:pPr>
      <w:r w:rsidRPr="008F6F23">
        <w:rPr>
          <w:rFonts w:eastAsia="Times New Roman" w:cs="Times New Roman"/>
          <w:i/>
          <w:lang w:eastAsia="en-GB"/>
        </w:rPr>
        <w:t>Note that the Global Discovery Catalogue will provide the necessary functionality to support indexing WIS discovery metadata by commercial search engines.</w:t>
      </w:r>
    </w:p>
    <w:p w14:paraId="6ABEAE64" w14:textId="77777777" w:rsidR="0044762B" w:rsidRPr="008F6F23" w:rsidRDefault="0044762B" w:rsidP="00D8535D">
      <w:pPr>
        <w:tabs>
          <w:tab w:val="clear" w:pos="1134"/>
        </w:tabs>
        <w:spacing w:before="280" w:after="120"/>
        <w:jc w:val="left"/>
        <w:outlineLvl w:val="2"/>
        <w:rPr>
          <w:b/>
          <w:caps/>
          <w:color w:val="000000" w:themeColor="text1"/>
        </w:rPr>
      </w:pPr>
      <w:r w:rsidRPr="008F6F23">
        <w:rPr>
          <w:b/>
          <w:caps/>
          <w:color w:val="000000" w:themeColor="text1"/>
        </w:rPr>
        <w:t>Appendix B: WMO Information System competencies</w:t>
      </w:r>
    </w:p>
    <w:p w14:paraId="3035298A" w14:textId="77777777" w:rsidR="0044762B" w:rsidRPr="008F6F23" w:rsidRDefault="0044762B" w:rsidP="00D8535D">
      <w:pPr>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 xml:space="preserve">1. </w:t>
      </w:r>
      <w:r w:rsidRPr="008F6F23">
        <w:rPr>
          <w:rFonts w:eastAsiaTheme="minorHAnsi" w:cstheme="majorBidi"/>
          <w:b/>
          <w:bCs/>
          <w:caps/>
          <w:color w:val="000000" w:themeColor="text1"/>
          <w:lang w:eastAsia="zh-TW"/>
        </w:rPr>
        <w:tab/>
        <w:t>Introduction</w:t>
      </w:r>
    </w:p>
    <w:p w14:paraId="02876C9A" w14:textId="77777777" w:rsidR="0044762B" w:rsidRPr="008F6F23" w:rsidRDefault="0044762B" w:rsidP="00D8535D">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1.1 </w:t>
      </w:r>
      <w:r w:rsidRPr="008F6F23">
        <w:rPr>
          <w:rFonts w:eastAsia="Times New Roman" w:cs="Times New Roman"/>
          <w:lang w:eastAsia="en-GB"/>
        </w:rPr>
        <w:tab/>
        <w:t xml:space="preserve">The provision of WIS services within a National Meteorological or Hydrological Service (NMHS) or related services might be accomplished by a variety of skilled personnel, including project managers, engineers, </w:t>
      </w:r>
      <w:proofErr w:type="gramStart"/>
      <w:r w:rsidRPr="008F6F23">
        <w:rPr>
          <w:rFonts w:eastAsia="Times New Roman" w:cs="Times New Roman"/>
          <w:lang w:eastAsia="en-GB"/>
        </w:rPr>
        <w:t>technicians</w:t>
      </w:r>
      <w:proofErr w:type="gramEnd"/>
      <w:r w:rsidRPr="008F6F23">
        <w:rPr>
          <w:rFonts w:eastAsia="Times New Roman" w:cs="Times New Roman"/>
          <w:lang w:eastAsia="en-GB"/>
        </w:rPr>
        <w:t xml:space="preserve"> and information technology staff. Third party organizations, such as universities, international and regional institutions and centres, private sector companies and other providers, might also supply data, </w:t>
      </w:r>
      <w:proofErr w:type="gramStart"/>
      <w:r w:rsidRPr="008F6F23">
        <w:rPr>
          <w:rFonts w:eastAsia="Times New Roman" w:cs="Times New Roman"/>
          <w:lang w:eastAsia="en-GB"/>
        </w:rPr>
        <w:t>products</w:t>
      </w:r>
      <w:proofErr w:type="gramEnd"/>
      <w:r w:rsidRPr="008F6F23">
        <w:rPr>
          <w:rFonts w:eastAsia="Times New Roman" w:cs="Times New Roman"/>
          <w:lang w:eastAsia="en-GB"/>
        </w:rPr>
        <w:t xml:space="preserve"> and information for the WIS service(s).</w:t>
      </w:r>
    </w:p>
    <w:p w14:paraId="205DFEC7" w14:textId="77777777" w:rsidR="0044762B" w:rsidRPr="008F6F23" w:rsidRDefault="0044762B" w:rsidP="00D8535D">
      <w:pPr>
        <w:tabs>
          <w:tab w:val="clear" w:pos="1134"/>
        </w:tabs>
        <w:jc w:val="left"/>
        <w:rPr>
          <w:rFonts w:eastAsia="Times New Roman" w:cs="Times New Roman"/>
          <w:lang w:eastAsia="en-GB"/>
        </w:rPr>
      </w:pPr>
      <w:r w:rsidRPr="008F6F23">
        <w:rPr>
          <w:rFonts w:eastAsia="Times New Roman" w:cs="Times New Roman"/>
          <w:lang w:eastAsia="en-GB"/>
        </w:rPr>
        <w:t>1.2</w:t>
      </w:r>
      <w:r w:rsidRPr="008F6F23">
        <w:rPr>
          <w:rFonts w:eastAsia="Times New Roman" w:cs="Times New Roman"/>
          <w:lang w:eastAsia="en-GB"/>
        </w:rPr>
        <w:tab/>
        <w:t xml:space="preserve">This document sets out a competency framework for personnel involved in the provision of WIS services, but it is not necessary that each person has the full set of competencies. However, within specific application conditions (see 2 below), which will be different for each organization, it is expected that any institution providing WIS services will have staff members somewhere within the organization who together demonstrate all the competencies at the institution’s infrastructural capacity level. The performance and knowledge requirements that support the competencies should be customized based on the </w:t>
      </w:r>
      <w:proofErr w:type="gramStart"/>
      <w:r w:rsidRPr="008F6F23">
        <w:rPr>
          <w:rFonts w:eastAsia="Times New Roman" w:cs="Times New Roman"/>
          <w:lang w:eastAsia="en-GB"/>
        </w:rPr>
        <w:t>particular context</w:t>
      </w:r>
      <w:proofErr w:type="gramEnd"/>
      <w:r w:rsidRPr="008F6F23">
        <w:rPr>
          <w:rFonts w:eastAsia="Times New Roman" w:cs="Times New Roman"/>
          <w:lang w:eastAsia="en-GB"/>
        </w:rPr>
        <w:t xml:space="preserve"> of an organization. However, the general criteria and requirements provided here will apply in most circumstances.</w:t>
      </w:r>
    </w:p>
    <w:p w14:paraId="5103DFED" w14:textId="77777777" w:rsidR="0044762B" w:rsidRPr="008F6F23" w:rsidRDefault="0044762B" w:rsidP="00D8535D">
      <w:pPr>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bookmarkStart w:id="136" w:name="_heading=h.vl0vmzhyezmf" w:colFirst="0" w:colLast="0"/>
      <w:bookmarkEnd w:id="136"/>
      <w:r w:rsidRPr="008F6F23">
        <w:rPr>
          <w:rFonts w:eastAsiaTheme="minorHAnsi" w:cstheme="majorBidi"/>
          <w:b/>
          <w:bCs/>
          <w:caps/>
          <w:color w:val="000000" w:themeColor="text1"/>
          <w:lang w:eastAsia="zh-TW"/>
        </w:rPr>
        <w:t xml:space="preserve">2. </w:t>
      </w:r>
      <w:r w:rsidRPr="008F6F23">
        <w:rPr>
          <w:rFonts w:eastAsiaTheme="minorHAnsi" w:cstheme="majorBidi"/>
          <w:b/>
          <w:bCs/>
          <w:caps/>
          <w:color w:val="000000" w:themeColor="text1"/>
          <w:lang w:eastAsia="zh-TW"/>
        </w:rPr>
        <w:tab/>
        <w:t>Application conditions</w:t>
      </w:r>
    </w:p>
    <w:p w14:paraId="1CB26A74"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(a)</w:t>
      </w:r>
      <w:r w:rsidRPr="008F6F23">
        <w:rPr>
          <w:rFonts w:eastAsia="Times New Roman" w:cs="Times New Roman"/>
          <w:lang w:eastAsia="en-GB"/>
        </w:rPr>
        <w:tab/>
        <w:t xml:space="preserve">The organizational context, priorities and stakeholder </w:t>
      </w:r>
      <w:proofErr w:type="gramStart"/>
      <w:r w:rsidRPr="008F6F23">
        <w:rPr>
          <w:rFonts w:eastAsia="Times New Roman" w:cs="Times New Roman"/>
          <w:lang w:eastAsia="en-GB"/>
        </w:rPr>
        <w:t>requirements;</w:t>
      </w:r>
      <w:proofErr w:type="gramEnd"/>
    </w:p>
    <w:p w14:paraId="03AAB870"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(b)</w:t>
      </w:r>
      <w:r w:rsidRPr="008F6F23">
        <w:rPr>
          <w:rFonts w:eastAsia="Times New Roman" w:cs="Times New Roman"/>
          <w:lang w:eastAsia="en-GB"/>
        </w:rPr>
        <w:tab/>
        <w:t xml:space="preserve">The way in which internal and external personnel are used to provide WIS </w:t>
      </w:r>
      <w:proofErr w:type="gramStart"/>
      <w:r w:rsidRPr="008F6F23">
        <w:rPr>
          <w:rFonts w:eastAsia="Times New Roman" w:cs="Times New Roman"/>
          <w:lang w:eastAsia="en-GB"/>
        </w:rPr>
        <w:t>services;</w:t>
      </w:r>
      <w:proofErr w:type="gramEnd"/>
    </w:p>
    <w:p w14:paraId="4772616D"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(c)</w:t>
      </w:r>
      <w:r w:rsidRPr="008F6F23">
        <w:rPr>
          <w:rFonts w:eastAsia="Times New Roman" w:cs="Times New Roman"/>
          <w:lang w:eastAsia="en-GB"/>
        </w:rPr>
        <w:tab/>
        <w:t xml:space="preserve">The available resources and capabilities (financial, human and technological resources, and facilities) and organizational structures, policies and </w:t>
      </w:r>
      <w:proofErr w:type="gramStart"/>
      <w:r w:rsidRPr="008F6F23">
        <w:rPr>
          <w:rFonts w:eastAsia="Times New Roman" w:cs="Times New Roman"/>
          <w:lang w:eastAsia="en-GB"/>
        </w:rPr>
        <w:t>procedures;</w:t>
      </w:r>
      <w:proofErr w:type="gramEnd"/>
    </w:p>
    <w:p w14:paraId="0A106A0B"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(d)</w:t>
      </w:r>
      <w:r w:rsidRPr="008F6F23">
        <w:rPr>
          <w:rFonts w:eastAsia="Times New Roman" w:cs="Times New Roman"/>
          <w:lang w:eastAsia="en-GB"/>
        </w:rPr>
        <w:tab/>
        <w:t xml:space="preserve">National and institutional legislation, </w:t>
      </w:r>
      <w:proofErr w:type="gramStart"/>
      <w:r w:rsidRPr="008F6F23">
        <w:rPr>
          <w:rFonts w:eastAsia="Times New Roman" w:cs="Times New Roman"/>
          <w:lang w:eastAsia="en-GB"/>
        </w:rPr>
        <w:t>rules</w:t>
      </w:r>
      <w:proofErr w:type="gramEnd"/>
      <w:r w:rsidRPr="008F6F23">
        <w:rPr>
          <w:rFonts w:eastAsia="Times New Roman" w:cs="Times New Roman"/>
          <w:lang w:eastAsia="en-GB"/>
        </w:rPr>
        <w:t xml:space="preserve"> and procedures.</w:t>
      </w:r>
    </w:p>
    <w:p w14:paraId="32C0DA80" w14:textId="77777777" w:rsidR="0044762B" w:rsidRPr="008F6F23" w:rsidRDefault="0044762B" w:rsidP="00D8535D">
      <w:pPr>
        <w:tabs>
          <w:tab w:val="clear" w:pos="1134"/>
        </w:tabs>
        <w:spacing w:before="480" w:after="200" w:line="276" w:lineRule="auto"/>
        <w:ind w:left="1123" w:hanging="1123"/>
        <w:jc w:val="left"/>
        <w:outlineLvl w:val="3"/>
        <w:rPr>
          <w:rFonts w:eastAsiaTheme="minorHAnsi" w:cstheme="majorBidi"/>
          <w:b/>
          <w:bCs/>
          <w:caps/>
          <w:color w:val="000000" w:themeColor="text1"/>
          <w:lang w:eastAsia="zh-TW"/>
        </w:rPr>
      </w:pPr>
      <w:bookmarkStart w:id="137" w:name="_heading=h.hct0uc2f9mzz" w:colFirst="0" w:colLast="0"/>
      <w:bookmarkEnd w:id="137"/>
      <w:r w:rsidRPr="008F6F23">
        <w:rPr>
          <w:rFonts w:eastAsiaTheme="minorHAnsi" w:cstheme="majorBidi"/>
          <w:b/>
          <w:bCs/>
          <w:caps/>
          <w:color w:val="000000" w:themeColor="text1"/>
          <w:lang w:eastAsia="zh-TW"/>
        </w:rPr>
        <w:lastRenderedPageBreak/>
        <w:t xml:space="preserve">3. </w:t>
      </w:r>
      <w:sdt>
        <w:sdtPr>
          <w:rPr>
            <w:rFonts w:eastAsiaTheme="minorHAnsi" w:cstheme="majorBidi"/>
            <w:b/>
            <w:bCs/>
            <w:caps/>
            <w:color w:val="000000" w:themeColor="text1"/>
            <w:lang w:eastAsia="zh-TW"/>
          </w:rPr>
          <w:tag w:val="goog_rdk_151"/>
          <w:id w:val="126668462"/>
        </w:sdtPr>
        <w:sdtContent/>
      </w:sdt>
      <w:r w:rsidRPr="008F6F23">
        <w:rPr>
          <w:rFonts w:eastAsiaTheme="minorHAnsi" w:cstheme="majorBidi"/>
          <w:b/>
          <w:bCs/>
          <w:caps/>
          <w:color w:val="000000" w:themeColor="text1"/>
          <w:lang w:eastAsia="zh-TW"/>
        </w:rPr>
        <w:tab/>
        <w:t xml:space="preserve">Competencies </w:t>
      </w:r>
    </w:p>
    <w:p w14:paraId="2B8B2450" w14:textId="77777777" w:rsidR="0044762B" w:rsidRPr="008F6F23" w:rsidRDefault="0044762B" w:rsidP="00D8535D">
      <w:pPr>
        <w:spacing w:after="240"/>
        <w:jc w:val="left"/>
        <w:rPr>
          <w:rFonts w:eastAsia="Times New Roman" w:cs="Times New Roman"/>
          <w:lang w:eastAsia="en-GB"/>
        </w:rPr>
      </w:pPr>
      <w:r w:rsidRPr="008F6F23">
        <w:rPr>
          <w:rFonts w:eastAsia="Times New Roman" w:cs="Times New Roman"/>
          <w:lang w:eastAsia="en-GB"/>
        </w:rPr>
        <w:t>Seven competencies across four basic functional areas have been defined as follows:</w:t>
      </w:r>
    </w:p>
    <w:p w14:paraId="13FCD34D"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Infrastructure</w:t>
      </w:r>
    </w:p>
    <w:p w14:paraId="6542FA53"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1</w:t>
      </w:r>
      <w:r w:rsidR="008B079D">
        <w:rPr>
          <w:rFonts w:eastAsia="Times New Roman" w:cs="Times New Roman"/>
          <w:lang w:eastAsia="en-GB"/>
        </w:rPr>
        <w:t>.</w:t>
      </w:r>
      <w:r w:rsidRPr="008F6F23">
        <w:rPr>
          <w:rFonts w:eastAsia="Times New Roman" w:cs="Times New Roman"/>
          <w:lang w:eastAsia="en-GB"/>
        </w:rPr>
        <w:tab/>
        <w:t xml:space="preserve">Manage the physical </w:t>
      </w:r>
      <w:proofErr w:type="gramStart"/>
      <w:r w:rsidRPr="008F6F23">
        <w:rPr>
          <w:rFonts w:eastAsia="Times New Roman" w:cs="Times New Roman"/>
          <w:lang w:eastAsia="en-GB"/>
        </w:rPr>
        <w:t>infrastructure;</w:t>
      </w:r>
      <w:proofErr w:type="gramEnd"/>
    </w:p>
    <w:p w14:paraId="558A3BAF"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2</w:t>
      </w:r>
      <w:r w:rsidR="008B079D">
        <w:rPr>
          <w:rFonts w:eastAsia="Times New Roman" w:cs="Times New Roman"/>
          <w:lang w:eastAsia="en-GB"/>
        </w:rPr>
        <w:t>.</w:t>
      </w:r>
      <w:r w:rsidRPr="008F6F23">
        <w:rPr>
          <w:rFonts w:eastAsia="Times New Roman" w:cs="Times New Roman"/>
          <w:lang w:eastAsia="en-GB"/>
        </w:rPr>
        <w:tab/>
        <w:t>Manage the operational applications.</w:t>
      </w:r>
    </w:p>
    <w:p w14:paraId="33209A3E"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Data</w:t>
      </w:r>
    </w:p>
    <w:p w14:paraId="04CA050F" w14:textId="77777777" w:rsidR="0044762B" w:rsidRPr="008B079D"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3</w:t>
      </w:r>
      <w:r w:rsidR="008B079D">
        <w:rPr>
          <w:rFonts w:eastAsia="Times New Roman" w:cs="Times New Roman"/>
          <w:lang w:eastAsia="en-GB"/>
        </w:rPr>
        <w:t>.</w:t>
      </w:r>
      <w:r w:rsidRPr="008F6F23">
        <w:rPr>
          <w:rFonts w:eastAsia="Times New Roman" w:cs="Times New Roman"/>
          <w:lang w:eastAsia="en-GB"/>
        </w:rPr>
        <w:tab/>
        <w:t xml:space="preserve">Manage and share </w:t>
      </w:r>
      <w:proofErr w:type="gramStart"/>
      <w:r w:rsidRPr="008F6F23">
        <w:rPr>
          <w:rFonts w:eastAsia="Times New Roman" w:cs="Times New Roman"/>
          <w:lang w:eastAsia="en-GB"/>
        </w:rPr>
        <w:t>data;</w:t>
      </w:r>
      <w:proofErr w:type="gramEnd"/>
      <w:r w:rsidRPr="008B079D">
        <w:rPr>
          <w:rFonts w:eastAsia="Times New Roman" w:cs="Times New Roman"/>
          <w:lang w:eastAsia="en-GB"/>
        </w:rPr>
        <w:t xml:space="preserve"> </w:t>
      </w:r>
    </w:p>
    <w:p w14:paraId="5530BD55"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4</w:t>
      </w:r>
      <w:r w:rsidR="008B079D">
        <w:rPr>
          <w:rFonts w:eastAsia="Times New Roman" w:cs="Times New Roman"/>
          <w:lang w:eastAsia="en-GB"/>
        </w:rPr>
        <w:t>.</w:t>
      </w:r>
      <w:r w:rsidRPr="008F6F23">
        <w:rPr>
          <w:rFonts w:eastAsia="Times New Roman" w:cs="Times New Roman"/>
          <w:lang w:eastAsia="en-GB"/>
        </w:rPr>
        <w:tab/>
        <w:t>Manage data discovery.</w:t>
      </w:r>
    </w:p>
    <w:p w14:paraId="49DC3826"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External interactions</w:t>
      </w:r>
    </w:p>
    <w:p w14:paraId="2062F494"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5</w:t>
      </w:r>
      <w:r w:rsidR="008B079D">
        <w:rPr>
          <w:rFonts w:eastAsia="Times New Roman" w:cs="Times New Roman"/>
          <w:lang w:eastAsia="en-GB"/>
        </w:rPr>
        <w:t>.</w:t>
      </w:r>
      <w:r w:rsidRPr="008F6F23">
        <w:rPr>
          <w:rFonts w:eastAsia="Times New Roman" w:cs="Times New Roman"/>
          <w:lang w:eastAsia="en-GB"/>
        </w:rPr>
        <w:tab/>
        <w:t>Manage interaction among WIS</w:t>
      </w:r>
      <w:r w:rsidRPr="008B079D">
        <w:rPr>
          <w:rFonts w:eastAsia="Times New Roman" w:cs="Times New Roman"/>
          <w:lang w:eastAsia="en-GB"/>
        </w:rPr>
        <w:t xml:space="preserve"> </w:t>
      </w:r>
      <w:proofErr w:type="gramStart"/>
      <w:r w:rsidR="0056022F">
        <w:rPr>
          <w:rFonts w:eastAsia="Times New Roman" w:cs="Times New Roman"/>
          <w:lang w:eastAsia="en-GB"/>
        </w:rPr>
        <w:t>C</w:t>
      </w:r>
      <w:r w:rsidRPr="008F6F23">
        <w:rPr>
          <w:rFonts w:eastAsia="Times New Roman" w:cs="Times New Roman"/>
          <w:lang w:eastAsia="en-GB"/>
        </w:rPr>
        <w:t>entres;</w:t>
      </w:r>
      <w:proofErr w:type="gramEnd"/>
    </w:p>
    <w:p w14:paraId="0F4DA564"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6</w:t>
      </w:r>
      <w:r w:rsidR="008B079D">
        <w:rPr>
          <w:rFonts w:eastAsia="Times New Roman" w:cs="Times New Roman"/>
          <w:lang w:eastAsia="en-GB"/>
        </w:rPr>
        <w:t>.</w:t>
      </w:r>
      <w:r w:rsidRPr="008F6F23">
        <w:rPr>
          <w:rFonts w:eastAsia="Times New Roman" w:cs="Times New Roman"/>
          <w:lang w:eastAsia="en-GB"/>
        </w:rPr>
        <w:tab/>
        <w:t>Manage external user interactions.</w:t>
      </w:r>
    </w:p>
    <w:p w14:paraId="30CE95B7"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Overall service</w:t>
      </w:r>
    </w:p>
    <w:p w14:paraId="005263A7"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7.</w:t>
      </w:r>
      <w:r w:rsidRPr="008F6F23">
        <w:rPr>
          <w:rFonts w:eastAsia="Times New Roman" w:cs="Times New Roman"/>
          <w:lang w:eastAsia="en-GB"/>
        </w:rPr>
        <w:tab/>
        <w:t>Manage the operational service.</w:t>
      </w:r>
    </w:p>
    <w:p w14:paraId="73C5ACCC" w14:textId="77777777" w:rsidR="00D8535D" w:rsidRDefault="00D8535D" w:rsidP="00D8535D">
      <w:pPr>
        <w:tabs>
          <w:tab w:val="clear" w:pos="1134"/>
        </w:tabs>
        <w:spacing w:before="240" w:after="240"/>
        <w:jc w:val="left"/>
        <w:rPr>
          <w:rFonts w:eastAsia="Times New Roman" w:cs="Times New Roman"/>
          <w:b/>
          <w:lang w:eastAsia="en-GB"/>
        </w:rPr>
      </w:pPr>
    </w:p>
    <w:p w14:paraId="0182F19F"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1: MANAGE THE PHYSICAL INFRASTRUCTURE</w:t>
      </w:r>
    </w:p>
    <w:p w14:paraId="177C04A8"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description</w:t>
      </w:r>
    </w:p>
    <w:p w14:paraId="0BCB54BD" w14:textId="77777777" w:rsidR="0044762B" w:rsidRPr="008F6F23" w:rsidRDefault="0044762B" w:rsidP="00D8535D">
      <w:pPr>
        <w:tabs>
          <w:tab w:val="left" w:pos="567"/>
        </w:tabs>
        <w:spacing w:after="240"/>
        <w:jc w:val="left"/>
        <w:rPr>
          <w:rFonts w:eastAsia="Times New Roman" w:cs="Times New Roman"/>
          <w:lang w:eastAsia="en-GB"/>
        </w:rPr>
      </w:pPr>
      <w:r w:rsidRPr="008F6F23">
        <w:rPr>
          <w:rFonts w:eastAsia="Times New Roman" w:cs="Times New Roman"/>
          <w:lang w:eastAsia="en-GB"/>
        </w:rPr>
        <w:t xml:space="preserve">Prepare, plan, design, procure, </w:t>
      </w:r>
      <w:proofErr w:type="gramStart"/>
      <w:r w:rsidRPr="008F6F23">
        <w:rPr>
          <w:rFonts w:eastAsia="Times New Roman" w:cs="Times New Roman"/>
          <w:lang w:eastAsia="en-GB"/>
        </w:rPr>
        <w:t>implement</w:t>
      </w:r>
      <w:proofErr w:type="gramEnd"/>
      <w:r w:rsidRPr="008F6F23">
        <w:rPr>
          <w:rFonts w:eastAsia="Times New Roman" w:cs="Times New Roman"/>
          <w:lang w:eastAsia="en-GB"/>
        </w:rPr>
        <w:t xml:space="preserve"> and operate the physical infrastructure, networks and applications required to support the WIS </w:t>
      </w:r>
      <w:r w:rsidR="00A4050C">
        <w:rPr>
          <w:rFonts w:eastAsia="Times New Roman" w:cs="Times New Roman"/>
          <w:lang w:eastAsia="en-GB"/>
        </w:rPr>
        <w:t>C</w:t>
      </w:r>
      <w:r w:rsidRPr="008F6F23">
        <w:rPr>
          <w:rFonts w:eastAsia="Times New Roman" w:cs="Times New Roman"/>
          <w:lang w:eastAsia="en-GB"/>
        </w:rPr>
        <w:t>entre.</w:t>
      </w:r>
    </w:p>
    <w:p w14:paraId="127E7C04"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Performance components</w:t>
      </w:r>
    </w:p>
    <w:p w14:paraId="19685AC4"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Management of information technology operations</w:t>
      </w:r>
    </w:p>
    <w:p w14:paraId="536EE0F7"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1a.</w:t>
      </w:r>
      <w:r w:rsidRPr="008F6F23">
        <w:rPr>
          <w:rFonts w:eastAsia="Times New Roman" w:cs="Times New Roman"/>
          <w:lang w:eastAsia="en-GB"/>
        </w:rPr>
        <w:tab/>
        <w:t>Maintain the system in optimal operational condition by setting and meeting service levels, including:</w:t>
      </w:r>
    </w:p>
    <w:p w14:paraId="5FB93810"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r>
      <w:proofErr w:type="gramStart"/>
      <w:r w:rsidRPr="008F6F23">
        <w:rPr>
          <w:rFonts w:eastAsia="Times New Roman" w:cs="Times New Roman"/>
          <w:lang w:eastAsia="en-GB"/>
        </w:rPr>
        <w:t>Configuration;</w:t>
      </w:r>
      <w:proofErr w:type="gramEnd"/>
    </w:p>
    <w:p w14:paraId="5FA8952D"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Preventative and corrective maintenance and </w:t>
      </w:r>
      <w:proofErr w:type="gramStart"/>
      <w:r w:rsidRPr="008F6F23">
        <w:rPr>
          <w:rFonts w:eastAsia="Times New Roman" w:cs="Times New Roman"/>
          <w:lang w:eastAsia="en-GB"/>
        </w:rPr>
        <w:t>servicing;</w:t>
      </w:r>
      <w:proofErr w:type="gramEnd"/>
    </w:p>
    <w:p w14:paraId="616FD79B"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Equipment replacement or </w:t>
      </w:r>
      <w:proofErr w:type="gramStart"/>
      <w:r w:rsidRPr="008F6F23">
        <w:rPr>
          <w:rFonts w:eastAsia="Times New Roman" w:cs="Times New Roman"/>
          <w:lang w:eastAsia="en-GB"/>
        </w:rPr>
        <w:t>upgrade;</w:t>
      </w:r>
      <w:proofErr w:type="gramEnd"/>
    </w:p>
    <w:p w14:paraId="1AAF439B"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Networking and processing </w:t>
      </w:r>
      <w:proofErr w:type="gramStart"/>
      <w:r w:rsidRPr="008F6F23">
        <w:rPr>
          <w:rFonts w:eastAsia="Times New Roman" w:cs="Times New Roman"/>
          <w:lang w:eastAsia="en-GB"/>
        </w:rPr>
        <w:t>capacity;</w:t>
      </w:r>
      <w:proofErr w:type="gramEnd"/>
    </w:p>
    <w:p w14:paraId="50C1532B"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System monitoring and reporting procedure, and corrective actions.</w:t>
      </w:r>
    </w:p>
    <w:p w14:paraId="23A08BDD"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1b.</w:t>
      </w:r>
      <w:r w:rsidRPr="008F6F23">
        <w:rPr>
          <w:rFonts w:eastAsia="Times New Roman" w:cs="Times New Roman"/>
          <w:lang w:eastAsia="en-GB"/>
        </w:rPr>
        <w:tab/>
        <w:t xml:space="preserve">Provide contingency planning, operation backup and </w:t>
      </w:r>
      <w:proofErr w:type="gramStart"/>
      <w:r w:rsidRPr="008F6F23">
        <w:rPr>
          <w:rFonts w:eastAsia="Times New Roman" w:cs="Times New Roman"/>
          <w:lang w:eastAsia="en-GB"/>
        </w:rPr>
        <w:t>restoration;</w:t>
      </w:r>
      <w:proofErr w:type="gramEnd"/>
    </w:p>
    <w:p w14:paraId="61225EB2" w14:textId="77777777" w:rsidR="0044762B" w:rsidRPr="008B079D" w:rsidRDefault="0044762B" w:rsidP="00D8535D">
      <w:pPr>
        <w:tabs>
          <w:tab w:val="clear" w:pos="1134"/>
        </w:tabs>
        <w:spacing w:before="240" w:after="240"/>
        <w:jc w:val="left"/>
        <w:rPr>
          <w:rFonts w:eastAsia="Times New Roman" w:cs="Times New Roman"/>
          <w:b/>
          <w:lang w:eastAsia="en-GB"/>
        </w:rPr>
      </w:pPr>
      <w:r w:rsidRPr="008B079D">
        <w:rPr>
          <w:rFonts w:eastAsia="Times New Roman" w:cs="Times New Roman"/>
          <w:b/>
          <w:lang w:eastAsia="en-GB"/>
        </w:rPr>
        <w:t>Management of facilities</w:t>
      </w:r>
    </w:p>
    <w:p w14:paraId="7E97C274"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1c.</w:t>
      </w:r>
      <w:r w:rsidRPr="008F6F23">
        <w:rPr>
          <w:rFonts w:eastAsia="Times New Roman" w:cs="Times New Roman"/>
          <w:lang w:eastAsia="en-GB"/>
        </w:rPr>
        <w:tab/>
        <w:t xml:space="preserve">Manage physical site </w:t>
      </w:r>
      <w:proofErr w:type="gramStart"/>
      <w:r w:rsidRPr="008F6F23">
        <w:rPr>
          <w:rFonts w:eastAsia="Times New Roman" w:cs="Times New Roman"/>
          <w:lang w:eastAsia="en-GB"/>
        </w:rPr>
        <w:t>security;</w:t>
      </w:r>
      <w:proofErr w:type="gramEnd"/>
    </w:p>
    <w:p w14:paraId="1F0BDCA5"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1d.</w:t>
      </w:r>
      <w:r w:rsidRPr="008F6F23">
        <w:rPr>
          <w:rFonts w:eastAsia="Times New Roman" w:cs="Times New Roman"/>
          <w:lang w:eastAsia="en-GB"/>
        </w:rPr>
        <w:tab/>
        <w:t>Manage physical site environmental control.</w:t>
      </w:r>
    </w:p>
    <w:p w14:paraId="251C6D33"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lastRenderedPageBreak/>
        <w:t>Knowledge and skill requirements</w:t>
      </w:r>
    </w:p>
    <w:p w14:paraId="4E960D66"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General information and communications technology (ICT) </w:t>
      </w:r>
      <w:proofErr w:type="gramStart"/>
      <w:r w:rsidRPr="008F6F23">
        <w:rPr>
          <w:rFonts w:eastAsia="Times New Roman" w:cs="Times New Roman"/>
          <w:lang w:eastAsia="en-GB"/>
        </w:rPr>
        <w:t>skills;</w:t>
      </w:r>
      <w:proofErr w:type="gramEnd"/>
    </w:p>
    <w:p w14:paraId="6D8CF405"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Operation, configuration and maintenance of equipment and </w:t>
      </w:r>
      <w:proofErr w:type="gramStart"/>
      <w:r w:rsidRPr="008F6F23">
        <w:rPr>
          <w:rFonts w:eastAsia="Times New Roman" w:cs="Times New Roman"/>
          <w:lang w:eastAsia="en-GB"/>
        </w:rPr>
        <w:t>applications;</w:t>
      </w:r>
      <w:proofErr w:type="gramEnd"/>
    </w:p>
    <w:p w14:paraId="537A4838"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Recognized information technology service management </w:t>
      </w:r>
      <w:proofErr w:type="gramStart"/>
      <w:r w:rsidRPr="008F6F23">
        <w:rPr>
          <w:rFonts w:eastAsia="Times New Roman" w:cs="Times New Roman"/>
          <w:lang w:eastAsia="en-GB"/>
        </w:rPr>
        <w:t>frameworks;</w:t>
      </w:r>
      <w:proofErr w:type="gramEnd"/>
    </w:p>
    <w:p w14:paraId="15317579"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Current technologies and emerging </w:t>
      </w:r>
      <w:proofErr w:type="gramStart"/>
      <w:r w:rsidRPr="008F6F23">
        <w:rPr>
          <w:rFonts w:eastAsia="Times New Roman" w:cs="Times New Roman"/>
          <w:lang w:eastAsia="en-GB"/>
        </w:rPr>
        <w:t>trends;</w:t>
      </w:r>
      <w:proofErr w:type="gramEnd"/>
    </w:p>
    <w:p w14:paraId="2574505E"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Service level agreements.</w:t>
      </w:r>
    </w:p>
    <w:p w14:paraId="7A3BDC78" w14:textId="77777777" w:rsidR="00D8535D" w:rsidRDefault="00D8535D" w:rsidP="00D8535D">
      <w:pPr>
        <w:tabs>
          <w:tab w:val="clear" w:pos="1134"/>
        </w:tabs>
        <w:spacing w:before="240" w:after="240"/>
        <w:jc w:val="left"/>
        <w:rPr>
          <w:rFonts w:eastAsia="Times New Roman" w:cs="Times New Roman"/>
          <w:b/>
          <w:lang w:eastAsia="en-GB"/>
        </w:rPr>
      </w:pPr>
    </w:p>
    <w:p w14:paraId="6585DBE1"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2: MANAGE THE OPERATIONAL APPLICATIONS</w:t>
      </w:r>
    </w:p>
    <w:p w14:paraId="5B514358"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description</w:t>
      </w:r>
    </w:p>
    <w:p w14:paraId="5791636E" w14:textId="77777777" w:rsidR="0044762B" w:rsidRPr="008F6F23" w:rsidRDefault="0044762B" w:rsidP="00D8535D">
      <w:pPr>
        <w:tabs>
          <w:tab w:val="clear" w:pos="1134"/>
        </w:tabs>
        <w:spacing w:after="240"/>
        <w:jc w:val="left"/>
        <w:rPr>
          <w:rFonts w:eastAsia="Times New Roman" w:cs="Times New Roman"/>
          <w:lang w:eastAsia="en-GB"/>
        </w:rPr>
      </w:pPr>
      <w:r w:rsidRPr="008F6F23">
        <w:rPr>
          <w:rFonts w:eastAsia="Times New Roman" w:cs="Times New Roman"/>
          <w:lang w:eastAsia="en-GB"/>
        </w:rPr>
        <w:t xml:space="preserve">Prepare, plan, design, procure, </w:t>
      </w:r>
      <w:proofErr w:type="gramStart"/>
      <w:r w:rsidRPr="008F6F23">
        <w:rPr>
          <w:rFonts w:eastAsia="Times New Roman" w:cs="Times New Roman"/>
          <w:lang w:eastAsia="en-GB"/>
        </w:rPr>
        <w:t>implement</w:t>
      </w:r>
      <w:proofErr w:type="gramEnd"/>
      <w:r w:rsidRPr="008F6F23">
        <w:rPr>
          <w:rFonts w:eastAsia="Times New Roman" w:cs="Times New Roman"/>
          <w:lang w:eastAsia="en-GB"/>
        </w:rPr>
        <w:t xml:space="preserve"> and operate the applications required to support the WIS functions.</w:t>
      </w:r>
    </w:p>
    <w:p w14:paraId="7FA05257"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Performance components</w:t>
      </w:r>
    </w:p>
    <w:p w14:paraId="4483DC93"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2a.</w:t>
      </w:r>
      <w:r w:rsidRPr="008F6F23">
        <w:rPr>
          <w:rFonts w:eastAsia="Times New Roman" w:cs="Times New Roman"/>
          <w:lang w:eastAsia="en-GB"/>
        </w:rPr>
        <w:tab/>
        <w:t>Meet service levels by maintaining applications in optimal operational condition through:</w:t>
      </w:r>
    </w:p>
    <w:p w14:paraId="11B1CEBE"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Configuration of </w:t>
      </w:r>
      <w:proofErr w:type="gramStart"/>
      <w:r w:rsidRPr="008F6F23">
        <w:rPr>
          <w:rFonts w:eastAsia="Times New Roman" w:cs="Times New Roman"/>
          <w:lang w:eastAsia="en-GB"/>
        </w:rPr>
        <w:t>applications;</w:t>
      </w:r>
      <w:proofErr w:type="gramEnd"/>
    </w:p>
    <w:p w14:paraId="6D55129B"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Monitoring and responding to applications’ </w:t>
      </w:r>
      <w:proofErr w:type="spellStart"/>
      <w:proofErr w:type="gramStart"/>
      <w:r w:rsidRPr="008F6F23">
        <w:rPr>
          <w:rFonts w:eastAsia="Times New Roman" w:cs="Times New Roman"/>
          <w:lang w:eastAsia="en-GB"/>
        </w:rPr>
        <w:t>behavior</w:t>
      </w:r>
      <w:proofErr w:type="spellEnd"/>
      <w:r w:rsidRPr="008F6F23">
        <w:rPr>
          <w:rFonts w:eastAsia="Times New Roman" w:cs="Times New Roman"/>
          <w:lang w:eastAsia="en-GB"/>
        </w:rPr>
        <w:t>;</w:t>
      </w:r>
      <w:proofErr w:type="gramEnd"/>
    </w:p>
    <w:p w14:paraId="73B7BE5D"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Preventative and corrective </w:t>
      </w:r>
      <w:proofErr w:type="gramStart"/>
      <w:r w:rsidRPr="008F6F23">
        <w:rPr>
          <w:rFonts w:eastAsia="Times New Roman" w:cs="Times New Roman"/>
          <w:lang w:eastAsia="en-GB"/>
        </w:rPr>
        <w:t>maintenance;</w:t>
      </w:r>
      <w:proofErr w:type="gramEnd"/>
      <w:r w:rsidRPr="008F6F23">
        <w:rPr>
          <w:rFonts w:eastAsia="Times New Roman" w:cs="Times New Roman"/>
          <w:lang w:eastAsia="en-GB"/>
        </w:rPr>
        <w:t xml:space="preserve"> </w:t>
      </w:r>
    </w:p>
    <w:p w14:paraId="6B0EF1F0"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Replacement or upgrade of </w:t>
      </w:r>
      <w:proofErr w:type="gramStart"/>
      <w:r w:rsidRPr="008F6F23">
        <w:rPr>
          <w:rFonts w:eastAsia="Times New Roman" w:cs="Times New Roman"/>
          <w:lang w:eastAsia="en-GB"/>
        </w:rPr>
        <w:t>applications;</w:t>
      </w:r>
      <w:proofErr w:type="gramEnd"/>
    </w:p>
    <w:p w14:paraId="376483A4"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2b.</w:t>
      </w:r>
      <w:r w:rsidRPr="008F6F23">
        <w:rPr>
          <w:rFonts w:eastAsia="Times New Roman" w:cs="Times New Roman"/>
          <w:lang w:eastAsia="en-GB"/>
        </w:rPr>
        <w:tab/>
        <w:t xml:space="preserve">Provide contingency planning and application backup and </w:t>
      </w:r>
      <w:proofErr w:type="gramStart"/>
      <w:r w:rsidRPr="008F6F23">
        <w:rPr>
          <w:rFonts w:eastAsia="Times New Roman" w:cs="Times New Roman"/>
          <w:lang w:eastAsia="en-GB"/>
        </w:rPr>
        <w:t>restoration;</w:t>
      </w:r>
      <w:proofErr w:type="gramEnd"/>
      <w:r w:rsidRPr="008F6F23">
        <w:rPr>
          <w:rFonts w:eastAsia="Times New Roman" w:cs="Times New Roman"/>
          <w:lang w:eastAsia="en-GB"/>
        </w:rPr>
        <w:t xml:space="preserve"> </w:t>
      </w:r>
    </w:p>
    <w:p w14:paraId="261B035F"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2c.</w:t>
      </w:r>
      <w:r w:rsidRPr="008F6F23">
        <w:rPr>
          <w:rFonts w:eastAsia="Times New Roman" w:cs="Times New Roman"/>
          <w:lang w:eastAsia="en-GB"/>
        </w:rPr>
        <w:tab/>
        <w:t xml:space="preserve">Ensure data integrity and completeness in the event of system </w:t>
      </w:r>
      <w:proofErr w:type="gramStart"/>
      <w:r w:rsidRPr="008F6F23">
        <w:rPr>
          <w:rFonts w:eastAsia="Times New Roman" w:cs="Times New Roman"/>
          <w:lang w:eastAsia="en-GB"/>
        </w:rPr>
        <w:t>failure;</w:t>
      </w:r>
      <w:proofErr w:type="gramEnd"/>
    </w:p>
    <w:p w14:paraId="755D105A"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2d.</w:t>
      </w:r>
      <w:r w:rsidRPr="008F6F23">
        <w:rPr>
          <w:rFonts w:eastAsia="Times New Roman" w:cs="Times New Roman"/>
          <w:lang w:eastAsia="en-GB"/>
        </w:rPr>
        <w:tab/>
        <w:t>Ensure system security.</w:t>
      </w:r>
    </w:p>
    <w:p w14:paraId="0E49396B" w14:textId="77777777" w:rsidR="0044762B" w:rsidRPr="008F6F23" w:rsidRDefault="0044762B" w:rsidP="007F3BCD">
      <w:pPr>
        <w:keepNext/>
        <w:keepLines/>
        <w:tabs>
          <w:tab w:val="clear" w:pos="1134"/>
        </w:tabs>
        <w:spacing w:before="240" w:after="240"/>
        <w:jc w:val="left"/>
        <w:rPr>
          <w:rFonts w:eastAsia="Times New Roman" w:cs="Times New Roman"/>
          <w:b/>
          <w:lang w:eastAsia="en-GB"/>
        </w:rPr>
      </w:pPr>
      <w:r w:rsidRPr="008F6F23">
        <w:rPr>
          <w:rFonts w:eastAsia="Times New Roman" w:cs="Times New Roman"/>
          <w:b/>
          <w:lang w:eastAsia="en-GB"/>
        </w:rPr>
        <w:t>Knowledge and skill requirements</w:t>
      </w:r>
    </w:p>
    <w:p w14:paraId="2A2C86EE" w14:textId="77777777" w:rsidR="0044762B" w:rsidRPr="008F6F23" w:rsidRDefault="0044762B" w:rsidP="007F3BCD">
      <w:pPr>
        <w:keepNext/>
        <w:keepLines/>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General ICT </w:t>
      </w:r>
      <w:proofErr w:type="gramStart"/>
      <w:r w:rsidRPr="008F6F23">
        <w:rPr>
          <w:rFonts w:eastAsia="Times New Roman" w:cs="Times New Roman"/>
          <w:lang w:eastAsia="en-GB"/>
        </w:rPr>
        <w:t>skills;</w:t>
      </w:r>
      <w:proofErr w:type="gramEnd"/>
    </w:p>
    <w:p w14:paraId="09410FC3" w14:textId="77777777" w:rsidR="0044762B" w:rsidRPr="008F6F23" w:rsidRDefault="0044762B" w:rsidP="007F3BCD">
      <w:pPr>
        <w:keepNext/>
        <w:keepLines/>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Operation, configuration and maintenance of </w:t>
      </w:r>
      <w:proofErr w:type="gramStart"/>
      <w:r w:rsidRPr="008F6F23">
        <w:rPr>
          <w:rFonts w:eastAsia="Times New Roman" w:cs="Times New Roman"/>
          <w:lang w:eastAsia="en-GB"/>
        </w:rPr>
        <w:t>applications;</w:t>
      </w:r>
      <w:proofErr w:type="gramEnd"/>
    </w:p>
    <w:p w14:paraId="20066144"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Recognized information technology service management </w:t>
      </w:r>
      <w:proofErr w:type="gramStart"/>
      <w:r w:rsidRPr="008F6F23">
        <w:rPr>
          <w:rFonts w:eastAsia="Times New Roman" w:cs="Times New Roman"/>
          <w:lang w:eastAsia="en-GB"/>
        </w:rPr>
        <w:t>frameworks;</w:t>
      </w:r>
      <w:proofErr w:type="gramEnd"/>
    </w:p>
    <w:p w14:paraId="2FCE34BD"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Current technologies and emerging </w:t>
      </w:r>
      <w:proofErr w:type="gramStart"/>
      <w:r w:rsidRPr="008F6F23">
        <w:rPr>
          <w:rFonts w:eastAsia="Times New Roman" w:cs="Times New Roman"/>
          <w:lang w:eastAsia="en-GB"/>
        </w:rPr>
        <w:t>trends;</w:t>
      </w:r>
      <w:proofErr w:type="gramEnd"/>
    </w:p>
    <w:p w14:paraId="14C9F1A2"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WIS functions and </w:t>
      </w:r>
      <w:proofErr w:type="gramStart"/>
      <w:r w:rsidRPr="008F6F23">
        <w:rPr>
          <w:rFonts w:eastAsia="Times New Roman" w:cs="Times New Roman"/>
          <w:lang w:eastAsia="en-GB"/>
        </w:rPr>
        <w:t>requirements;</w:t>
      </w:r>
      <w:proofErr w:type="gramEnd"/>
    </w:p>
    <w:p w14:paraId="22478575"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WIS security policies.</w:t>
      </w:r>
    </w:p>
    <w:p w14:paraId="2CD7966C" w14:textId="77777777" w:rsidR="00D8535D" w:rsidRDefault="00D8535D" w:rsidP="00D8535D">
      <w:pPr>
        <w:tabs>
          <w:tab w:val="clear" w:pos="1134"/>
        </w:tabs>
        <w:spacing w:before="240" w:after="240"/>
        <w:jc w:val="left"/>
        <w:rPr>
          <w:rFonts w:eastAsia="Times New Roman" w:cs="Times New Roman"/>
          <w:b/>
          <w:lang w:eastAsia="en-GB"/>
        </w:rPr>
      </w:pPr>
    </w:p>
    <w:p w14:paraId="65B27A8F"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3: MANAGE AND SHARE DATA</w:t>
      </w:r>
    </w:p>
    <w:p w14:paraId="0B14AB2D"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description</w:t>
      </w:r>
    </w:p>
    <w:p w14:paraId="32F78E0D" w14:textId="77777777" w:rsidR="0044762B" w:rsidRPr="008F6F23" w:rsidRDefault="0044762B" w:rsidP="00D8535D">
      <w:pPr>
        <w:tabs>
          <w:tab w:val="clear" w:pos="1134"/>
        </w:tabs>
        <w:spacing w:after="240"/>
        <w:jc w:val="left"/>
        <w:rPr>
          <w:rFonts w:eastAsia="Times New Roman" w:cs="Times New Roman"/>
          <w:lang w:eastAsia="en-GB"/>
        </w:rPr>
      </w:pPr>
      <w:r w:rsidRPr="008F6F23">
        <w:rPr>
          <w:rFonts w:eastAsia="Times New Roman" w:cs="Times New Roman"/>
          <w:lang w:eastAsia="en-GB"/>
        </w:rPr>
        <w:lastRenderedPageBreak/>
        <w:t>Manage the collection, processing, storage and sharing of data through scheduled and on-demand services.</w:t>
      </w:r>
    </w:p>
    <w:p w14:paraId="5E11651C"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Performance components</w:t>
      </w:r>
    </w:p>
    <w:p w14:paraId="5C60BB96"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3a.</w:t>
      </w:r>
      <w:r w:rsidRPr="008F6F23">
        <w:rPr>
          <w:rFonts w:eastAsia="Times New Roman" w:cs="Times New Roman"/>
          <w:lang w:eastAsia="en-GB"/>
        </w:rPr>
        <w:tab/>
        <w:t xml:space="preserve">Ensure collection and sharing of data as per data </w:t>
      </w:r>
      <w:proofErr w:type="gramStart"/>
      <w:r w:rsidRPr="008F6F23">
        <w:rPr>
          <w:rFonts w:eastAsia="Times New Roman" w:cs="Times New Roman"/>
          <w:lang w:eastAsia="en-GB"/>
        </w:rPr>
        <w:t>policy;</w:t>
      </w:r>
      <w:proofErr w:type="gramEnd"/>
    </w:p>
    <w:p w14:paraId="06095039"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3b.</w:t>
      </w:r>
      <w:r w:rsidRPr="008F6F23">
        <w:rPr>
          <w:rFonts w:eastAsia="Times New Roman" w:cs="Times New Roman"/>
          <w:lang w:eastAsia="en-GB"/>
        </w:rPr>
        <w:tab/>
        <w:t xml:space="preserve">Provide access to data (aka. publish data) as per data </w:t>
      </w:r>
      <w:proofErr w:type="gramStart"/>
      <w:r w:rsidRPr="008F6F23">
        <w:rPr>
          <w:rFonts w:eastAsia="Times New Roman" w:cs="Times New Roman"/>
          <w:lang w:eastAsia="en-GB"/>
        </w:rPr>
        <w:t>policy;</w:t>
      </w:r>
      <w:proofErr w:type="gramEnd"/>
    </w:p>
    <w:p w14:paraId="2E574F4F"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3c.</w:t>
      </w:r>
      <w:r w:rsidRPr="008F6F23">
        <w:rPr>
          <w:rFonts w:eastAsia="Times New Roman" w:cs="Times New Roman"/>
          <w:lang w:eastAsia="en-GB"/>
        </w:rPr>
        <w:tab/>
        <w:t xml:space="preserve">Publish and subscribe to notifications about data </w:t>
      </w:r>
      <w:proofErr w:type="gramStart"/>
      <w:r w:rsidRPr="008F6F23">
        <w:rPr>
          <w:rFonts w:eastAsia="Times New Roman" w:cs="Times New Roman"/>
          <w:lang w:eastAsia="en-GB"/>
        </w:rPr>
        <w:t>availability;</w:t>
      </w:r>
      <w:proofErr w:type="gramEnd"/>
    </w:p>
    <w:p w14:paraId="668A50CE"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3d.</w:t>
      </w:r>
      <w:r w:rsidRPr="008F6F23">
        <w:rPr>
          <w:rFonts w:eastAsia="Times New Roman" w:cs="Times New Roman"/>
          <w:lang w:eastAsia="en-GB"/>
        </w:rPr>
        <w:tab/>
        <w:t xml:space="preserve">Encode, decode, validate and package </w:t>
      </w:r>
      <w:proofErr w:type="gramStart"/>
      <w:r w:rsidRPr="008F6F23">
        <w:rPr>
          <w:rFonts w:eastAsia="Times New Roman" w:cs="Times New Roman"/>
          <w:lang w:eastAsia="en-GB"/>
        </w:rPr>
        <w:t>data;</w:t>
      </w:r>
      <w:proofErr w:type="gramEnd"/>
    </w:p>
    <w:p w14:paraId="634AD722" w14:textId="77777777" w:rsidR="0044762B" w:rsidRPr="00F625F5" w:rsidRDefault="0044762B" w:rsidP="00D8535D">
      <w:pPr>
        <w:tabs>
          <w:tab w:val="clear" w:pos="1134"/>
        </w:tabs>
        <w:spacing w:after="240"/>
        <w:ind w:left="567" w:hanging="567"/>
        <w:jc w:val="left"/>
        <w:rPr>
          <w:rFonts w:eastAsia="Times New Roman" w:cs="Times New Roman"/>
          <w:lang w:eastAsia="en-GB"/>
        </w:rPr>
      </w:pPr>
      <w:r w:rsidRPr="00F625F5">
        <w:rPr>
          <w:rFonts w:eastAsia="Times New Roman" w:cs="Times New Roman"/>
          <w:lang w:eastAsia="en-GB"/>
        </w:rPr>
        <w:t>3e.</w:t>
      </w:r>
      <w:r w:rsidRPr="00F625F5">
        <w:rPr>
          <w:rFonts w:eastAsia="Times New Roman" w:cs="Times New Roman"/>
          <w:lang w:eastAsia="en-GB"/>
        </w:rPr>
        <w:tab/>
        <w:t>Manag</w:t>
      </w:r>
      <w:r w:rsidRPr="008F6F23">
        <w:rPr>
          <w:rFonts w:eastAsia="Times New Roman" w:cs="Times New Roman"/>
          <w:lang w:eastAsia="en-GB"/>
        </w:rPr>
        <w:t xml:space="preserve">e compilation of </w:t>
      </w:r>
      <w:proofErr w:type="gramStart"/>
      <w:r w:rsidRPr="008F6F23">
        <w:rPr>
          <w:rFonts w:eastAsia="Times New Roman" w:cs="Times New Roman"/>
          <w:lang w:eastAsia="en-GB"/>
        </w:rPr>
        <w:t>datasets;</w:t>
      </w:r>
      <w:proofErr w:type="gramEnd"/>
    </w:p>
    <w:p w14:paraId="492C2D8F"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3f.</w:t>
      </w:r>
      <w:r w:rsidRPr="008F6F23">
        <w:rPr>
          <w:rFonts w:eastAsia="Times New Roman" w:cs="Times New Roman"/>
          <w:lang w:eastAsia="en-GB"/>
        </w:rPr>
        <w:tab/>
        <w:t>Manage connectivity.</w:t>
      </w:r>
    </w:p>
    <w:p w14:paraId="3EDCAA9B"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Knowledge and skill requirements</w:t>
      </w:r>
    </w:p>
    <w:p w14:paraId="3289C61D"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System and network monitoring and viewing </w:t>
      </w:r>
      <w:proofErr w:type="gramStart"/>
      <w:r w:rsidRPr="008F6F23">
        <w:rPr>
          <w:rFonts w:eastAsia="Times New Roman" w:cs="Times New Roman"/>
          <w:lang w:eastAsia="en-GB"/>
        </w:rPr>
        <w:t>tools;</w:t>
      </w:r>
      <w:proofErr w:type="gramEnd"/>
    </w:p>
    <w:p w14:paraId="6A821D26"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Data formats and</w:t>
      </w:r>
      <w:r w:rsidRPr="00F625F5">
        <w:rPr>
          <w:rFonts w:eastAsia="Times New Roman" w:cs="Times New Roman"/>
          <w:lang w:eastAsia="en-GB"/>
        </w:rPr>
        <w:t xml:space="preserve"> Message Queue</w:t>
      </w:r>
      <w:r w:rsidRPr="008F6F23">
        <w:rPr>
          <w:rFonts w:eastAsia="Times New Roman" w:cs="Times New Roman"/>
          <w:lang w:eastAsia="en-GB"/>
        </w:rPr>
        <w:t xml:space="preserve"> </w:t>
      </w:r>
      <w:proofErr w:type="gramStart"/>
      <w:r w:rsidRPr="008F6F23">
        <w:rPr>
          <w:rFonts w:eastAsia="Times New Roman" w:cs="Times New Roman"/>
          <w:lang w:eastAsia="en-GB"/>
        </w:rPr>
        <w:t>protocols;</w:t>
      </w:r>
      <w:proofErr w:type="gramEnd"/>
    </w:p>
    <w:p w14:paraId="1CA53A1C"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Licensing and data </w:t>
      </w:r>
      <w:proofErr w:type="gramStart"/>
      <w:r w:rsidRPr="008F6F23">
        <w:rPr>
          <w:rFonts w:eastAsia="Times New Roman" w:cs="Times New Roman"/>
          <w:lang w:eastAsia="en-GB"/>
        </w:rPr>
        <w:t>policies;</w:t>
      </w:r>
      <w:proofErr w:type="gramEnd"/>
    </w:p>
    <w:p w14:paraId="09B30EF4" w14:textId="77777777" w:rsidR="00D8535D" w:rsidRDefault="00D8535D" w:rsidP="00D8535D">
      <w:pPr>
        <w:tabs>
          <w:tab w:val="clear" w:pos="1134"/>
        </w:tabs>
        <w:spacing w:before="240" w:after="240"/>
        <w:jc w:val="left"/>
        <w:rPr>
          <w:rFonts w:eastAsia="Times New Roman" w:cs="Times New Roman"/>
          <w:b/>
          <w:lang w:eastAsia="en-GB"/>
        </w:rPr>
      </w:pPr>
    </w:p>
    <w:p w14:paraId="355164C2"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4: MANAGE DATA DISCOVERY</w:t>
      </w:r>
    </w:p>
    <w:p w14:paraId="0E933036"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description</w:t>
      </w:r>
    </w:p>
    <w:p w14:paraId="3FAD30E7" w14:textId="77777777" w:rsidR="0044762B" w:rsidRPr="008F6F23" w:rsidRDefault="0044762B" w:rsidP="00D8535D">
      <w:pPr>
        <w:spacing w:after="240"/>
        <w:jc w:val="left"/>
        <w:rPr>
          <w:rFonts w:eastAsia="Times New Roman" w:cs="Times New Roman"/>
          <w:lang w:eastAsia="en-GB"/>
        </w:rPr>
      </w:pPr>
      <w:r w:rsidRPr="008F6F23">
        <w:rPr>
          <w:rFonts w:eastAsia="Times New Roman" w:cs="Times New Roman"/>
          <w:lang w:eastAsia="en-GB"/>
        </w:rPr>
        <w:t xml:space="preserve">Create and maintain discovery metadata records describing data and services and </w:t>
      </w:r>
      <w:r w:rsidRPr="008F6F23">
        <w:rPr>
          <w:rFonts w:eastAsia="Times New Roman" w:cs="Times New Roman"/>
          <w:color w:val="1A1A1A"/>
          <w:lang w:eastAsia="en-GB"/>
        </w:rPr>
        <w:t xml:space="preserve">publish </w:t>
      </w:r>
      <w:r w:rsidRPr="008F6F23">
        <w:rPr>
          <w:rFonts w:eastAsia="Times New Roman" w:cs="Times New Roman"/>
          <w:lang w:eastAsia="en-GB"/>
        </w:rPr>
        <w:t>them to the Global Discovery Catalogue.</w:t>
      </w:r>
    </w:p>
    <w:p w14:paraId="7239EAFA"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Performance components</w:t>
      </w:r>
    </w:p>
    <w:p w14:paraId="32F86997"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4a.</w:t>
      </w:r>
      <w:r w:rsidRPr="008F6F23">
        <w:rPr>
          <w:rFonts w:eastAsia="Times New Roman" w:cs="Times New Roman"/>
          <w:lang w:eastAsia="en-GB"/>
        </w:rPr>
        <w:tab/>
        <w:t xml:space="preserve">Create and maintain discovery metadata records describing data and </w:t>
      </w:r>
      <w:proofErr w:type="gramStart"/>
      <w:r w:rsidRPr="008F6F23">
        <w:rPr>
          <w:rFonts w:eastAsia="Times New Roman" w:cs="Times New Roman"/>
          <w:lang w:eastAsia="en-GB"/>
        </w:rPr>
        <w:t>services;</w:t>
      </w:r>
      <w:proofErr w:type="gramEnd"/>
      <w:r w:rsidRPr="008F6F23">
        <w:rPr>
          <w:rFonts w:eastAsia="Times New Roman" w:cs="Times New Roman"/>
          <w:lang w:eastAsia="en-GB"/>
        </w:rPr>
        <w:t xml:space="preserve"> </w:t>
      </w:r>
    </w:p>
    <w:p w14:paraId="7EF78790"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4b.</w:t>
      </w:r>
      <w:r w:rsidRPr="008F6F23">
        <w:rPr>
          <w:rFonts w:eastAsia="Times New Roman" w:cs="Times New Roman"/>
          <w:lang w:eastAsia="en-GB"/>
        </w:rPr>
        <w:tab/>
        <w:t xml:space="preserve">Add, update, replace or delete metadata records within the </w:t>
      </w:r>
      <w:proofErr w:type="gramStart"/>
      <w:r w:rsidRPr="008F6F23">
        <w:rPr>
          <w:rFonts w:eastAsia="Times New Roman" w:cs="Times New Roman"/>
          <w:lang w:eastAsia="en-GB"/>
        </w:rPr>
        <w:t>catalogue;</w:t>
      </w:r>
      <w:proofErr w:type="gramEnd"/>
    </w:p>
    <w:p w14:paraId="7918AAFA"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4c.</w:t>
      </w:r>
      <w:r w:rsidRPr="008F6F23">
        <w:rPr>
          <w:rFonts w:eastAsia="Times New Roman" w:cs="Times New Roman"/>
          <w:lang w:eastAsia="en-GB"/>
        </w:rPr>
        <w:tab/>
        <w:t xml:space="preserve">Provide access to discovery metadata </w:t>
      </w:r>
      <w:proofErr w:type="gramStart"/>
      <w:r w:rsidRPr="008F6F23">
        <w:rPr>
          <w:rFonts w:eastAsia="Times New Roman" w:cs="Times New Roman"/>
          <w:lang w:eastAsia="en-GB"/>
        </w:rPr>
        <w:t>records;</w:t>
      </w:r>
      <w:proofErr w:type="gramEnd"/>
    </w:p>
    <w:p w14:paraId="426428D7"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4d.</w:t>
      </w:r>
      <w:r w:rsidRPr="008F6F23">
        <w:rPr>
          <w:rFonts w:eastAsia="Times New Roman" w:cs="Times New Roman"/>
          <w:lang w:eastAsia="en-GB"/>
        </w:rPr>
        <w:tab/>
        <w:t xml:space="preserve">Publish and subscribe to notifications about discovery metadata </w:t>
      </w:r>
      <w:proofErr w:type="gramStart"/>
      <w:r w:rsidRPr="008F6F23">
        <w:rPr>
          <w:rFonts w:eastAsia="Times New Roman" w:cs="Times New Roman"/>
          <w:lang w:eastAsia="en-GB"/>
        </w:rPr>
        <w:t>availability;</w:t>
      </w:r>
      <w:proofErr w:type="gramEnd"/>
    </w:p>
    <w:p w14:paraId="177F88DD"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4</w:t>
      </w:r>
      <w:r w:rsidR="007F3BCD">
        <w:rPr>
          <w:rFonts w:eastAsia="Times New Roman" w:cs="Times New Roman"/>
          <w:lang w:eastAsia="en-GB"/>
        </w:rPr>
        <w:t>e</w:t>
      </w:r>
      <w:r w:rsidRPr="008F6F23">
        <w:rPr>
          <w:rFonts w:eastAsia="Times New Roman" w:cs="Times New Roman"/>
          <w:lang w:eastAsia="en-GB"/>
        </w:rPr>
        <w:t>.</w:t>
      </w:r>
      <w:r w:rsidRPr="008F6F23">
        <w:rPr>
          <w:rFonts w:eastAsia="Times New Roman" w:cs="Times New Roman"/>
          <w:lang w:eastAsia="en-GB"/>
        </w:rPr>
        <w:tab/>
        <w:t xml:space="preserve">Ensure that all data and service offerings from a WIS </w:t>
      </w:r>
      <w:r w:rsidR="00A4050C">
        <w:rPr>
          <w:rFonts w:eastAsia="Times New Roman" w:cs="Times New Roman"/>
          <w:lang w:eastAsia="en-GB"/>
        </w:rPr>
        <w:t>C</w:t>
      </w:r>
      <w:r w:rsidRPr="008F6F23">
        <w:rPr>
          <w:rFonts w:eastAsia="Times New Roman" w:cs="Times New Roman"/>
          <w:lang w:eastAsia="en-GB"/>
        </w:rPr>
        <w:t xml:space="preserve">entre have complete, </w:t>
      </w:r>
      <w:proofErr w:type="gramStart"/>
      <w:r w:rsidRPr="008F6F23">
        <w:rPr>
          <w:rFonts w:eastAsia="Times New Roman" w:cs="Times New Roman"/>
          <w:lang w:eastAsia="en-GB"/>
        </w:rPr>
        <w:t>valid</w:t>
      </w:r>
      <w:proofErr w:type="gramEnd"/>
      <w:r w:rsidRPr="008F6F23">
        <w:rPr>
          <w:rFonts w:eastAsia="Times New Roman" w:cs="Times New Roman"/>
          <w:lang w:eastAsia="en-GB"/>
        </w:rPr>
        <w:t xml:space="preserve"> and meaningful discovery metadata records uploaded to the catalogue.</w:t>
      </w:r>
    </w:p>
    <w:p w14:paraId="12B24813" w14:textId="77777777" w:rsidR="0044762B" w:rsidRPr="008B079D"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Knowledge and skill requirements</w:t>
      </w:r>
    </w:p>
    <w:p w14:paraId="5C83C6CF"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Discovery metadata concepts and formats (WMO Core Metadata Profile</w:t>
      </w:r>
      <w:proofErr w:type="gramStart"/>
      <w:r w:rsidRPr="008F6F23">
        <w:rPr>
          <w:rFonts w:eastAsia="Times New Roman" w:cs="Times New Roman"/>
          <w:lang w:eastAsia="en-GB"/>
        </w:rPr>
        <w:t>);</w:t>
      </w:r>
      <w:proofErr w:type="gramEnd"/>
    </w:p>
    <w:p w14:paraId="466EDF19"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Metadata entry and management </w:t>
      </w:r>
      <w:proofErr w:type="gramStart"/>
      <w:r w:rsidRPr="008F6F23">
        <w:rPr>
          <w:rFonts w:eastAsia="Times New Roman" w:cs="Times New Roman"/>
          <w:lang w:eastAsia="en-GB"/>
        </w:rPr>
        <w:t>tools;</w:t>
      </w:r>
      <w:proofErr w:type="gramEnd"/>
    </w:p>
    <w:p w14:paraId="26718B24"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Message Queue </w:t>
      </w:r>
      <w:proofErr w:type="gramStart"/>
      <w:r w:rsidRPr="008F6F23">
        <w:rPr>
          <w:rFonts w:eastAsia="Times New Roman" w:cs="Times New Roman"/>
          <w:lang w:eastAsia="en-GB"/>
        </w:rPr>
        <w:t>protocols;</w:t>
      </w:r>
      <w:proofErr w:type="gramEnd"/>
    </w:p>
    <w:p w14:paraId="6CF39B5F"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r>
      <w:proofErr w:type="gramStart"/>
      <w:r w:rsidRPr="008F6F23">
        <w:rPr>
          <w:rFonts w:eastAsia="Times New Roman" w:cs="Times New Roman"/>
          <w:lang w:eastAsia="en-GB"/>
        </w:rPr>
        <w:t>Policies;</w:t>
      </w:r>
      <w:proofErr w:type="gramEnd"/>
    </w:p>
    <w:p w14:paraId="589C8DA9"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Written English.</w:t>
      </w:r>
    </w:p>
    <w:p w14:paraId="08F379DE" w14:textId="77777777" w:rsidR="00D8535D" w:rsidRDefault="00D8535D" w:rsidP="00D8535D">
      <w:pPr>
        <w:tabs>
          <w:tab w:val="clear" w:pos="1134"/>
        </w:tabs>
        <w:spacing w:before="240" w:after="240"/>
        <w:jc w:val="left"/>
        <w:rPr>
          <w:rFonts w:eastAsia="Times New Roman" w:cs="Times New Roman"/>
          <w:b/>
          <w:lang w:eastAsia="en-GB"/>
        </w:rPr>
      </w:pPr>
    </w:p>
    <w:p w14:paraId="7F96FB95"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lastRenderedPageBreak/>
        <w:t>COMPETENCY 5: MANAGE INTERACTION AMONG WIS CENTRES</w:t>
      </w:r>
    </w:p>
    <w:p w14:paraId="5E3E7D56"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description</w:t>
      </w:r>
    </w:p>
    <w:p w14:paraId="1E5B2FF9" w14:textId="77777777" w:rsidR="0044762B" w:rsidRPr="008F6F23" w:rsidRDefault="0044762B" w:rsidP="00D8535D">
      <w:pPr>
        <w:spacing w:after="240"/>
        <w:jc w:val="left"/>
        <w:rPr>
          <w:rFonts w:eastAsia="Times New Roman" w:cs="Times New Roman"/>
          <w:lang w:eastAsia="en-GB"/>
        </w:rPr>
      </w:pPr>
      <w:r w:rsidRPr="008F6F23">
        <w:rPr>
          <w:rFonts w:eastAsia="Times New Roman" w:cs="Times New Roman"/>
          <w:lang w:eastAsia="en-GB"/>
        </w:rPr>
        <w:t xml:space="preserve">Manage relationships and compliance between your centre and other WIS </w:t>
      </w:r>
      <w:r w:rsidR="0056022F">
        <w:rPr>
          <w:rFonts w:eastAsia="Times New Roman" w:cs="Times New Roman"/>
          <w:lang w:eastAsia="en-GB"/>
        </w:rPr>
        <w:t>C</w:t>
      </w:r>
      <w:r w:rsidRPr="008F6F23">
        <w:rPr>
          <w:rFonts w:eastAsia="Times New Roman" w:cs="Times New Roman"/>
          <w:lang w:eastAsia="en-GB"/>
        </w:rPr>
        <w:t>entres.</w:t>
      </w:r>
    </w:p>
    <w:p w14:paraId="2B4C343B"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Performance components</w:t>
      </w:r>
    </w:p>
    <w:p w14:paraId="257C8DEE"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5a.</w:t>
      </w:r>
      <w:r w:rsidRPr="008F6F23">
        <w:rPr>
          <w:rFonts w:eastAsia="Times New Roman" w:cs="Times New Roman"/>
          <w:lang w:eastAsia="en-GB"/>
        </w:rPr>
        <w:tab/>
        <w:t xml:space="preserve">Exchange information with other centres on operational </w:t>
      </w:r>
      <w:proofErr w:type="gramStart"/>
      <w:r w:rsidRPr="008F6F23">
        <w:rPr>
          <w:rFonts w:eastAsia="Times New Roman" w:cs="Times New Roman"/>
          <w:lang w:eastAsia="en-GB"/>
        </w:rPr>
        <w:t>matters;</w:t>
      </w:r>
      <w:proofErr w:type="gramEnd"/>
    </w:p>
    <w:p w14:paraId="365DBCC7"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5b.</w:t>
      </w:r>
      <w:r w:rsidRPr="008F6F23">
        <w:rPr>
          <w:rFonts w:eastAsia="Times New Roman" w:cs="Times New Roman"/>
          <w:lang w:eastAsia="en-GB"/>
        </w:rPr>
        <w:tab/>
        <w:t xml:space="preserve">Facilitate registration of new WIS </w:t>
      </w:r>
      <w:proofErr w:type="gramStart"/>
      <w:r w:rsidR="0056022F">
        <w:rPr>
          <w:rFonts w:eastAsia="Times New Roman" w:cs="Times New Roman"/>
          <w:lang w:eastAsia="en-GB"/>
        </w:rPr>
        <w:t>C</w:t>
      </w:r>
      <w:r w:rsidRPr="008F6F23">
        <w:rPr>
          <w:rFonts w:eastAsia="Times New Roman" w:cs="Times New Roman"/>
          <w:lang w:eastAsia="en-GB"/>
        </w:rPr>
        <w:t>entres;</w:t>
      </w:r>
      <w:proofErr w:type="gramEnd"/>
    </w:p>
    <w:p w14:paraId="451FE58D"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5c.</w:t>
      </w:r>
      <w:r w:rsidRPr="008F6F23">
        <w:rPr>
          <w:rFonts w:eastAsia="Times New Roman" w:cs="Times New Roman"/>
          <w:lang w:eastAsia="en-GB"/>
        </w:rPr>
        <w:tab/>
        <w:t xml:space="preserve">Facilitate registration of new </w:t>
      </w:r>
      <w:proofErr w:type="gramStart"/>
      <w:r w:rsidRPr="008F6F23">
        <w:rPr>
          <w:rFonts w:eastAsia="Times New Roman" w:cs="Times New Roman"/>
          <w:lang w:eastAsia="en-GB"/>
        </w:rPr>
        <w:t>datasets;</w:t>
      </w:r>
      <w:proofErr w:type="gramEnd"/>
    </w:p>
    <w:p w14:paraId="73B62218"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5d.</w:t>
      </w:r>
      <w:r w:rsidRPr="008F6F23">
        <w:rPr>
          <w:rFonts w:eastAsia="Times New Roman" w:cs="Times New Roman"/>
          <w:lang w:eastAsia="en-GB"/>
        </w:rPr>
        <w:tab/>
        <w:t xml:space="preserve">Subscribe to notifications from other WIS </w:t>
      </w:r>
      <w:r w:rsidR="0056022F">
        <w:rPr>
          <w:rFonts w:eastAsia="Times New Roman" w:cs="Times New Roman"/>
          <w:lang w:eastAsia="en-GB"/>
        </w:rPr>
        <w:t>C</w:t>
      </w:r>
      <w:r w:rsidRPr="008F6F23">
        <w:rPr>
          <w:rFonts w:eastAsia="Times New Roman" w:cs="Times New Roman"/>
          <w:lang w:eastAsia="en-GB"/>
        </w:rPr>
        <w:t xml:space="preserve">entres about availability of </w:t>
      </w:r>
      <w:proofErr w:type="gramStart"/>
      <w:r w:rsidRPr="008F6F23">
        <w:rPr>
          <w:rFonts w:eastAsia="Times New Roman" w:cs="Times New Roman"/>
          <w:lang w:eastAsia="en-GB"/>
        </w:rPr>
        <w:t>data;</w:t>
      </w:r>
      <w:proofErr w:type="gramEnd"/>
      <w:r w:rsidRPr="008F6F23">
        <w:rPr>
          <w:rFonts w:eastAsia="Times New Roman" w:cs="Times New Roman"/>
          <w:lang w:eastAsia="en-GB"/>
        </w:rPr>
        <w:t xml:space="preserve"> </w:t>
      </w:r>
    </w:p>
    <w:p w14:paraId="2D46E4B0"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5</w:t>
      </w:r>
      <w:r w:rsidR="007F3BCD">
        <w:rPr>
          <w:rFonts w:eastAsia="Times New Roman" w:cs="Times New Roman"/>
          <w:lang w:eastAsia="en-GB"/>
        </w:rPr>
        <w:t>e</w:t>
      </w:r>
      <w:r w:rsidRPr="008F6F23">
        <w:rPr>
          <w:rFonts w:eastAsia="Times New Roman" w:cs="Times New Roman"/>
          <w:lang w:eastAsia="en-GB"/>
        </w:rPr>
        <w:t>.</w:t>
      </w:r>
      <w:r w:rsidRPr="008F6F23">
        <w:rPr>
          <w:rFonts w:eastAsia="Times New Roman" w:cs="Times New Roman"/>
          <w:lang w:eastAsia="en-GB"/>
        </w:rPr>
        <w:tab/>
        <w:t>Create and respond to WIS service messages.</w:t>
      </w:r>
    </w:p>
    <w:p w14:paraId="13BFF20E"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Knowledge and skill requirements</w:t>
      </w:r>
    </w:p>
    <w:p w14:paraId="45B5CCD1"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Knowledge of current exchanges and requirements for notification of operational </w:t>
      </w:r>
      <w:proofErr w:type="gramStart"/>
      <w:r w:rsidRPr="008F6F23">
        <w:rPr>
          <w:rFonts w:eastAsia="Times New Roman" w:cs="Times New Roman"/>
          <w:lang w:eastAsia="en-GB"/>
        </w:rPr>
        <w:t>changes;</w:t>
      </w:r>
      <w:proofErr w:type="gramEnd"/>
    </w:p>
    <w:p w14:paraId="6A7F3D93"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Procedures and practices for registration of WIS </w:t>
      </w:r>
      <w:r w:rsidR="0056022F">
        <w:rPr>
          <w:rFonts w:eastAsia="Times New Roman" w:cs="Times New Roman"/>
          <w:lang w:eastAsia="en-GB"/>
        </w:rPr>
        <w:t>C</w:t>
      </w:r>
      <w:r w:rsidRPr="008F6F23">
        <w:rPr>
          <w:rFonts w:eastAsia="Times New Roman" w:cs="Times New Roman"/>
          <w:lang w:eastAsia="en-GB"/>
        </w:rPr>
        <w:t xml:space="preserve">entres and </w:t>
      </w:r>
      <w:proofErr w:type="gramStart"/>
      <w:r w:rsidRPr="008F6F23">
        <w:rPr>
          <w:rFonts w:eastAsia="Times New Roman" w:cs="Times New Roman"/>
          <w:lang w:eastAsia="en-GB"/>
        </w:rPr>
        <w:t>datasets;</w:t>
      </w:r>
      <w:proofErr w:type="gramEnd"/>
    </w:p>
    <w:p w14:paraId="2E6A0D77"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Message Broker </w:t>
      </w:r>
      <w:proofErr w:type="gramStart"/>
      <w:r w:rsidRPr="008F6F23">
        <w:rPr>
          <w:rFonts w:eastAsia="Times New Roman" w:cs="Times New Roman"/>
          <w:lang w:eastAsia="en-GB"/>
        </w:rPr>
        <w:t>concepts;</w:t>
      </w:r>
      <w:proofErr w:type="gramEnd"/>
    </w:p>
    <w:p w14:paraId="359358A3"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Service level </w:t>
      </w:r>
      <w:proofErr w:type="gramStart"/>
      <w:r w:rsidRPr="008F6F23">
        <w:rPr>
          <w:rFonts w:eastAsia="Times New Roman" w:cs="Times New Roman"/>
          <w:lang w:eastAsia="en-GB"/>
        </w:rPr>
        <w:t>agreements;</w:t>
      </w:r>
      <w:proofErr w:type="gramEnd"/>
    </w:p>
    <w:p w14:paraId="70BC26D9" w14:textId="77777777" w:rsidR="00D8535D" w:rsidRPr="00D8535D"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Written English.</w:t>
      </w:r>
    </w:p>
    <w:p w14:paraId="7D2B5787" w14:textId="77777777" w:rsidR="007F3BCD" w:rsidRDefault="007F3BCD">
      <w:pPr>
        <w:tabs>
          <w:tab w:val="clear" w:pos="1134"/>
        </w:tabs>
        <w:jc w:val="left"/>
        <w:rPr>
          <w:rFonts w:eastAsia="Times New Roman" w:cs="Times New Roman"/>
          <w:b/>
          <w:lang w:eastAsia="en-GB"/>
        </w:rPr>
      </w:pPr>
      <w:r>
        <w:rPr>
          <w:rFonts w:eastAsia="Times New Roman" w:cs="Times New Roman"/>
          <w:b/>
          <w:lang w:eastAsia="en-GB"/>
        </w:rPr>
        <w:br w:type="page"/>
      </w:r>
    </w:p>
    <w:p w14:paraId="02C9CA43"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lastRenderedPageBreak/>
        <w:t>COMPETENCY 6: MANAGE EXTERNAL USER INTERACTIONS</w:t>
      </w:r>
    </w:p>
    <w:p w14:paraId="12611554"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description</w:t>
      </w:r>
    </w:p>
    <w:p w14:paraId="317BF8B5" w14:textId="77777777" w:rsidR="0044762B" w:rsidRPr="008F6F23" w:rsidRDefault="0044762B" w:rsidP="00D8535D">
      <w:pPr>
        <w:spacing w:after="240"/>
        <w:ind w:left="426"/>
        <w:jc w:val="left"/>
        <w:rPr>
          <w:rFonts w:eastAsia="Times New Roman" w:cs="Times New Roman"/>
          <w:lang w:eastAsia="en-GB"/>
        </w:rPr>
      </w:pPr>
      <w:r w:rsidRPr="008F6F23">
        <w:rPr>
          <w:rFonts w:eastAsia="Times New Roman" w:cs="Times New Roman"/>
          <w:lang w:eastAsia="en-GB"/>
        </w:rPr>
        <w:t>Ensure users, including data publishers and data consumers (aka. users), can publish and access data and products through WIS.</w:t>
      </w:r>
    </w:p>
    <w:p w14:paraId="7C010347"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Performance components</w:t>
      </w:r>
    </w:p>
    <w:p w14:paraId="4DE7BE97"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6a.</w:t>
      </w:r>
      <w:r w:rsidRPr="008F6F23">
        <w:rPr>
          <w:rFonts w:eastAsia="Times New Roman" w:cs="Times New Roman"/>
          <w:lang w:eastAsia="en-GB"/>
        </w:rPr>
        <w:tab/>
        <w:t xml:space="preserve">Register data consumers where needed, and maintain a service </w:t>
      </w:r>
      <w:proofErr w:type="gramStart"/>
      <w:r w:rsidRPr="008F6F23">
        <w:rPr>
          <w:rFonts w:eastAsia="Times New Roman" w:cs="Times New Roman"/>
          <w:lang w:eastAsia="en-GB"/>
        </w:rPr>
        <w:t>agreement;</w:t>
      </w:r>
      <w:proofErr w:type="gramEnd"/>
      <w:r w:rsidRPr="008F6F23">
        <w:rPr>
          <w:rFonts w:eastAsia="Times New Roman" w:cs="Times New Roman"/>
          <w:lang w:eastAsia="en-GB"/>
        </w:rPr>
        <w:t xml:space="preserve"> </w:t>
      </w:r>
    </w:p>
    <w:p w14:paraId="4E87942D"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6b.</w:t>
      </w:r>
      <w:r w:rsidRPr="008F6F23">
        <w:rPr>
          <w:rFonts w:eastAsia="Times New Roman" w:cs="Times New Roman"/>
          <w:lang w:eastAsia="en-GB"/>
        </w:rPr>
        <w:tab/>
        <w:t xml:space="preserve">Set and implement data and service access </w:t>
      </w:r>
      <w:proofErr w:type="gramStart"/>
      <w:r w:rsidRPr="008F6F23">
        <w:rPr>
          <w:rFonts w:eastAsia="Times New Roman" w:cs="Times New Roman"/>
          <w:lang w:eastAsia="en-GB"/>
        </w:rPr>
        <w:t>criteria;</w:t>
      </w:r>
      <w:proofErr w:type="gramEnd"/>
    </w:p>
    <w:p w14:paraId="424C5CB6"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6c.</w:t>
      </w:r>
      <w:r w:rsidRPr="008F6F23">
        <w:rPr>
          <w:rFonts w:eastAsia="Times New Roman" w:cs="Times New Roman"/>
          <w:lang w:eastAsia="en-GB"/>
        </w:rPr>
        <w:tab/>
        <w:t xml:space="preserve">Provide systems and support for data consumers to access data and </w:t>
      </w:r>
      <w:proofErr w:type="gramStart"/>
      <w:r w:rsidRPr="008F6F23">
        <w:rPr>
          <w:rFonts w:eastAsia="Times New Roman" w:cs="Times New Roman"/>
          <w:lang w:eastAsia="en-GB"/>
        </w:rPr>
        <w:t>services;</w:t>
      </w:r>
      <w:proofErr w:type="gramEnd"/>
      <w:r w:rsidRPr="008F6F23">
        <w:rPr>
          <w:rFonts w:eastAsia="Times New Roman" w:cs="Times New Roman"/>
          <w:lang w:eastAsia="en-GB"/>
        </w:rPr>
        <w:t xml:space="preserve"> </w:t>
      </w:r>
    </w:p>
    <w:p w14:paraId="068D8E35"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6d.</w:t>
      </w:r>
      <w:r w:rsidRPr="008F6F23">
        <w:rPr>
          <w:rFonts w:eastAsia="Times New Roman" w:cs="Times New Roman"/>
          <w:lang w:eastAsia="en-GB"/>
        </w:rPr>
        <w:tab/>
        <w:t>Manage user relations to ensure a high satisfaction level.</w:t>
      </w:r>
    </w:p>
    <w:p w14:paraId="7F9543CB"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Knowledge and skill requirements</w:t>
      </w:r>
    </w:p>
    <w:p w14:paraId="1C56B9F6"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Data </w:t>
      </w:r>
      <w:proofErr w:type="gramStart"/>
      <w:r w:rsidRPr="008F6F23">
        <w:rPr>
          <w:rFonts w:eastAsia="Times New Roman" w:cs="Times New Roman"/>
          <w:lang w:eastAsia="en-GB"/>
        </w:rPr>
        <w:t>policies;</w:t>
      </w:r>
      <w:proofErr w:type="gramEnd"/>
    </w:p>
    <w:p w14:paraId="4628C58B"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WIS global </w:t>
      </w:r>
      <w:proofErr w:type="gramStart"/>
      <w:r w:rsidRPr="008F6F23">
        <w:rPr>
          <w:rFonts w:eastAsia="Times New Roman" w:cs="Times New Roman"/>
          <w:lang w:eastAsia="en-GB"/>
        </w:rPr>
        <w:t>services;</w:t>
      </w:r>
      <w:proofErr w:type="gramEnd"/>
    </w:p>
    <w:p w14:paraId="252F41A9"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WIS registration and monitoring tools and </w:t>
      </w:r>
      <w:proofErr w:type="gramStart"/>
      <w:r w:rsidRPr="008F6F23">
        <w:rPr>
          <w:rFonts w:eastAsia="Times New Roman" w:cs="Times New Roman"/>
          <w:lang w:eastAsia="en-GB"/>
        </w:rPr>
        <w:t>policies;</w:t>
      </w:r>
      <w:proofErr w:type="gramEnd"/>
    </w:p>
    <w:p w14:paraId="20F6B3E8"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User support documentation and help </w:t>
      </w:r>
      <w:proofErr w:type="gramStart"/>
      <w:r w:rsidRPr="008F6F23">
        <w:rPr>
          <w:rFonts w:eastAsia="Times New Roman" w:cs="Times New Roman"/>
          <w:lang w:eastAsia="en-GB"/>
        </w:rPr>
        <w:t>files;</w:t>
      </w:r>
      <w:proofErr w:type="gramEnd"/>
    </w:p>
    <w:p w14:paraId="33609802"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Written English.</w:t>
      </w:r>
    </w:p>
    <w:p w14:paraId="1BB45E91"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7: MANAGE THE OPERATIONAL SERVICE</w:t>
      </w:r>
    </w:p>
    <w:p w14:paraId="719CB258"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Competency description</w:t>
      </w:r>
    </w:p>
    <w:p w14:paraId="2372D9B9" w14:textId="77777777" w:rsidR="0044762B" w:rsidRPr="008F6F23" w:rsidRDefault="0044762B" w:rsidP="00D8535D">
      <w:pPr>
        <w:spacing w:after="240"/>
        <w:ind w:left="480"/>
        <w:jc w:val="left"/>
        <w:rPr>
          <w:rFonts w:eastAsia="Times New Roman" w:cs="Times New Roman"/>
          <w:lang w:eastAsia="en-GB"/>
        </w:rPr>
      </w:pPr>
      <w:r w:rsidRPr="008F6F23">
        <w:rPr>
          <w:rFonts w:eastAsia="Times New Roman" w:cs="Times New Roman"/>
          <w:lang w:eastAsia="en-GB"/>
        </w:rPr>
        <w:t>Ensure the quality and continuity of the service.</w:t>
      </w:r>
    </w:p>
    <w:p w14:paraId="08175C83"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Performance components</w:t>
      </w:r>
    </w:p>
    <w:p w14:paraId="0344B9F4"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7a.</w:t>
      </w:r>
      <w:r w:rsidRPr="008F6F23">
        <w:rPr>
          <w:rFonts w:eastAsia="Times New Roman" w:cs="Times New Roman"/>
          <w:lang w:eastAsia="en-GB"/>
        </w:rPr>
        <w:tab/>
        <w:t xml:space="preserve">Coordinate all WIS functions and activities of the </w:t>
      </w:r>
      <w:proofErr w:type="gramStart"/>
      <w:r w:rsidRPr="008F6F23">
        <w:rPr>
          <w:rFonts w:eastAsia="Times New Roman" w:cs="Times New Roman"/>
          <w:lang w:eastAsia="en-GB"/>
        </w:rPr>
        <w:t>centre;</w:t>
      </w:r>
      <w:proofErr w:type="gramEnd"/>
    </w:p>
    <w:p w14:paraId="7E9E6721"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7b.</w:t>
      </w:r>
      <w:r w:rsidRPr="008F6F23">
        <w:rPr>
          <w:rFonts w:eastAsia="Times New Roman" w:cs="Times New Roman"/>
          <w:lang w:eastAsia="en-GB"/>
        </w:rPr>
        <w:tab/>
        <w:t xml:space="preserve">Ensure and demonstrate compliance with regulations and </w:t>
      </w:r>
      <w:proofErr w:type="gramStart"/>
      <w:r w:rsidRPr="008F6F23">
        <w:rPr>
          <w:rFonts w:eastAsia="Times New Roman" w:cs="Times New Roman"/>
          <w:lang w:eastAsia="en-GB"/>
        </w:rPr>
        <w:t>policies;</w:t>
      </w:r>
      <w:proofErr w:type="gramEnd"/>
    </w:p>
    <w:p w14:paraId="1DE7649D"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7c.</w:t>
      </w:r>
      <w:r w:rsidRPr="008F6F23">
        <w:rPr>
          <w:rFonts w:eastAsia="Times New Roman" w:cs="Times New Roman"/>
          <w:lang w:eastAsia="en-GB"/>
        </w:rPr>
        <w:tab/>
        <w:t xml:space="preserve">Monitor and meet quality and service performance </w:t>
      </w:r>
      <w:proofErr w:type="gramStart"/>
      <w:r w:rsidRPr="008F6F23">
        <w:rPr>
          <w:rFonts w:eastAsia="Times New Roman" w:cs="Times New Roman"/>
          <w:lang w:eastAsia="en-GB"/>
        </w:rPr>
        <w:t>standards;</w:t>
      </w:r>
      <w:proofErr w:type="gramEnd"/>
    </w:p>
    <w:p w14:paraId="510B9CBF"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7d.</w:t>
      </w:r>
      <w:r w:rsidRPr="008F6F23">
        <w:rPr>
          <w:rFonts w:eastAsia="Times New Roman" w:cs="Times New Roman"/>
          <w:lang w:eastAsia="en-GB"/>
        </w:rPr>
        <w:tab/>
        <w:t xml:space="preserve">Ensure service continuity through risk management, planning and implementation of service contingency, backup and restoration; and ensure data continuity in the event of system </w:t>
      </w:r>
      <w:proofErr w:type="gramStart"/>
      <w:r w:rsidRPr="008F6F23">
        <w:rPr>
          <w:rFonts w:eastAsia="Times New Roman" w:cs="Times New Roman"/>
          <w:lang w:eastAsia="en-GB"/>
        </w:rPr>
        <w:t>failure;</w:t>
      </w:r>
      <w:proofErr w:type="gramEnd"/>
    </w:p>
    <w:p w14:paraId="458930B1" w14:textId="77777777" w:rsidR="0044762B" w:rsidRPr="008F6F23" w:rsidRDefault="0044762B" w:rsidP="00D8535D">
      <w:pPr>
        <w:tabs>
          <w:tab w:val="clear" w:pos="1134"/>
        </w:tabs>
        <w:spacing w:after="240"/>
        <w:ind w:left="567" w:hanging="567"/>
        <w:jc w:val="left"/>
        <w:rPr>
          <w:rFonts w:eastAsia="Times New Roman" w:cs="Times New Roman"/>
          <w:lang w:eastAsia="en-GB"/>
        </w:rPr>
      </w:pPr>
      <w:r w:rsidRPr="008F6F23">
        <w:rPr>
          <w:rFonts w:eastAsia="Times New Roman" w:cs="Times New Roman"/>
          <w:lang w:eastAsia="en-GB"/>
        </w:rPr>
        <w:t>7e.</w:t>
      </w:r>
      <w:r w:rsidRPr="008F6F23">
        <w:rPr>
          <w:rFonts w:eastAsia="Times New Roman" w:cs="Times New Roman"/>
          <w:lang w:eastAsia="en-GB"/>
        </w:rPr>
        <w:tab/>
        <w:t>Plan and coordinate the delivery of new functionality.</w:t>
      </w:r>
    </w:p>
    <w:p w14:paraId="3B1DBFF5" w14:textId="77777777" w:rsidR="0044762B" w:rsidRPr="008F6F23" w:rsidRDefault="0044762B" w:rsidP="00D8535D">
      <w:pPr>
        <w:tabs>
          <w:tab w:val="clear" w:pos="1134"/>
        </w:tabs>
        <w:spacing w:before="240" w:after="240"/>
        <w:jc w:val="left"/>
        <w:rPr>
          <w:rFonts w:eastAsia="Times New Roman" w:cs="Times New Roman"/>
          <w:b/>
          <w:lang w:eastAsia="en-GB"/>
        </w:rPr>
      </w:pPr>
      <w:r w:rsidRPr="008F6F23">
        <w:rPr>
          <w:rFonts w:eastAsia="Times New Roman" w:cs="Times New Roman"/>
          <w:b/>
          <w:lang w:eastAsia="en-GB"/>
        </w:rPr>
        <w:t>Knowledge and skill requirements</w:t>
      </w:r>
    </w:p>
    <w:p w14:paraId="7F59E2AE"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General management </w:t>
      </w:r>
      <w:proofErr w:type="gramStart"/>
      <w:r w:rsidRPr="008F6F23">
        <w:rPr>
          <w:rFonts w:eastAsia="Times New Roman" w:cs="Times New Roman"/>
          <w:lang w:eastAsia="en-GB"/>
        </w:rPr>
        <w:t>skills;</w:t>
      </w:r>
      <w:proofErr w:type="gramEnd"/>
    </w:p>
    <w:p w14:paraId="365A34C2"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Overview of local and external WIS operations and associated service </w:t>
      </w:r>
      <w:proofErr w:type="gramStart"/>
      <w:r w:rsidRPr="008F6F23">
        <w:rPr>
          <w:rFonts w:eastAsia="Times New Roman" w:cs="Times New Roman"/>
          <w:lang w:eastAsia="en-GB"/>
        </w:rPr>
        <w:t>agreements;</w:t>
      </w:r>
      <w:proofErr w:type="gramEnd"/>
    </w:p>
    <w:p w14:paraId="3DA6C095"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WIS regulations and </w:t>
      </w:r>
      <w:proofErr w:type="gramStart"/>
      <w:r w:rsidRPr="008F6F23">
        <w:rPr>
          <w:rFonts w:eastAsia="Times New Roman" w:cs="Times New Roman"/>
          <w:lang w:eastAsia="en-GB"/>
        </w:rPr>
        <w:t>policies;</w:t>
      </w:r>
      <w:proofErr w:type="gramEnd"/>
    </w:p>
    <w:p w14:paraId="4136E042" w14:textId="77777777" w:rsidR="0044762B" w:rsidRPr="008F6F23"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 xml:space="preserve">Functional </w:t>
      </w:r>
      <w:proofErr w:type="gramStart"/>
      <w:r w:rsidRPr="008F6F23">
        <w:rPr>
          <w:rFonts w:eastAsia="Times New Roman" w:cs="Times New Roman"/>
          <w:lang w:eastAsia="en-GB"/>
        </w:rPr>
        <w:t>specifications;</w:t>
      </w:r>
      <w:proofErr w:type="gramEnd"/>
    </w:p>
    <w:p w14:paraId="71460C6E" w14:textId="77777777" w:rsidR="0044762B" w:rsidRDefault="0044762B" w:rsidP="00D8535D">
      <w:pPr>
        <w:tabs>
          <w:tab w:val="clear" w:pos="1134"/>
        </w:tabs>
        <w:spacing w:after="240"/>
        <w:ind w:left="1134" w:hanging="567"/>
        <w:jc w:val="left"/>
        <w:rPr>
          <w:rFonts w:eastAsia="Times New Roman" w:cs="Times New Roman"/>
          <w:lang w:eastAsia="en-GB"/>
        </w:rPr>
      </w:pPr>
      <w:r w:rsidRPr="008F6F23">
        <w:rPr>
          <w:rFonts w:eastAsia="Times New Roman" w:cs="Times New Roman"/>
          <w:lang w:eastAsia="en-GB"/>
        </w:rPr>
        <w:t>•</w:t>
      </w:r>
      <w:r w:rsidRPr="008F6F23">
        <w:rPr>
          <w:rFonts w:eastAsia="Times New Roman" w:cs="Times New Roman"/>
          <w:lang w:eastAsia="en-GB"/>
        </w:rPr>
        <w:tab/>
        <w:t>Written English.</w:t>
      </w:r>
    </w:p>
    <w:p w14:paraId="2757CA9A" w14:textId="77777777" w:rsidR="007F3BCD" w:rsidRPr="008F6F23" w:rsidRDefault="007F3BCD" w:rsidP="00D8535D">
      <w:pPr>
        <w:tabs>
          <w:tab w:val="clear" w:pos="1134"/>
        </w:tabs>
        <w:spacing w:after="240"/>
        <w:ind w:left="1134" w:hanging="567"/>
        <w:jc w:val="left"/>
        <w:rPr>
          <w:rFonts w:eastAsia="Times New Roman" w:cs="Times New Roman"/>
          <w:lang w:eastAsia="en-GB"/>
        </w:rPr>
      </w:pPr>
    </w:p>
    <w:p w14:paraId="6E044C7C" w14:textId="77777777" w:rsidR="0044762B" w:rsidRPr="008F6F23" w:rsidRDefault="0044762B" w:rsidP="00D8535D">
      <w:pPr>
        <w:tabs>
          <w:tab w:val="clear" w:pos="1134"/>
        </w:tabs>
        <w:spacing w:before="280" w:after="120"/>
        <w:jc w:val="left"/>
        <w:outlineLvl w:val="2"/>
        <w:rPr>
          <w:b/>
          <w:caps/>
          <w:color w:val="000000" w:themeColor="text1"/>
        </w:rPr>
      </w:pPr>
      <w:r w:rsidRPr="008F6F23">
        <w:rPr>
          <w:b/>
          <w:caps/>
          <w:color w:val="000000" w:themeColor="text1"/>
        </w:rPr>
        <w:t>Appendix C: Terms and definitions</w:t>
      </w:r>
    </w:p>
    <w:p w14:paraId="35F72962"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w:t>
      </w:r>
      <w:r w:rsidRPr="008F6F23">
        <w:rPr>
          <w:rFonts w:eastAsia="Times New Roman" w:cs="Times New Roman"/>
          <w:color w:val="000000"/>
          <w:lang w:eastAsia="en-GB"/>
        </w:rPr>
        <w:tab/>
      </w:r>
      <w:r w:rsidRPr="008F6F23">
        <w:rPr>
          <w:rFonts w:eastAsia="Times New Roman" w:cs="Times New Roman"/>
          <w:b/>
          <w:lang w:eastAsia="en-GB"/>
        </w:rPr>
        <w:t>Application Programming Interface (API)</w:t>
      </w:r>
      <w:r w:rsidRPr="008F6F23">
        <w:rPr>
          <w:rFonts w:eastAsia="Times New Roman" w:cs="Times New Roman"/>
          <w:lang w:eastAsia="en-GB"/>
        </w:rPr>
        <w:t>: A clearly defined set of methods by which software components can interact.  APIs may exist for Web Services and software development toolkits.</w:t>
      </w:r>
    </w:p>
    <w:p w14:paraId="65FB63A6"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2.</w:t>
      </w:r>
      <w:r w:rsidRPr="008F6F23">
        <w:rPr>
          <w:rFonts w:eastAsia="Times New Roman" w:cs="Times New Roman"/>
          <w:color w:val="000000"/>
          <w:lang w:eastAsia="en-GB"/>
        </w:rPr>
        <w:tab/>
      </w:r>
      <w:r w:rsidRPr="008F6F23">
        <w:rPr>
          <w:rFonts w:eastAsia="Times New Roman" w:cs="Times New Roman"/>
          <w:b/>
          <w:lang w:eastAsia="en-GB"/>
        </w:rPr>
        <w:t>Area of responsibility (AoR)</w:t>
      </w:r>
      <w:r w:rsidRPr="008F6F23">
        <w:rPr>
          <w:rFonts w:eastAsia="Times New Roman" w:cs="Times New Roman"/>
          <w:lang w:eastAsia="en-GB"/>
        </w:rPr>
        <w:t>: A defined region which is assigned to a GISC for support and coordination.</w:t>
      </w:r>
    </w:p>
    <w:p w14:paraId="782AC958"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3.</w:t>
      </w:r>
      <w:r w:rsidRPr="008F6F23">
        <w:rPr>
          <w:rFonts w:eastAsia="Times New Roman" w:cs="Times New Roman"/>
          <w:color w:val="000000"/>
          <w:lang w:eastAsia="en-GB"/>
        </w:rPr>
        <w:tab/>
      </w:r>
      <w:r w:rsidRPr="008F6F23">
        <w:rPr>
          <w:rFonts w:eastAsia="Times New Roman" w:cs="Times New Roman"/>
          <w:b/>
          <w:lang w:eastAsia="en-GB"/>
        </w:rPr>
        <w:t>Data Collection and Production Centre (DCPC)</w:t>
      </w:r>
      <w:r w:rsidRPr="008F6F23">
        <w:rPr>
          <w:rFonts w:eastAsia="Times New Roman" w:cs="Times New Roman"/>
          <w:lang w:eastAsia="en-GB"/>
        </w:rPr>
        <w:t xml:space="preserve">: A designated centre for regional management and production of data and metadata via a WIS Node. </w:t>
      </w:r>
    </w:p>
    <w:p w14:paraId="1C7B2058"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4.</w:t>
      </w:r>
      <w:r w:rsidRPr="008F6F23">
        <w:rPr>
          <w:rFonts w:eastAsia="Times New Roman" w:cs="Times New Roman"/>
          <w:color w:val="000000"/>
          <w:lang w:eastAsia="en-GB"/>
        </w:rPr>
        <w:tab/>
      </w:r>
      <w:r w:rsidRPr="008F6F23">
        <w:rPr>
          <w:rFonts w:eastAsia="Times New Roman" w:cs="Times New Roman"/>
          <w:b/>
          <w:lang w:eastAsia="en-GB"/>
        </w:rPr>
        <w:t>Data consumer (role)</w:t>
      </w:r>
      <w:r w:rsidRPr="008F6F23">
        <w:rPr>
          <w:rFonts w:eastAsia="Times New Roman" w:cs="Times New Roman"/>
          <w:lang w:eastAsia="en-GB"/>
        </w:rPr>
        <w:t>: An actor who uses data for their business needs.</w:t>
      </w:r>
    </w:p>
    <w:p w14:paraId="3A948EAF"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5.</w:t>
      </w:r>
      <w:r w:rsidRPr="008F6F23">
        <w:rPr>
          <w:rFonts w:eastAsia="Times New Roman" w:cs="Times New Roman"/>
          <w:color w:val="000000"/>
          <w:lang w:eastAsia="en-GB"/>
        </w:rPr>
        <w:tab/>
      </w:r>
      <w:r w:rsidRPr="008F6F23">
        <w:rPr>
          <w:rFonts w:eastAsia="Times New Roman" w:cs="Times New Roman"/>
          <w:b/>
          <w:lang w:eastAsia="en-GB"/>
        </w:rPr>
        <w:t>Data publisher (role)</w:t>
      </w:r>
      <w:r w:rsidRPr="008F6F23">
        <w:rPr>
          <w:rFonts w:eastAsia="Times New Roman" w:cs="Times New Roman"/>
          <w:lang w:eastAsia="en-GB"/>
        </w:rPr>
        <w:t xml:space="preserve">: An actor who makes data available for discovery, </w:t>
      </w:r>
      <w:proofErr w:type="gramStart"/>
      <w:r w:rsidRPr="008F6F23">
        <w:rPr>
          <w:rFonts w:eastAsia="Times New Roman" w:cs="Times New Roman"/>
          <w:lang w:eastAsia="en-GB"/>
        </w:rPr>
        <w:t>access</w:t>
      </w:r>
      <w:proofErr w:type="gramEnd"/>
      <w:r w:rsidRPr="008F6F23">
        <w:rPr>
          <w:rFonts w:eastAsia="Times New Roman" w:cs="Times New Roman"/>
          <w:lang w:eastAsia="en-GB"/>
        </w:rPr>
        <w:t xml:space="preserve"> or visualization.</w:t>
      </w:r>
    </w:p>
    <w:p w14:paraId="7032AAAF" w14:textId="0F6B697F"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6.</w:t>
      </w:r>
      <w:r w:rsidRPr="008F6F23">
        <w:rPr>
          <w:rFonts w:eastAsia="Times New Roman" w:cs="Times New Roman"/>
          <w:color w:val="000000"/>
          <w:lang w:eastAsia="en-GB"/>
        </w:rPr>
        <w:tab/>
      </w:r>
      <w:r w:rsidRPr="008F6F23">
        <w:rPr>
          <w:rFonts w:eastAsia="Times New Roman" w:cs="Times New Roman"/>
          <w:b/>
          <w:lang w:eastAsia="en-GB"/>
        </w:rPr>
        <w:t>Data owner (role)</w:t>
      </w:r>
      <w:r w:rsidRPr="008F6F23">
        <w:rPr>
          <w:rFonts w:eastAsia="Times New Roman" w:cs="Times New Roman"/>
          <w:lang w:eastAsia="en-GB"/>
        </w:rPr>
        <w:t xml:space="preserve">: An actor who is responsible for the lifecycle management of a given </w:t>
      </w:r>
      <w:r w:rsidR="009526B8">
        <w:rPr>
          <w:rFonts w:eastAsia="Times New Roman" w:cs="Times New Roman"/>
          <w:lang w:eastAsia="en-GB"/>
        </w:rPr>
        <w:t>dataset</w:t>
      </w:r>
      <w:r w:rsidRPr="008F6F23">
        <w:rPr>
          <w:rFonts w:eastAsia="Times New Roman" w:cs="Times New Roman"/>
          <w:lang w:eastAsia="en-GB"/>
        </w:rPr>
        <w:t>.</w:t>
      </w:r>
    </w:p>
    <w:p w14:paraId="62CAF6FB" w14:textId="22B1F80D"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7.</w:t>
      </w:r>
      <w:r w:rsidRPr="008F6F23">
        <w:rPr>
          <w:rFonts w:eastAsia="Times New Roman" w:cs="Times New Roman"/>
          <w:color w:val="000000"/>
          <w:lang w:eastAsia="en-GB"/>
        </w:rPr>
        <w:tab/>
      </w:r>
      <w:r w:rsidR="009526B8">
        <w:rPr>
          <w:rFonts w:eastAsia="Times New Roman" w:cs="Times New Roman"/>
          <w:b/>
          <w:lang w:eastAsia="en-GB"/>
        </w:rPr>
        <w:t>Dataset</w:t>
      </w:r>
      <w:r w:rsidRPr="008F6F23">
        <w:rPr>
          <w:rFonts w:eastAsia="Times New Roman" w:cs="Times New Roman"/>
          <w:lang w:eastAsia="en-GB"/>
        </w:rPr>
        <w:t xml:space="preserve">: A collection of data with similar and consistent characteristics and attributes (e.g. type, subject / topic, ownership, access / usage policy, update frequency, etc.). A </w:t>
      </w:r>
      <w:r w:rsidR="009526B8">
        <w:rPr>
          <w:rFonts w:eastAsia="Times New Roman" w:cs="Times New Roman"/>
          <w:lang w:eastAsia="en-GB"/>
        </w:rPr>
        <w:t>dataset</w:t>
      </w:r>
      <w:r w:rsidRPr="008F6F23">
        <w:rPr>
          <w:rFonts w:eastAsia="Times New Roman" w:cs="Times New Roman"/>
          <w:lang w:eastAsia="en-GB"/>
        </w:rPr>
        <w:t xml:space="preserve"> may be persisted as one or more files, objects, or database records. Examples of datasets include but are not limited to real-time surface weather data from an observing network, </w:t>
      </w:r>
      <w:r w:rsidR="000010F6">
        <w:rPr>
          <w:rFonts w:eastAsia="Times New Roman" w:cs="Times New Roman"/>
          <w:lang w:eastAsia="en-GB"/>
        </w:rPr>
        <w:t>N</w:t>
      </w:r>
      <w:r w:rsidRPr="008F6F23">
        <w:rPr>
          <w:rFonts w:eastAsia="Times New Roman" w:cs="Times New Roman"/>
          <w:lang w:eastAsia="en-GB"/>
        </w:rPr>
        <w:t xml:space="preserve">umerical </w:t>
      </w:r>
      <w:r w:rsidR="000010F6">
        <w:rPr>
          <w:rFonts w:eastAsia="Times New Roman" w:cs="Times New Roman"/>
          <w:lang w:eastAsia="en-GB"/>
        </w:rPr>
        <w:t>W</w:t>
      </w:r>
      <w:r w:rsidRPr="008F6F23">
        <w:rPr>
          <w:rFonts w:eastAsia="Times New Roman" w:cs="Times New Roman"/>
          <w:lang w:eastAsia="en-GB"/>
        </w:rPr>
        <w:t xml:space="preserve">eather </w:t>
      </w:r>
      <w:r w:rsidR="000010F6">
        <w:rPr>
          <w:rFonts w:eastAsia="Times New Roman" w:cs="Times New Roman"/>
          <w:lang w:eastAsia="en-GB"/>
        </w:rPr>
        <w:t>P</w:t>
      </w:r>
      <w:r w:rsidRPr="008F6F23">
        <w:rPr>
          <w:rFonts w:eastAsia="Times New Roman" w:cs="Times New Roman"/>
          <w:lang w:eastAsia="en-GB"/>
        </w:rPr>
        <w:t xml:space="preserve">rediction models, or a series of satellite data capturing consistent variables over scheduled intervals. See the </w:t>
      </w:r>
      <w:hyperlink r:id="rId56" w:history="1">
        <w:r w:rsidRPr="008F6F23">
          <w:rPr>
            <w:rFonts w:eastAsia="Times New Roman" w:cs="Times New Roman"/>
            <w:i/>
            <w:color w:val="0000FF"/>
            <w:lang w:eastAsia="en-GB"/>
          </w:rPr>
          <w:t>Guidance on technical specifications of WIS 2.0</w:t>
        </w:r>
      </w:hyperlink>
      <w:r w:rsidRPr="008F6F23">
        <w:rPr>
          <w:rFonts w:eastAsia="Times New Roman" w:cs="Times New Roman"/>
          <w:lang w:eastAsia="en-GB"/>
        </w:rPr>
        <w:t xml:space="preserve"> for guidance on the scope of datasets.</w:t>
      </w:r>
    </w:p>
    <w:p w14:paraId="1F71DB52"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8.</w:t>
      </w:r>
      <w:r w:rsidRPr="008F6F23">
        <w:rPr>
          <w:rFonts w:eastAsia="Times New Roman" w:cs="Times New Roman"/>
          <w:color w:val="000000"/>
          <w:lang w:eastAsia="en-GB"/>
        </w:rPr>
        <w:tab/>
      </w:r>
      <w:r w:rsidRPr="008F6F23">
        <w:rPr>
          <w:rFonts w:eastAsia="Times New Roman" w:cs="Times New Roman"/>
          <w:b/>
          <w:lang w:eastAsia="en-GB"/>
        </w:rPr>
        <w:t>Discovery metadata, discovery metadata record</w:t>
      </w:r>
      <w:r w:rsidRPr="008F6F23">
        <w:rPr>
          <w:rFonts w:eastAsia="Times New Roman" w:cs="Times New Roman"/>
          <w:lang w:eastAsia="en-GB"/>
        </w:rPr>
        <w:t xml:space="preserve">: A limited set of metadata for discovery purposes, including identification, citation, spatial and temporal extents, distribution mechanisms, </w:t>
      </w:r>
      <w:proofErr w:type="gramStart"/>
      <w:r w:rsidRPr="008F6F23">
        <w:rPr>
          <w:rFonts w:eastAsia="Times New Roman" w:cs="Times New Roman"/>
          <w:lang w:eastAsia="en-GB"/>
        </w:rPr>
        <w:t>license</w:t>
      </w:r>
      <w:proofErr w:type="gramEnd"/>
      <w:r w:rsidRPr="008F6F23">
        <w:rPr>
          <w:rFonts w:eastAsia="Times New Roman" w:cs="Times New Roman"/>
          <w:lang w:eastAsia="en-GB"/>
        </w:rPr>
        <w:t xml:space="preserve"> and access constraints.  </w:t>
      </w:r>
    </w:p>
    <w:p w14:paraId="6DF78DFC" w14:textId="48B5BB7B"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9.</w:t>
      </w:r>
      <w:r w:rsidRPr="008F6F23">
        <w:rPr>
          <w:rFonts w:eastAsia="Times New Roman" w:cs="Times New Roman"/>
          <w:color w:val="000000"/>
          <w:lang w:eastAsia="en-GB"/>
        </w:rPr>
        <w:tab/>
      </w:r>
      <w:r w:rsidRPr="008F6F23">
        <w:rPr>
          <w:rFonts w:eastAsia="Times New Roman" w:cs="Times New Roman"/>
          <w:b/>
          <w:lang w:eastAsia="en-GB"/>
        </w:rPr>
        <w:t>Discovery metadata record</w:t>
      </w:r>
      <w:r w:rsidRPr="008F6F23">
        <w:rPr>
          <w:rFonts w:eastAsia="Times New Roman" w:cs="Times New Roman"/>
          <w:lang w:eastAsia="en-GB"/>
        </w:rPr>
        <w:t xml:space="preserve">: A resource containing the discovery metadata describing a specific </w:t>
      </w:r>
      <w:r w:rsidR="009526B8">
        <w:rPr>
          <w:rFonts w:eastAsia="Times New Roman" w:cs="Times New Roman"/>
          <w:lang w:eastAsia="en-GB"/>
        </w:rPr>
        <w:t>dataset</w:t>
      </w:r>
      <w:r w:rsidRPr="008F6F23">
        <w:rPr>
          <w:rFonts w:eastAsia="Times New Roman" w:cs="Times New Roman"/>
          <w:lang w:eastAsia="en-GB"/>
        </w:rPr>
        <w:t xml:space="preserve">. </w:t>
      </w:r>
    </w:p>
    <w:p w14:paraId="4D0EFB66"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10.</w:t>
      </w:r>
      <w:r w:rsidRPr="008F6F23">
        <w:rPr>
          <w:rFonts w:eastAsia="Times New Roman" w:cs="Times New Roman"/>
          <w:color w:val="000000"/>
          <w:lang w:eastAsia="en-GB"/>
        </w:rPr>
        <w:tab/>
      </w:r>
      <w:r w:rsidRPr="008F6F23">
        <w:rPr>
          <w:rFonts w:eastAsia="Times New Roman" w:cs="Times New Roman"/>
          <w:b/>
          <w:lang w:eastAsia="en-GB"/>
        </w:rPr>
        <w:t>Global Broker</w:t>
      </w:r>
      <w:r w:rsidRPr="008F6F23">
        <w:rPr>
          <w:rFonts w:eastAsia="Times New Roman" w:cs="Times New Roman"/>
          <w:lang w:eastAsia="en-GB"/>
        </w:rPr>
        <w:t>: A Global service that provides real-time notifications of WIS data availability.</w:t>
      </w:r>
    </w:p>
    <w:p w14:paraId="52CF65D3"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11.</w:t>
      </w:r>
      <w:r w:rsidRPr="008F6F23">
        <w:rPr>
          <w:rFonts w:eastAsia="Times New Roman" w:cs="Times New Roman"/>
          <w:color w:val="000000"/>
          <w:lang w:eastAsia="en-GB"/>
        </w:rPr>
        <w:tab/>
      </w:r>
      <w:r w:rsidRPr="008F6F23">
        <w:rPr>
          <w:rFonts w:eastAsia="Times New Roman" w:cs="Times New Roman"/>
          <w:b/>
          <w:lang w:eastAsia="en-GB"/>
        </w:rPr>
        <w:t>Global Cache</w:t>
      </w:r>
      <w:r w:rsidRPr="008F6F23">
        <w:rPr>
          <w:rFonts w:eastAsia="Times New Roman" w:cs="Times New Roman"/>
          <w:lang w:eastAsia="en-GB"/>
        </w:rPr>
        <w:t>: A Global service that provides highly available access to WIS data via the Internet.</w:t>
      </w:r>
    </w:p>
    <w:p w14:paraId="79822D76"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12.</w:t>
      </w:r>
      <w:r w:rsidRPr="008F6F23">
        <w:rPr>
          <w:rFonts w:eastAsia="Times New Roman" w:cs="Times New Roman"/>
          <w:color w:val="000000"/>
          <w:lang w:eastAsia="en-GB"/>
        </w:rPr>
        <w:tab/>
      </w:r>
      <w:r w:rsidRPr="008F6F23">
        <w:rPr>
          <w:rFonts w:eastAsia="Times New Roman" w:cs="Times New Roman"/>
          <w:b/>
          <w:lang w:eastAsia="en-GB"/>
        </w:rPr>
        <w:t>Global Discovery Catalogue</w:t>
      </w:r>
      <w:r w:rsidRPr="008F6F23">
        <w:rPr>
          <w:rFonts w:eastAsia="Times New Roman" w:cs="Times New Roman"/>
          <w:lang w:eastAsia="en-GB"/>
        </w:rPr>
        <w:t xml:space="preserve">: A Global service that provides discovery and search services for WIS data. </w:t>
      </w:r>
    </w:p>
    <w:p w14:paraId="1216F198"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13.</w:t>
      </w:r>
      <w:r w:rsidRPr="008F6F23">
        <w:rPr>
          <w:rFonts w:eastAsia="Times New Roman" w:cs="Times New Roman"/>
          <w:color w:val="000000"/>
          <w:lang w:eastAsia="en-GB"/>
        </w:rPr>
        <w:tab/>
      </w:r>
      <w:r w:rsidRPr="008F6F23">
        <w:rPr>
          <w:rFonts w:eastAsia="Times New Roman" w:cs="Times New Roman"/>
          <w:b/>
          <w:lang w:eastAsia="en-GB"/>
        </w:rPr>
        <w:t>Global Information System Centre (GISC)</w:t>
      </w:r>
      <w:r w:rsidRPr="008F6F23">
        <w:rPr>
          <w:rFonts w:eastAsia="Times New Roman" w:cs="Times New Roman"/>
          <w:lang w:eastAsia="en-GB"/>
        </w:rPr>
        <w:t xml:space="preserve">: A designated centre for data sharing, training, support, and provision of Global Services. </w:t>
      </w:r>
    </w:p>
    <w:p w14:paraId="153F1316"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14.</w:t>
      </w:r>
      <w:r w:rsidRPr="008F6F23">
        <w:rPr>
          <w:rFonts w:eastAsia="Times New Roman" w:cs="Times New Roman"/>
          <w:color w:val="000000"/>
          <w:lang w:eastAsia="en-GB"/>
        </w:rPr>
        <w:tab/>
      </w:r>
      <w:r w:rsidRPr="008F6F23">
        <w:rPr>
          <w:rFonts w:eastAsia="Times New Roman" w:cs="Times New Roman"/>
          <w:b/>
          <w:lang w:eastAsia="en-GB"/>
        </w:rPr>
        <w:t>Global Monitor</w:t>
      </w:r>
      <w:r w:rsidRPr="008F6F23">
        <w:rPr>
          <w:rFonts w:eastAsia="Times New Roman" w:cs="Times New Roman"/>
          <w:lang w:eastAsia="en-GB"/>
        </w:rPr>
        <w:t xml:space="preserve">: A Global service that provides monitoring and performance information of data made available on WIS. </w:t>
      </w:r>
    </w:p>
    <w:p w14:paraId="2FCBF5AE"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15.</w:t>
      </w:r>
      <w:r w:rsidRPr="008F6F23">
        <w:rPr>
          <w:rFonts w:eastAsia="Times New Roman" w:cs="Times New Roman"/>
          <w:color w:val="000000"/>
          <w:lang w:eastAsia="en-GB"/>
        </w:rPr>
        <w:tab/>
      </w:r>
      <w:r w:rsidRPr="008F6F23">
        <w:rPr>
          <w:rFonts w:eastAsia="Times New Roman" w:cs="Times New Roman"/>
          <w:b/>
          <w:lang w:eastAsia="en-GB"/>
        </w:rPr>
        <w:t>Global services, global service components</w:t>
      </w:r>
      <w:r w:rsidRPr="008F6F23">
        <w:rPr>
          <w:rFonts w:eastAsia="Times New Roman" w:cs="Times New Roman"/>
          <w:lang w:eastAsia="en-GB"/>
        </w:rPr>
        <w:t xml:space="preserve">: The suite of services that provide the core capabilities of WIS. </w:t>
      </w:r>
    </w:p>
    <w:p w14:paraId="3E9CE103" w14:textId="5FD60DE5"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16.</w:t>
      </w:r>
      <w:r w:rsidRPr="008F6F23">
        <w:rPr>
          <w:rFonts w:eastAsia="Times New Roman" w:cs="Times New Roman"/>
          <w:color w:val="000000"/>
          <w:lang w:eastAsia="en-GB"/>
        </w:rPr>
        <w:tab/>
      </w:r>
      <w:r w:rsidRPr="008F6F23">
        <w:rPr>
          <w:rFonts w:eastAsia="Times New Roman" w:cs="Times New Roman"/>
          <w:b/>
          <w:lang w:eastAsia="en-GB"/>
        </w:rPr>
        <w:t>Granularity</w:t>
      </w:r>
      <w:r w:rsidRPr="008F6F23">
        <w:rPr>
          <w:rFonts w:eastAsia="Times New Roman" w:cs="Times New Roman"/>
          <w:lang w:eastAsia="en-GB"/>
        </w:rPr>
        <w:t xml:space="preserve">: The level of detail in a </w:t>
      </w:r>
      <w:r w:rsidR="009526B8">
        <w:rPr>
          <w:rFonts w:eastAsia="Times New Roman" w:cs="Times New Roman"/>
          <w:lang w:eastAsia="en-GB"/>
        </w:rPr>
        <w:t>dataset</w:t>
      </w:r>
      <w:r w:rsidRPr="008F6F23">
        <w:rPr>
          <w:rFonts w:eastAsia="Times New Roman" w:cs="Times New Roman"/>
          <w:lang w:eastAsia="en-GB"/>
        </w:rPr>
        <w:t>.</w:t>
      </w:r>
    </w:p>
    <w:p w14:paraId="237110E6"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17.</w:t>
      </w:r>
      <w:r w:rsidRPr="008F6F23">
        <w:rPr>
          <w:rFonts w:eastAsia="Times New Roman" w:cs="Times New Roman"/>
          <w:color w:val="000000"/>
          <w:lang w:eastAsia="en-GB"/>
        </w:rPr>
        <w:tab/>
      </w:r>
      <w:r w:rsidRPr="008F6F23">
        <w:rPr>
          <w:rFonts w:eastAsia="Times New Roman" w:cs="Times New Roman"/>
          <w:b/>
          <w:lang w:eastAsia="en-GB"/>
        </w:rPr>
        <w:t>Message Broker</w:t>
      </w:r>
      <w:r w:rsidRPr="008F6F23">
        <w:rPr>
          <w:rFonts w:eastAsia="Times New Roman" w:cs="Times New Roman"/>
          <w:lang w:eastAsia="en-GB"/>
        </w:rPr>
        <w:t xml:space="preserve">: A service that provides publish and subscribe capabilities in support of real-time notifications. </w:t>
      </w:r>
    </w:p>
    <w:p w14:paraId="43A2151B"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lastRenderedPageBreak/>
        <w:t>18.</w:t>
      </w:r>
      <w:r w:rsidRPr="008F6F23">
        <w:rPr>
          <w:rFonts w:eastAsia="Times New Roman" w:cs="Times New Roman"/>
          <w:color w:val="000000"/>
          <w:lang w:eastAsia="en-GB"/>
        </w:rPr>
        <w:tab/>
      </w:r>
      <w:r w:rsidRPr="008F6F23">
        <w:rPr>
          <w:rFonts w:eastAsia="Times New Roman" w:cs="Times New Roman"/>
          <w:b/>
          <w:lang w:eastAsia="en-GB"/>
        </w:rPr>
        <w:t>Message Queue</w:t>
      </w:r>
      <w:r w:rsidRPr="008F6F23">
        <w:rPr>
          <w:rFonts w:eastAsia="Times New Roman" w:cs="Times New Roman"/>
          <w:lang w:eastAsia="en-GB"/>
        </w:rPr>
        <w:t>: The functionality that allows for asynchronous and inter-process communications and operations.</w:t>
      </w:r>
    </w:p>
    <w:p w14:paraId="3C108693"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19.</w:t>
      </w:r>
      <w:r w:rsidRPr="008F6F23">
        <w:rPr>
          <w:rFonts w:eastAsia="Times New Roman" w:cs="Times New Roman"/>
          <w:color w:val="000000"/>
          <w:lang w:eastAsia="en-GB"/>
        </w:rPr>
        <w:tab/>
      </w:r>
      <w:r w:rsidRPr="008F6F23">
        <w:rPr>
          <w:rFonts w:eastAsia="Times New Roman" w:cs="Times New Roman"/>
          <w:b/>
          <w:lang w:eastAsia="en-GB"/>
        </w:rPr>
        <w:t>National Centre (NC)</w:t>
      </w:r>
      <w:r w:rsidRPr="008F6F23">
        <w:rPr>
          <w:rFonts w:eastAsia="Times New Roman" w:cs="Times New Roman"/>
          <w:lang w:eastAsia="en-GB"/>
        </w:rPr>
        <w:t xml:space="preserve">: A designated centre for national management and production of data and metadata via a WIS Node. </w:t>
      </w:r>
    </w:p>
    <w:p w14:paraId="6107801B"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20.</w:t>
      </w:r>
      <w:r w:rsidRPr="008F6F23">
        <w:rPr>
          <w:rFonts w:eastAsia="Times New Roman" w:cs="Times New Roman"/>
          <w:color w:val="000000"/>
          <w:lang w:eastAsia="en-GB"/>
        </w:rPr>
        <w:tab/>
      </w:r>
      <w:r w:rsidRPr="008F6F23">
        <w:rPr>
          <w:rFonts w:eastAsia="Times New Roman" w:cs="Times New Roman"/>
          <w:b/>
          <w:lang w:eastAsia="en-GB"/>
        </w:rPr>
        <w:t>Notification, notification message</w:t>
      </w:r>
      <w:r w:rsidRPr="008F6F23">
        <w:rPr>
          <w:rFonts w:eastAsia="Times New Roman" w:cs="Times New Roman"/>
          <w:lang w:eastAsia="en-GB"/>
        </w:rPr>
        <w:t xml:space="preserve">: A structured payload advertising the availability of new, updated, or removed data. </w:t>
      </w:r>
    </w:p>
    <w:p w14:paraId="77CA6951"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21.</w:t>
      </w:r>
      <w:r w:rsidRPr="008F6F23">
        <w:rPr>
          <w:rFonts w:eastAsia="Times New Roman" w:cs="Times New Roman"/>
          <w:color w:val="000000"/>
          <w:lang w:eastAsia="en-GB"/>
        </w:rPr>
        <w:tab/>
      </w:r>
      <w:r w:rsidRPr="008F6F23">
        <w:rPr>
          <w:rFonts w:eastAsia="Times New Roman" w:cs="Times New Roman"/>
          <w:b/>
          <w:lang w:eastAsia="en-GB"/>
        </w:rPr>
        <w:t>Real-time, n</w:t>
      </w:r>
      <w:sdt>
        <w:sdtPr>
          <w:rPr>
            <w:rFonts w:eastAsia="Times New Roman" w:cs="Times New Roman"/>
            <w:lang w:eastAsia="en-GB"/>
          </w:rPr>
          <w:tag w:val="goog_rdk_154"/>
          <w:id w:val="967628438"/>
        </w:sdtPr>
        <w:sdtContent/>
      </w:sdt>
      <w:sdt>
        <w:sdtPr>
          <w:rPr>
            <w:rFonts w:eastAsia="Times New Roman" w:cs="Times New Roman"/>
            <w:lang w:eastAsia="en-GB"/>
          </w:rPr>
          <w:tag w:val="goog_rdk_155"/>
          <w:id w:val="-1770618413"/>
        </w:sdtPr>
        <w:sdtContent/>
      </w:sdt>
      <w:sdt>
        <w:sdtPr>
          <w:rPr>
            <w:rFonts w:eastAsia="Times New Roman" w:cs="Times New Roman"/>
            <w:lang w:eastAsia="en-GB"/>
          </w:rPr>
          <w:tag w:val="goog_rdk_156"/>
          <w:id w:val="-939215762"/>
        </w:sdtPr>
        <w:sdtContent/>
      </w:sdt>
      <w:r w:rsidRPr="008F6F23">
        <w:rPr>
          <w:rFonts w:eastAsia="Times New Roman" w:cs="Times New Roman"/>
          <w:b/>
          <w:lang w:eastAsia="en-GB"/>
        </w:rPr>
        <w:t xml:space="preserve">ear real-time: </w:t>
      </w:r>
      <w:proofErr w:type="gramStart"/>
      <w:r w:rsidRPr="008F6F23">
        <w:rPr>
          <w:rFonts w:eastAsia="Times New Roman" w:cs="Times New Roman"/>
          <w:lang w:eastAsia="en-GB"/>
        </w:rPr>
        <w:t>For the purpose of</w:t>
      </w:r>
      <w:proofErr w:type="gramEnd"/>
      <w:r w:rsidRPr="008F6F23">
        <w:rPr>
          <w:rFonts w:eastAsia="Times New Roman" w:cs="Times New Roman"/>
          <w:lang w:eastAsia="en-GB"/>
        </w:rPr>
        <w:t xml:space="preserve"> Earth System monitoring and prediction timeliness is measured as the interval between the time an observation is made and the time it is received in a processing Centre. Real-time refers to timeliness of the order of minutes and never greater than a few hours, depending on the type of observations. Near real-time data have timeliness spanning from more than 12 hours to several days. </w:t>
      </w:r>
    </w:p>
    <w:p w14:paraId="2B373CA4" w14:textId="104CF25C"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22.</w:t>
      </w:r>
      <w:r w:rsidRPr="008F6F23">
        <w:rPr>
          <w:rFonts w:eastAsia="Times New Roman" w:cs="Times New Roman"/>
          <w:color w:val="000000"/>
          <w:lang w:eastAsia="en-GB"/>
        </w:rPr>
        <w:tab/>
      </w:r>
      <w:r w:rsidRPr="008F6F23">
        <w:rPr>
          <w:rFonts w:eastAsia="Times New Roman" w:cs="Times New Roman"/>
          <w:b/>
          <w:lang w:eastAsia="en-GB"/>
        </w:rPr>
        <w:t>Search engine</w:t>
      </w:r>
      <w:r w:rsidRPr="008F6F23">
        <w:rPr>
          <w:rFonts w:eastAsia="Times New Roman" w:cs="Times New Roman"/>
          <w:lang w:eastAsia="en-GB"/>
        </w:rPr>
        <w:t xml:space="preserve">: see </w:t>
      </w:r>
      <w:hyperlink r:id="rId57">
        <w:r w:rsidRPr="008F6F23">
          <w:rPr>
            <w:rFonts w:eastAsia="Times New Roman" w:cs="Times New Roman"/>
            <w:color w:val="0000FF"/>
            <w:lang w:eastAsia="en-GB"/>
          </w:rPr>
          <w:t>Search Engine (Wikipedia)</w:t>
        </w:r>
      </w:hyperlink>
      <w:r w:rsidRPr="008F6F23">
        <w:rPr>
          <w:rFonts w:eastAsia="Times New Roman" w:cs="Times New Roman"/>
          <w:color w:val="0000FF"/>
          <w:lang w:eastAsia="en-GB"/>
        </w:rPr>
        <w:t>.</w:t>
      </w:r>
    </w:p>
    <w:p w14:paraId="011E2EEE" w14:textId="77777777" w:rsidR="0044762B" w:rsidRPr="008F6F23" w:rsidRDefault="0044762B" w:rsidP="007F3BCD">
      <w:pPr>
        <w:tabs>
          <w:tab w:val="clear" w:pos="1134"/>
        </w:tabs>
        <w:spacing w:after="240"/>
        <w:ind w:left="567" w:hanging="567"/>
        <w:jc w:val="left"/>
        <w:rPr>
          <w:rFonts w:eastAsia="Times New Roman" w:cs="Times New Roman"/>
          <w:color w:val="000000"/>
          <w:lang w:eastAsia="en-GB"/>
        </w:rPr>
      </w:pPr>
      <w:r w:rsidRPr="008F6F23">
        <w:rPr>
          <w:rFonts w:eastAsia="Times New Roman" w:cs="Times New Roman"/>
          <w:color w:val="000000"/>
          <w:lang w:eastAsia="en-GB"/>
        </w:rPr>
        <w:t>23.</w:t>
      </w:r>
      <w:r w:rsidRPr="008F6F23">
        <w:rPr>
          <w:rFonts w:eastAsia="Times New Roman" w:cs="Times New Roman"/>
          <w:color w:val="000000"/>
          <w:lang w:eastAsia="en-GB"/>
        </w:rPr>
        <w:tab/>
      </w:r>
      <w:r w:rsidRPr="008F6F23">
        <w:rPr>
          <w:rFonts w:eastAsia="Times New Roman" w:cs="Times New Roman"/>
          <w:b/>
          <w:lang w:eastAsia="en-GB"/>
        </w:rPr>
        <w:t>Subscription, subscriber</w:t>
      </w:r>
      <w:r w:rsidRPr="008F6F23">
        <w:rPr>
          <w:rFonts w:eastAsia="Times New Roman" w:cs="Times New Roman"/>
          <w:lang w:eastAsia="en-GB"/>
        </w:rPr>
        <w:t xml:space="preserve">: A </w:t>
      </w:r>
      <w:r w:rsidR="000010F6">
        <w:rPr>
          <w:rFonts w:eastAsia="Times New Roman" w:cs="Times New Roman"/>
          <w:lang w:eastAsia="en-GB"/>
        </w:rPr>
        <w:t>M</w:t>
      </w:r>
      <w:r w:rsidRPr="008F6F23">
        <w:rPr>
          <w:rFonts w:eastAsia="Times New Roman" w:cs="Times New Roman"/>
          <w:lang w:eastAsia="en-GB"/>
        </w:rPr>
        <w:t xml:space="preserve">essage </w:t>
      </w:r>
      <w:r w:rsidR="000010F6">
        <w:rPr>
          <w:rFonts w:eastAsia="Times New Roman" w:cs="Times New Roman"/>
          <w:lang w:eastAsia="en-GB"/>
        </w:rPr>
        <w:t>B</w:t>
      </w:r>
      <w:r w:rsidRPr="008F6F23">
        <w:rPr>
          <w:rFonts w:eastAsia="Times New Roman" w:cs="Times New Roman"/>
          <w:lang w:eastAsia="en-GB"/>
        </w:rPr>
        <w:t>roker client interested in receiving notifications of new, updated, or removed data.</w:t>
      </w:r>
    </w:p>
    <w:p w14:paraId="7DFB21A5" w14:textId="3CB527C8" w:rsidR="0044762B" w:rsidRPr="008F6F23" w:rsidRDefault="0044762B" w:rsidP="007F3BCD">
      <w:pPr>
        <w:tabs>
          <w:tab w:val="clear" w:pos="1134"/>
        </w:tabs>
        <w:spacing w:after="240"/>
        <w:ind w:left="567" w:hanging="567"/>
        <w:jc w:val="left"/>
        <w:rPr>
          <w:rFonts w:eastAsia="Times New Roman" w:cs="Times New Roman"/>
          <w:color w:val="0000FF"/>
          <w:lang w:eastAsia="en-GB"/>
        </w:rPr>
      </w:pPr>
      <w:r w:rsidRPr="008F6F23">
        <w:rPr>
          <w:rFonts w:eastAsia="Times New Roman" w:cs="Times New Roman"/>
          <w:color w:val="0000FF"/>
          <w:lang w:eastAsia="en-GB"/>
        </w:rPr>
        <w:t>24.</w:t>
      </w:r>
      <w:r w:rsidRPr="008F6F23">
        <w:rPr>
          <w:rFonts w:eastAsia="Times New Roman" w:cs="Times New Roman"/>
          <w:color w:val="0000FF"/>
          <w:lang w:eastAsia="en-GB"/>
        </w:rPr>
        <w:tab/>
      </w:r>
      <w:r w:rsidRPr="008F6F23">
        <w:rPr>
          <w:rFonts w:eastAsia="Times New Roman" w:cs="Times New Roman"/>
          <w:b/>
          <w:lang w:eastAsia="en-GB"/>
        </w:rPr>
        <w:t>Uniform Resource Identifier (URI)</w:t>
      </w:r>
      <w:r w:rsidRPr="008F6F23">
        <w:rPr>
          <w:rFonts w:eastAsia="Times New Roman" w:cs="Times New Roman"/>
          <w:lang w:eastAsia="en-GB"/>
        </w:rPr>
        <w:t xml:space="preserve">: See RFC 3986, URI generic syntax </w:t>
      </w:r>
      <w:hyperlink r:id="rId58">
        <w:r w:rsidR="00C05971">
          <w:rPr>
            <w:rFonts w:eastAsia="Times New Roman" w:cs="Times New Roman"/>
            <w:color w:val="0000FF"/>
            <w:lang w:eastAsia="en-GB"/>
          </w:rPr>
          <w:t>https://datatracker.ietf.org/doc/html/rfc3986</w:t>
        </w:r>
      </w:hyperlink>
      <w:r w:rsidRPr="008F6F23">
        <w:rPr>
          <w:rFonts w:eastAsia="Times New Roman" w:cs="Times New Roman"/>
          <w:color w:val="0000FF"/>
          <w:lang w:eastAsia="en-GB"/>
        </w:rPr>
        <w:t>.</w:t>
      </w:r>
    </w:p>
    <w:p w14:paraId="2646B832" w14:textId="271FF8B0" w:rsidR="0044762B" w:rsidRPr="008F6F23" w:rsidRDefault="0044762B" w:rsidP="007F3BCD">
      <w:pPr>
        <w:tabs>
          <w:tab w:val="clear" w:pos="1134"/>
        </w:tabs>
        <w:spacing w:after="240"/>
        <w:ind w:left="567" w:hanging="567"/>
        <w:jc w:val="left"/>
        <w:rPr>
          <w:rFonts w:eastAsia="Times New Roman" w:cs="Times New Roman"/>
          <w:color w:val="0000FF"/>
          <w:lang w:eastAsia="en-GB"/>
        </w:rPr>
      </w:pPr>
      <w:r w:rsidRPr="008F6F23">
        <w:rPr>
          <w:rFonts w:eastAsia="Times New Roman" w:cs="Times New Roman"/>
          <w:color w:val="0000FF"/>
          <w:lang w:eastAsia="en-GB"/>
        </w:rPr>
        <w:t>25.</w:t>
      </w:r>
      <w:r w:rsidRPr="008F6F23">
        <w:rPr>
          <w:rFonts w:eastAsia="Times New Roman" w:cs="Times New Roman"/>
          <w:color w:val="0000FF"/>
          <w:lang w:eastAsia="en-GB"/>
        </w:rPr>
        <w:tab/>
      </w:r>
      <w:r w:rsidRPr="008F6F23">
        <w:rPr>
          <w:rFonts w:eastAsia="Times New Roman" w:cs="Times New Roman"/>
          <w:b/>
          <w:lang w:eastAsia="en-GB"/>
        </w:rPr>
        <w:t>Uniform Resource Locator (URL)</w:t>
      </w:r>
      <w:r w:rsidRPr="008F6F23">
        <w:rPr>
          <w:rFonts w:eastAsia="Times New Roman" w:cs="Times New Roman"/>
          <w:lang w:eastAsia="en-GB"/>
        </w:rPr>
        <w:t xml:space="preserve">: URL is a subtype of URI – see RFC 3986 URI generic syntax, §1.1.3. URI, URL, and URN </w:t>
      </w:r>
      <w:hyperlink r:id="rId59" w:anchor="section-1.1.3">
        <w:r w:rsidR="007E5CD6">
          <w:rPr>
            <w:rFonts w:eastAsia="Times New Roman" w:cs="Times New Roman"/>
            <w:color w:val="0000FF"/>
            <w:lang w:eastAsia="en-GB"/>
          </w:rPr>
          <w:t>https://datatracker.ietf.org/doc/html/rfc3986#section-1.1.3</w:t>
        </w:r>
      </w:hyperlink>
      <w:r w:rsidRPr="008F6F23">
        <w:rPr>
          <w:rFonts w:eastAsia="Times New Roman" w:cs="Times New Roman"/>
          <w:color w:val="0000FF"/>
          <w:lang w:eastAsia="en-GB"/>
        </w:rPr>
        <w:t>.</w:t>
      </w:r>
    </w:p>
    <w:p w14:paraId="021521EC" w14:textId="77777777" w:rsidR="0044762B" w:rsidRDefault="0044762B" w:rsidP="007F3BCD">
      <w:pPr>
        <w:tabs>
          <w:tab w:val="clear" w:pos="1134"/>
        </w:tabs>
        <w:spacing w:after="240"/>
        <w:ind w:left="567" w:hanging="567"/>
        <w:jc w:val="left"/>
        <w:rPr>
          <w:rFonts w:eastAsia="Times New Roman" w:cs="Times New Roman"/>
          <w:lang w:eastAsia="en-GB"/>
        </w:rPr>
      </w:pPr>
      <w:r w:rsidRPr="008F6F23">
        <w:rPr>
          <w:rFonts w:eastAsia="Times New Roman" w:cs="Times New Roman"/>
          <w:color w:val="000000"/>
          <w:lang w:eastAsia="en-GB"/>
        </w:rPr>
        <w:t>26.</w:t>
      </w:r>
      <w:r w:rsidRPr="008F6F23">
        <w:rPr>
          <w:rFonts w:eastAsia="Times New Roman" w:cs="Times New Roman"/>
          <w:color w:val="000000"/>
          <w:lang w:eastAsia="en-GB"/>
        </w:rPr>
        <w:tab/>
      </w:r>
      <w:r w:rsidRPr="008F6F23">
        <w:rPr>
          <w:rFonts w:eastAsia="Times New Roman" w:cs="Times New Roman"/>
          <w:b/>
          <w:lang w:eastAsia="en-GB"/>
        </w:rPr>
        <w:t>WIS Node</w:t>
      </w:r>
      <w:r w:rsidRPr="008F6F23">
        <w:rPr>
          <w:rFonts w:eastAsia="Times New Roman" w:cs="Times New Roman"/>
          <w:lang w:eastAsia="en-GB"/>
        </w:rPr>
        <w:t xml:space="preserve">: The core capabilities provided by NCs and DCPCs in providing data and discovery metadata to WIS. </w:t>
      </w:r>
    </w:p>
    <w:p w14:paraId="7FC30058" w14:textId="77777777" w:rsidR="007F3BCD" w:rsidRPr="008F6F23" w:rsidRDefault="007F3BCD" w:rsidP="007F3BCD">
      <w:pPr>
        <w:tabs>
          <w:tab w:val="clear" w:pos="1134"/>
        </w:tabs>
        <w:spacing w:after="240"/>
        <w:ind w:left="567" w:hanging="567"/>
        <w:jc w:val="left"/>
        <w:rPr>
          <w:rFonts w:eastAsia="Times New Roman" w:cs="Times New Roman"/>
          <w:color w:val="000000"/>
          <w:lang w:eastAsia="en-GB"/>
        </w:rPr>
      </w:pPr>
    </w:p>
    <w:p w14:paraId="76F13737" w14:textId="77777777" w:rsidR="0044762B" w:rsidRPr="008F6F23" w:rsidRDefault="0044762B" w:rsidP="007965FF">
      <w:pPr>
        <w:keepNext/>
        <w:tabs>
          <w:tab w:val="clear" w:pos="1134"/>
        </w:tabs>
        <w:spacing w:before="280" w:after="120"/>
        <w:jc w:val="left"/>
        <w:outlineLvl w:val="2"/>
        <w:rPr>
          <w:b/>
          <w:caps/>
          <w:color w:val="000000" w:themeColor="text1"/>
        </w:rPr>
      </w:pPr>
      <w:r w:rsidRPr="008F6F23">
        <w:rPr>
          <w:b/>
          <w:caps/>
          <w:color w:val="000000" w:themeColor="text1"/>
        </w:rPr>
        <w:t>Appendix D: Approved WIS Centres</w:t>
      </w:r>
    </w:p>
    <w:p w14:paraId="1EE02481" w14:textId="77777777" w:rsidR="0044762B" w:rsidRPr="008F6F23" w:rsidRDefault="0044762B" w:rsidP="007965FF">
      <w:pPr>
        <w:keepNext/>
        <w:tabs>
          <w:tab w:val="clear" w:pos="1134"/>
        </w:tabs>
        <w:spacing w:before="360" w:after="36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1.</w:t>
      </w:r>
      <w:r w:rsidRPr="008F6F23">
        <w:rPr>
          <w:rFonts w:eastAsiaTheme="minorHAnsi" w:cstheme="majorBidi"/>
          <w:b/>
          <w:bCs/>
          <w:caps/>
          <w:color w:val="000000" w:themeColor="text1"/>
          <w:lang w:eastAsia="zh-TW"/>
        </w:rPr>
        <w:tab/>
        <w:t>General</w:t>
      </w:r>
    </w:p>
    <w:p w14:paraId="17E53585" w14:textId="21B051EC" w:rsidR="0044762B" w:rsidRPr="008F6F23" w:rsidRDefault="0044762B" w:rsidP="0044762B">
      <w:pPr>
        <w:keepNext/>
        <w:tabs>
          <w:tab w:val="clear" w:pos="1134"/>
        </w:tabs>
        <w:spacing w:after="200" w:line="276" w:lineRule="auto"/>
        <w:jc w:val="left"/>
        <w:outlineLvl w:val="3"/>
        <w:rPr>
          <w:rFonts w:eastAsiaTheme="minorHAnsi" w:cstheme="minorBidi"/>
        </w:rPr>
      </w:pPr>
      <w:r w:rsidRPr="008F6F23">
        <w:rPr>
          <w:rFonts w:eastAsiaTheme="minorHAnsi" w:cstheme="minorBidi"/>
        </w:rPr>
        <w:t>1.1</w:t>
      </w:r>
      <w:r w:rsidRPr="008F6F23">
        <w:rPr>
          <w:rFonts w:eastAsiaTheme="minorHAnsi" w:cstheme="minorBidi"/>
        </w:rPr>
        <w:tab/>
        <w:t xml:space="preserve">The list of WIS Centres as approved by Congress or the Executive Council included in Appendix B of the </w:t>
      </w:r>
      <w:hyperlink r:id="rId60" w:history="1">
        <w:r w:rsidRPr="008F6F23">
          <w:rPr>
            <w:rStyle w:val="Hyperlink"/>
            <w:rFonts w:eastAsiaTheme="minorHAnsi" w:cstheme="minorBidi"/>
            <w:i/>
            <w:iCs/>
          </w:rPr>
          <w:t>Manual on the WMO Information System</w:t>
        </w:r>
      </w:hyperlink>
      <w:r w:rsidRPr="008F6F23">
        <w:rPr>
          <w:rFonts w:eastAsiaTheme="minorHAnsi" w:cstheme="minorBidi"/>
        </w:rPr>
        <w:t xml:space="preserve"> (WMO-No. 1060) Vol. I are candidate WIS 2.0 Centres.</w:t>
      </w:r>
    </w:p>
    <w:p w14:paraId="4F42DBD3" w14:textId="77777777" w:rsidR="0044762B" w:rsidRPr="008F6F23" w:rsidRDefault="0044762B" w:rsidP="0044762B">
      <w:pPr>
        <w:tabs>
          <w:tab w:val="clear" w:pos="1134"/>
        </w:tabs>
        <w:jc w:val="left"/>
        <w:rPr>
          <w:rFonts w:eastAsia="Times New Roman" w:cs="Times New Roman"/>
          <w:lang w:eastAsia="en-GB"/>
        </w:rPr>
      </w:pPr>
      <w:r w:rsidRPr="008F6F23">
        <w:rPr>
          <w:rFonts w:eastAsia="Times New Roman" w:cs="Times New Roman"/>
          <w:lang w:eastAsia="en-GB"/>
        </w:rPr>
        <w:t>1.2</w:t>
      </w:r>
      <w:r w:rsidRPr="008F6F23">
        <w:rPr>
          <w:rFonts w:eastAsia="Times New Roman" w:cs="Times New Roman"/>
          <w:lang w:eastAsia="en-GB"/>
        </w:rPr>
        <w:tab/>
        <w:t>WIS Centres shall complete the migration from WIS/GTS to WIS 2.0 to be designated as WIS 2.0 Centres and added to the list in this Appendix.</w:t>
      </w:r>
    </w:p>
    <w:p w14:paraId="52F80372" w14:textId="77777777" w:rsidR="0044762B" w:rsidRPr="008F6F23" w:rsidRDefault="0044762B" w:rsidP="007965FF">
      <w:pPr>
        <w:keepNext/>
        <w:tabs>
          <w:tab w:val="clear" w:pos="1134"/>
        </w:tabs>
        <w:spacing w:before="360" w:after="36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 xml:space="preserve">2. </w:t>
      </w:r>
      <w:r w:rsidRPr="008F6F23">
        <w:rPr>
          <w:rFonts w:eastAsiaTheme="minorHAnsi" w:cstheme="majorBidi"/>
          <w:b/>
          <w:bCs/>
          <w:caps/>
          <w:color w:val="000000" w:themeColor="text1"/>
          <w:lang w:eastAsia="zh-TW"/>
        </w:rPr>
        <w:tab/>
        <w:t>Global Information System Centres</w:t>
      </w:r>
    </w:p>
    <w:tbl>
      <w:tblPr>
        <w:tblW w:w="9956" w:type="dxa"/>
        <w:tblLayout w:type="fixed"/>
        <w:tblLook w:val="0000" w:firstRow="0" w:lastRow="0" w:firstColumn="0" w:lastColumn="0" w:noHBand="0" w:noVBand="0"/>
      </w:tblPr>
      <w:tblGrid>
        <w:gridCol w:w="3319"/>
        <w:gridCol w:w="3318"/>
        <w:gridCol w:w="3319"/>
      </w:tblGrid>
      <w:tr w:rsidR="007810B4" w:rsidRPr="008F6F23" w14:paraId="40A8B0A4" w14:textId="77777777" w:rsidTr="006735F9">
        <w:trPr>
          <w:trHeight w:val="60"/>
          <w:tblHeader/>
        </w:trPr>
        <w:tc>
          <w:tcPr>
            <w:tcW w:w="331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0FA9056F" w14:textId="77777777" w:rsidR="007810B4" w:rsidRPr="008F6F23" w:rsidRDefault="007810B4" w:rsidP="006735F9">
            <w:pPr>
              <w:tabs>
                <w:tab w:val="clear" w:pos="1134"/>
              </w:tabs>
              <w:spacing w:before="125" w:after="125" w:line="220" w:lineRule="auto"/>
              <w:jc w:val="center"/>
              <w:rPr>
                <w:rFonts w:eastAsia="Times New Roman" w:cs="Times New Roman"/>
                <w:b/>
                <w:i/>
                <w:lang w:eastAsia="en-GB"/>
              </w:rPr>
            </w:pPr>
            <w:r w:rsidRPr="008F6F23">
              <w:rPr>
                <w:rFonts w:eastAsia="Times New Roman" w:cs="Times New Roman"/>
                <w:b/>
                <w:i/>
                <w:lang w:eastAsia="en-GB"/>
              </w:rPr>
              <w:t>WMO Member</w:t>
            </w:r>
          </w:p>
        </w:tc>
        <w:tc>
          <w:tcPr>
            <w:tcW w:w="3318"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62421EB5" w14:textId="77777777" w:rsidR="007810B4" w:rsidRPr="008F6F23" w:rsidRDefault="007810B4" w:rsidP="006735F9">
            <w:pPr>
              <w:tabs>
                <w:tab w:val="clear" w:pos="1134"/>
              </w:tabs>
              <w:spacing w:before="125" w:after="125" w:line="220" w:lineRule="auto"/>
              <w:jc w:val="center"/>
              <w:rPr>
                <w:rFonts w:eastAsia="Times New Roman" w:cs="Times New Roman"/>
                <w:b/>
                <w:i/>
                <w:lang w:eastAsia="en-GB"/>
              </w:rPr>
            </w:pPr>
            <w:r w:rsidRPr="008F6F23">
              <w:rPr>
                <w:rFonts w:eastAsia="Times New Roman" w:cs="Times New Roman"/>
                <w:b/>
                <w:i/>
                <w:lang w:eastAsia="en-GB"/>
              </w:rPr>
              <w:t>Centre name</w:t>
            </w:r>
          </w:p>
        </w:tc>
        <w:tc>
          <w:tcPr>
            <w:tcW w:w="3319" w:type="dxa"/>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tcPr>
          <w:p w14:paraId="1DA0E61D" w14:textId="77777777" w:rsidR="007810B4" w:rsidRPr="008F6F23" w:rsidRDefault="007810B4" w:rsidP="006735F9">
            <w:pPr>
              <w:tabs>
                <w:tab w:val="clear" w:pos="1134"/>
              </w:tabs>
              <w:spacing w:before="125" w:after="125" w:line="220" w:lineRule="auto"/>
              <w:jc w:val="center"/>
              <w:rPr>
                <w:rFonts w:eastAsia="Times New Roman" w:cs="Times New Roman"/>
                <w:b/>
                <w:i/>
                <w:lang w:eastAsia="en-GB"/>
              </w:rPr>
            </w:pPr>
            <w:r w:rsidRPr="008F6F23">
              <w:rPr>
                <w:rFonts w:eastAsia="Times New Roman" w:cs="Times New Roman"/>
                <w:b/>
                <w:i/>
                <w:lang w:eastAsia="en-GB"/>
              </w:rPr>
              <w:t>Region</w:t>
            </w:r>
          </w:p>
        </w:tc>
      </w:tr>
      <w:tr w:rsidR="007810B4" w:rsidRPr="008F6F23" w14:paraId="1B8F5196" w14:textId="77777777" w:rsidTr="006735F9">
        <w:trPr>
          <w:trHeight w:val="60"/>
        </w:trPr>
        <w:tc>
          <w:tcPr>
            <w:tcW w:w="331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28D4FB5" w14:textId="77777777" w:rsidR="007810B4" w:rsidRPr="008F6F23" w:rsidRDefault="007810B4" w:rsidP="006735F9">
            <w:pPr>
              <w:tabs>
                <w:tab w:val="clear" w:pos="1134"/>
              </w:tabs>
              <w:spacing w:line="220" w:lineRule="auto"/>
              <w:jc w:val="left"/>
              <w:rPr>
                <w:rFonts w:eastAsia="Times New Roman" w:cs="Times New Roman"/>
                <w:lang w:eastAsia="en-GB"/>
              </w:rPr>
            </w:pPr>
          </w:p>
        </w:tc>
        <w:tc>
          <w:tcPr>
            <w:tcW w:w="3318" w:type="dxa"/>
            <w:tcBorders>
              <w:top w:val="single" w:sz="4" w:space="0" w:color="000000"/>
              <w:left w:val="single" w:sz="6" w:space="0" w:color="000000"/>
              <w:bottom w:val="single" w:sz="6" w:space="0" w:color="000000"/>
              <w:right w:val="single" w:sz="6" w:space="0" w:color="000000"/>
            </w:tcBorders>
            <w:tcMar>
              <w:top w:w="80" w:type="dxa"/>
              <w:left w:w="737" w:type="dxa"/>
              <w:bottom w:w="80" w:type="dxa"/>
              <w:right w:w="80" w:type="dxa"/>
            </w:tcMar>
          </w:tcPr>
          <w:p w14:paraId="22379B36" w14:textId="77777777" w:rsidR="007810B4" w:rsidRPr="008F6F23" w:rsidRDefault="007810B4" w:rsidP="006735F9">
            <w:pPr>
              <w:tabs>
                <w:tab w:val="clear" w:pos="1134"/>
              </w:tabs>
              <w:spacing w:line="220" w:lineRule="auto"/>
              <w:jc w:val="left"/>
              <w:rPr>
                <w:rFonts w:eastAsia="Times New Roman" w:cs="Times New Roman"/>
                <w:lang w:eastAsia="en-GB"/>
              </w:rPr>
            </w:pPr>
          </w:p>
        </w:tc>
        <w:tc>
          <w:tcPr>
            <w:tcW w:w="3319" w:type="dxa"/>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A4A32E5" w14:textId="77777777" w:rsidR="007810B4" w:rsidRPr="008F6F23" w:rsidRDefault="007810B4" w:rsidP="006735F9">
            <w:pPr>
              <w:tabs>
                <w:tab w:val="clear" w:pos="1134"/>
              </w:tabs>
              <w:spacing w:line="220" w:lineRule="auto"/>
              <w:jc w:val="center"/>
              <w:rPr>
                <w:rFonts w:eastAsia="Times New Roman" w:cs="Times New Roman"/>
                <w:lang w:eastAsia="en-GB"/>
              </w:rPr>
            </w:pPr>
          </w:p>
        </w:tc>
      </w:tr>
    </w:tbl>
    <w:p w14:paraId="6439AB86" w14:textId="77777777" w:rsidR="00FB769C" w:rsidRPr="008F6F23" w:rsidRDefault="007965FF" w:rsidP="007965FF">
      <w:pPr>
        <w:keepNext/>
        <w:tabs>
          <w:tab w:val="clear" w:pos="1134"/>
        </w:tabs>
        <w:spacing w:before="360" w:after="360"/>
        <w:ind w:left="1123" w:hanging="1123"/>
        <w:jc w:val="left"/>
        <w:outlineLvl w:val="3"/>
        <w:rPr>
          <w:rFonts w:eastAsiaTheme="minorHAnsi" w:cstheme="majorBidi"/>
          <w:b/>
          <w:bCs/>
          <w:caps/>
          <w:color w:val="000000" w:themeColor="text1"/>
          <w:lang w:eastAsia="zh-TW"/>
        </w:rPr>
      </w:pPr>
      <w:r>
        <w:rPr>
          <w:rFonts w:eastAsiaTheme="minorHAnsi" w:cstheme="majorBidi"/>
          <w:b/>
          <w:bCs/>
          <w:caps/>
          <w:color w:val="000000" w:themeColor="text1"/>
          <w:lang w:eastAsia="zh-TW"/>
        </w:rPr>
        <w:lastRenderedPageBreak/>
        <w:t>3.</w:t>
      </w:r>
      <w:r>
        <w:rPr>
          <w:rFonts w:eastAsiaTheme="minorHAnsi" w:cstheme="majorBidi"/>
          <w:b/>
          <w:bCs/>
          <w:caps/>
          <w:color w:val="000000" w:themeColor="text1"/>
          <w:lang w:eastAsia="zh-TW"/>
        </w:rPr>
        <w:tab/>
      </w:r>
      <w:r w:rsidR="00FB769C" w:rsidRPr="008F6F23">
        <w:rPr>
          <w:rFonts w:eastAsiaTheme="minorHAnsi" w:cstheme="majorBidi"/>
          <w:b/>
          <w:bCs/>
          <w:caps/>
          <w:color w:val="000000" w:themeColor="text1"/>
          <w:lang w:eastAsia="zh-TW"/>
        </w:rPr>
        <w:t>Collection or Production Centres</w:t>
      </w:r>
    </w:p>
    <w:tbl>
      <w:tblPr>
        <w:tblW w:w="5000" w:type="pct"/>
        <w:tblLook w:val="0000" w:firstRow="0" w:lastRow="0" w:firstColumn="0" w:lastColumn="0" w:noHBand="0" w:noVBand="0"/>
      </w:tblPr>
      <w:tblGrid>
        <w:gridCol w:w="1400"/>
        <w:gridCol w:w="2467"/>
        <w:gridCol w:w="273"/>
        <w:gridCol w:w="1218"/>
        <w:gridCol w:w="1543"/>
        <w:gridCol w:w="1432"/>
        <w:gridCol w:w="1290"/>
      </w:tblGrid>
      <w:tr w:rsidR="00FB769C" w:rsidRPr="008F6F23" w14:paraId="5A0793A0" w14:textId="77777777" w:rsidTr="00A61791">
        <w:trPr>
          <w:trHeight w:val="60"/>
          <w:tblHeader/>
        </w:trPr>
        <w:tc>
          <w:tcPr>
            <w:tcW w:w="710"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13763130" w14:textId="77777777" w:rsidR="00FB769C" w:rsidRPr="008F6F23" w:rsidRDefault="00FB769C"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WMO Member or contributing organization</w:t>
            </w:r>
          </w:p>
        </w:tc>
        <w:tc>
          <w:tcPr>
            <w:tcW w:w="1299"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849BB6E" w14:textId="77777777" w:rsidR="00FB769C" w:rsidRPr="008F6F23" w:rsidRDefault="00FB769C"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Centre name</w:t>
            </w:r>
          </w:p>
        </w:tc>
        <w:tc>
          <w:tcPr>
            <w:tcW w:w="808" w:type="pct"/>
            <w:gridSpan w:val="2"/>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7FA83F40" w14:textId="77777777" w:rsidR="00FB769C" w:rsidRPr="008F6F23" w:rsidRDefault="00FB769C"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Centre location region/city</w:t>
            </w:r>
          </w:p>
        </w:tc>
        <w:tc>
          <w:tcPr>
            <w:tcW w:w="819"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748F87B6" w14:textId="77777777" w:rsidR="00FB769C" w:rsidRPr="008F6F23" w:rsidRDefault="00FB769C"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Function</w:t>
            </w:r>
          </w:p>
        </w:tc>
        <w:tc>
          <w:tcPr>
            <w:tcW w:w="676"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41564EEC" w14:textId="77777777" w:rsidR="00FB769C" w:rsidRPr="008F6F23" w:rsidRDefault="00FB769C"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Technical commission/</w:t>
            </w:r>
            <w:r w:rsidR="00A61791">
              <w:rPr>
                <w:rFonts w:eastAsia="Times New Roman" w:cs="Times New Roman"/>
                <w:i/>
                <w:lang w:eastAsia="en-GB"/>
              </w:rPr>
              <w:t xml:space="preserve"> </w:t>
            </w:r>
            <w:r w:rsidRPr="008F6F23">
              <w:rPr>
                <w:rFonts w:eastAsia="Times New Roman" w:cs="Times New Roman"/>
                <w:i/>
                <w:lang w:eastAsia="en-GB"/>
              </w:rPr>
              <w:t>programme</w:t>
            </w:r>
          </w:p>
        </w:tc>
        <w:tc>
          <w:tcPr>
            <w:tcW w:w="687"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271E8CAD" w14:textId="77777777" w:rsidR="00FB769C" w:rsidRPr="008F6F23" w:rsidRDefault="00FB769C"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GISC</w:t>
            </w:r>
          </w:p>
        </w:tc>
      </w:tr>
      <w:tr w:rsidR="00FB769C" w:rsidRPr="008F6F23" w14:paraId="3C5C27C0" w14:textId="77777777" w:rsidTr="00A61791">
        <w:trPr>
          <w:trHeight w:val="522"/>
          <w:tblHeader/>
        </w:trPr>
        <w:tc>
          <w:tcPr>
            <w:tcW w:w="710" w:type="pc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FB7459A" w14:textId="77777777" w:rsidR="00FB769C" w:rsidRPr="008F6F23" w:rsidRDefault="00FB769C" w:rsidP="006735F9">
            <w:pPr>
              <w:tabs>
                <w:tab w:val="clear" w:pos="1134"/>
              </w:tabs>
              <w:jc w:val="left"/>
              <w:rPr>
                <w:rFonts w:eastAsia="Times New Roman" w:cs="Times New Roman"/>
                <w:color w:val="1A1A1A"/>
                <w:lang w:eastAsia="en-GB"/>
              </w:rPr>
            </w:pPr>
          </w:p>
        </w:tc>
        <w:tc>
          <w:tcPr>
            <w:tcW w:w="1299" w:type="pc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4F61509" w14:textId="77777777" w:rsidR="00FB769C" w:rsidRPr="008F6F23" w:rsidRDefault="00FB769C" w:rsidP="006735F9">
            <w:pPr>
              <w:tabs>
                <w:tab w:val="clear" w:pos="1134"/>
              </w:tabs>
              <w:jc w:val="left"/>
              <w:rPr>
                <w:rFonts w:eastAsia="Times New Roman" w:cs="Times New Roman"/>
                <w:color w:val="1A1A1A"/>
                <w:lang w:eastAsia="en-GB"/>
              </w:rPr>
            </w:pPr>
          </w:p>
        </w:tc>
        <w:tc>
          <w:tcPr>
            <w:tcW w:w="159" w:type="pc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F91F048" w14:textId="77777777" w:rsidR="00FB769C" w:rsidRPr="008F6F23" w:rsidRDefault="00FB769C" w:rsidP="006735F9">
            <w:pPr>
              <w:tabs>
                <w:tab w:val="clear" w:pos="1134"/>
              </w:tabs>
              <w:jc w:val="left"/>
              <w:rPr>
                <w:rFonts w:eastAsia="Times New Roman" w:cs="Times New Roman"/>
                <w:color w:val="1A1A1A"/>
                <w:lang w:eastAsia="en-GB"/>
              </w:rPr>
            </w:pPr>
          </w:p>
        </w:tc>
        <w:tc>
          <w:tcPr>
            <w:tcW w:w="650" w:type="pc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CBBD738" w14:textId="77777777" w:rsidR="00FB769C" w:rsidRPr="008F6F23" w:rsidRDefault="00FB769C" w:rsidP="006735F9">
            <w:pPr>
              <w:tabs>
                <w:tab w:val="clear" w:pos="1134"/>
              </w:tabs>
              <w:jc w:val="left"/>
              <w:rPr>
                <w:rFonts w:eastAsia="Times New Roman" w:cs="Times New Roman"/>
                <w:color w:val="1A1A1A"/>
                <w:lang w:eastAsia="en-GB"/>
              </w:rPr>
            </w:pPr>
          </w:p>
        </w:tc>
        <w:tc>
          <w:tcPr>
            <w:tcW w:w="819" w:type="pc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D3C49BF" w14:textId="77777777" w:rsidR="00FB769C" w:rsidRPr="008F6F23" w:rsidRDefault="00FB769C" w:rsidP="006735F9">
            <w:pPr>
              <w:tabs>
                <w:tab w:val="clear" w:pos="1134"/>
              </w:tabs>
              <w:jc w:val="left"/>
              <w:rPr>
                <w:rFonts w:eastAsia="Times New Roman" w:cs="Times New Roman"/>
                <w:color w:val="1A1A1A"/>
                <w:lang w:eastAsia="en-GB"/>
              </w:rPr>
            </w:pPr>
          </w:p>
        </w:tc>
        <w:tc>
          <w:tcPr>
            <w:tcW w:w="676" w:type="pc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CE60C63" w14:textId="77777777" w:rsidR="00FB769C" w:rsidRPr="008F6F23" w:rsidRDefault="00FB769C" w:rsidP="006735F9">
            <w:pPr>
              <w:tabs>
                <w:tab w:val="clear" w:pos="1134"/>
              </w:tabs>
              <w:jc w:val="left"/>
              <w:rPr>
                <w:rFonts w:eastAsia="Times New Roman" w:cs="Times New Roman"/>
                <w:color w:val="1A1A1A"/>
                <w:lang w:eastAsia="en-GB"/>
              </w:rPr>
            </w:pPr>
          </w:p>
        </w:tc>
        <w:tc>
          <w:tcPr>
            <w:tcW w:w="687" w:type="pct"/>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076104D" w14:textId="77777777" w:rsidR="00FB769C" w:rsidRPr="008F6F23" w:rsidRDefault="00FB769C" w:rsidP="006735F9">
            <w:pPr>
              <w:tabs>
                <w:tab w:val="clear" w:pos="1134"/>
              </w:tabs>
              <w:jc w:val="left"/>
              <w:rPr>
                <w:rFonts w:eastAsia="Times New Roman" w:cs="Times New Roman"/>
                <w:color w:val="1A1A1A"/>
                <w:lang w:eastAsia="en-GB"/>
              </w:rPr>
            </w:pPr>
          </w:p>
        </w:tc>
      </w:tr>
    </w:tbl>
    <w:p w14:paraId="366DB90F" w14:textId="77777777" w:rsidR="00A0587B" w:rsidRPr="007965FF" w:rsidRDefault="00A0587B" w:rsidP="007965FF">
      <w:pPr>
        <w:keepNext/>
        <w:tabs>
          <w:tab w:val="clear" w:pos="1134"/>
        </w:tabs>
        <w:spacing w:before="360" w:after="360"/>
        <w:ind w:left="1123" w:hanging="1123"/>
        <w:jc w:val="left"/>
        <w:outlineLvl w:val="3"/>
        <w:rPr>
          <w:rFonts w:eastAsiaTheme="minorHAnsi" w:cstheme="majorBidi"/>
          <w:b/>
          <w:bCs/>
          <w:caps/>
          <w:color w:val="000000" w:themeColor="text1"/>
          <w:lang w:eastAsia="zh-TW"/>
        </w:rPr>
      </w:pPr>
      <w:r w:rsidRPr="008F6F23">
        <w:rPr>
          <w:rFonts w:eastAsiaTheme="minorHAnsi" w:cstheme="majorBidi"/>
          <w:b/>
          <w:bCs/>
          <w:caps/>
          <w:color w:val="000000" w:themeColor="text1"/>
          <w:lang w:eastAsia="zh-TW"/>
        </w:rPr>
        <w:t xml:space="preserve">4. </w:t>
      </w:r>
      <w:r w:rsidRPr="008F6F23">
        <w:rPr>
          <w:rFonts w:eastAsiaTheme="minorHAnsi" w:cstheme="majorBidi"/>
          <w:b/>
          <w:bCs/>
          <w:caps/>
          <w:color w:val="000000" w:themeColor="text1"/>
          <w:lang w:eastAsia="zh-TW"/>
        </w:rPr>
        <w:tab/>
        <w:t>National Centres</w:t>
      </w:r>
    </w:p>
    <w:tbl>
      <w:tblPr>
        <w:tblW w:w="5000" w:type="pct"/>
        <w:tblLook w:val="0000" w:firstRow="0" w:lastRow="0" w:firstColumn="0" w:lastColumn="0" w:noHBand="0" w:noVBand="0"/>
      </w:tblPr>
      <w:tblGrid>
        <w:gridCol w:w="1423"/>
        <w:gridCol w:w="2219"/>
        <w:gridCol w:w="1596"/>
        <w:gridCol w:w="424"/>
        <w:gridCol w:w="1481"/>
        <w:gridCol w:w="1164"/>
        <w:gridCol w:w="1316"/>
      </w:tblGrid>
      <w:tr w:rsidR="00A0587B" w:rsidRPr="008F6F23" w14:paraId="1740B4F0" w14:textId="77777777" w:rsidTr="00A61791">
        <w:trPr>
          <w:trHeight w:val="994"/>
        </w:trPr>
        <w:tc>
          <w:tcPr>
            <w:tcW w:w="760"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2A6132CB" w14:textId="77777777" w:rsidR="00A0587B" w:rsidRPr="008F6F23" w:rsidRDefault="00A0587B"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WMO Member or contributing organization</w:t>
            </w:r>
          </w:p>
        </w:tc>
        <w:tc>
          <w:tcPr>
            <w:tcW w:w="1174"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6DE64E04" w14:textId="77777777" w:rsidR="00A0587B" w:rsidRPr="008F6F23" w:rsidRDefault="00A0587B"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Centre name</w:t>
            </w:r>
          </w:p>
        </w:tc>
        <w:tc>
          <w:tcPr>
            <w:tcW w:w="850"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74BD91A" w14:textId="77777777" w:rsidR="00A0587B" w:rsidRPr="008F6F23" w:rsidRDefault="00A0587B"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WIS function</w:t>
            </w:r>
          </w:p>
        </w:tc>
        <w:tc>
          <w:tcPr>
            <w:tcW w:w="1031" w:type="pct"/>
            <w:gridSpan w:val="2"/>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73D498C7" w14:textId="77777777" w:rsidR="00A0587B" w:rsidRPr="008F6F23" w:rsidRDefault="00A0587B"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Centre Region location</w:t>
            </w:r>
          </w:p>
        </w:tc>
        <w:tc>
          <w:tcPr>
            <w:tcW w:w="625"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3DF5FE6F" w14:textId="77777777" w:rsidR="00A0587B" w:rsidRPr="008F6F23" w:rsidRDefault="00A0587B"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Principal GISC</w:t>
            </w:r>
          </w:p>
        </w:tc>
        <w:tc>
          <w:tcPr>
            <w:tcW w:w="559" w:type="pct"/>
            <w:tcBorders>
              <w:top w:val="single" w:sz="4" w:space="0" w:color="000000"/>
              <w:left w:val="single" w:sz="6" w:space="0" w:color="000000"/>
              <w:bottom w:val="single" w:sz="4" w:space="0" w:color="000000"/>
              <w:right w:val="single" w:sz="6" w:space="0" w:color="000000"/>
            </w:tcBorders>
            <w:tcMar>
              <w:top w:w="80" w:type="dxa"/>
              <w:left w:w="80" w:type="dxa"/>
              <w:bottom w:w="80" w:type="dxa"/>
              <w:right w:w="80" w:type="dxa"/>
            </w:tcMar>
            <w:vAlign w:val="center"/>
          </w:tcPr>
          <w:p w14:paraId="212EB0C8" w14:textId="77777777" w:rsidR="00A0587B" w:rsidRPr="008F6F23" w:rsidRDefault="00A0587B" w:rsidP="006735F9">
            <w:pPr>
              <w:tabs>
                <w:tab w:val="clear" w:pos="1134"/>
              </w:tabs>
              <w:spacing w:before="125" w:after="125" w:line="220" w:lineRule="auto"/>
              <w:jc w:val="center"/>
              <w:rPr>
                <w:rFonts w:eastAsia="Times New Roman" w:cs="Times New Roman"/>
                <w:i/>
                <w:lang w:eastAsia="en-GB"/>
              </w:rPr>
            </w:pPr>
            <w:r w:rsidRPr="008F6F23">
              <w:rPr>
                <w:rFonts w:eastAsia="Times New Roman" w:cs="Times New Roman"/>
                <w:i/>
                <w:lang w:eastAsia="en-GB"/>
              </w:rPr>
              <w:t>Constituent body</w:t>
            </w:r>
          </w:p>
        </w:tc>
      </w:tr>
      <w:tr w:rsidR="00A0587B" w:rsidRPr="008F6F23" w14:paraId="659F2EC7" w14:textId="77777777" w:rsidTr="00A61791">
        <w:trPr>
          <w:trHeight w:val="60"/>
        </w:trPr>
        <w:tc>
          <w:tcPr>
            <w:tcW w:w="760" w:type="pct"/>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86A0B38" w14:textId="77777777" w:rsidR="00A0587B" w:rsidRPr="008F6F23" w:rsidRDefault="00A0587B" w:rsidP="006735F9">
            <w:pPr>
              <w:tabs>
                <w:tab w:val="clear" w:pos="1134"/>
              </w:tabs>
              <w:jc w:val="left"/>
              <w:rPr>
                <w:rFonts w:eastAsia="Times New Roman" w:cs="Times New Roman"/>
                <w:color w:val="1A1A1A"/>
                <w:lang w:eastAsia="en-GB"/>
              </w:rPr>
            </w:pPr>
          </w:p>
        </w:tc>
        <w:tc>
          <w:tcPr>
            <w:tcW w:w="1174" w:type="pct"/>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073D2762" w14:textId="77777777" w:rsidR="00A0587B" w:rsidRPr="008F6F23" w:rsidRDefault="00A0587B" w:rsidP="006735F9">
            <w:pPr>
              <w:tabs>
                <w:tab w:val="clear" w:pos="1134"/>
              </w:tabs>
              <w:jc w:val="left"/>
              <w:rPr>
                <w:rFonts w:eastAsia="Times New Roman" w:cs="Times New Roman"/>
                <w:color w:val="1A1A1A"/>
                <w:lang w:eastAsia="en-GB"/>
              </w:rPr>
            </w:pPr>
          </w:p>
        </w:tc>
        <w:tc>
          <w:tcPr>
            <w:tcW w:w="850" w:type="pct"/>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501C8B61" w14:textId="77777777" w:rsidR="00A0587B" w:rsidRPr="008F6F23" w:rsidRDefault="00A0587B" w:rsidP="006735F9">
            <w:pPr>
              <w:tabs>
                <w:tab w:val="clear" w:pos="1134"/>
              </w:tabs>
              <w:jc w:val="left"/>
              <w:rPr>
                <w:rFonts w:eastAsia="Times New Roman" w:cs="Times New Roman"/>
                <w:color w:val="1A1A1A"/>
                <w:lang w:eastAsia="en-GB"/>
              </w:rPr>
            </w:pPr>
          </w:p>
        </w:tc>
        <w:tc>
          <w:tcPr>
            <w:tcW w:w="241" w:type="pct"/>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21BEB97" w14:textId="77777777" w:rsidR="00A0587B" w:rsidRPr="008F6F23" w:rsidRDefault="00A0587B" w:rsidP="006735F9">
            <w:pPr>
              <w:tabs>
                <w:tab w:val="clear" w:pos="1134"/>
              </w:tabs>
              <w:jc w:val="left"/>
              <w:rPr>
                <w:rFonts w:eastAsia="Times New Roman" w:cs="Times New Roman"/>
                <w:color w:val="1A1A1A"/>
                <w:lang w:eastAsia="en-GB"/>
              </w:rPr>
            </w:pPr>
          </w:p>
        </w:tc>
        <w:tc>
          <w:tcPr>
            <w:tcW w:w="790" w:type="pct"/>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429FA84" w14:textId="77777777" w:rsidR="00A0587B" w:rsidRPr="008F6F23" w:rsidRDefault="00A0587B" w:rsidP="006735F9">
            <w:pPr>
              <w:tabs>
                <w:tab w:val="clear" w:pos="1134"/>
              </w:tabs>
              <w:jc w:val="left"/>
              <w:rPr>
                <w:rFonts w:eastAsia="Times New Roman" w:cs="Times New Roman"/>
                <w:color w:val="1A1A1A"/>
                <w:lang w:eastAsia="en-GB"/>
              </w:rPr>
            </w:pPr>
          </w:p>
        </w:tc>
        <w:tc>
          <w:tcPr>
            <w:tcW w:w="625" w:type="pct"/>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97C5AC4" w14:textId="77777777" w:rsidR="00A0587B" w:rsidRPr="008F6F23" w:rsidRDefault="00A0587B" w:rsidP="006735F9">
            <w:pPr>
              <w:tabs>
                <w:tab w:val="clear" w:pos="1134"/>
              </w:tabs>
              <w:jc w:val="left"/>
              <w:rPr>
                <w:rFonts w:eastAsia="Times New Roman" w:cs="Times New Roman"/>
                <w:color w:val="1A1A1A"/>
                <w:lang w:eastAsia="en-GB"/>
              </w:rPr>
            </w:pPr>
          </w:p>
        </w:tc>
        <w:tc>
          <w:tcPr>
            <w:tcW w:w="559" w:type="pct"/>
            <w:tcBorders>
              <w:top w:val="single" w:sz="4"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2B2EF9D" w14:textId="77777777" w:rsidR="00A0587B" w:rsidRPr="008F6F23" w:rsidRDefault="00A0587B" w:rsidP="006735F9">
            <w:pPr>
              <w:tabs>
                <w:tab w:val="clear" w:pos="1134"/>
              </w:tabs>
              <w:jc w:val="left"/>
              <w:rPr>
                <w:rFonts w:eastAsia="Times New Roman" w:cs="Times New Roman"/>
                <w:color w:val="1A1A1A"/>
                <w:lang w:eastAsia="en-GB"/>
              </w:rPr>
            </w:pPr>
          </w:p>
        </w:tc>
      </w:tr>
    </w:tbl>
    <w:p w14:paraId="26D272D8" w14:textId="77777777" w:rsidR="00A0587B" w:rsidRPr="008F6F23" w:rsidRDefault="00A0587B" w:rsidP="00A0587B">
      <w:pPr>
        <w:spacing w:after="240"/>
        <w:jc w:val="left"/>
        <w:rPr>
          <w:rFonts w:eastAsia="Times New Roman" w:cs="Times New Roman"/>
          <w:lang w:eastAsia="en-GB"/>
        </w:rPr>
      </w:pPr>
    </w:p>
    <w:sectPr w:rsidR="00A0587B" w:rsidRPr="008F6F23" w:rsidSect="0020095E">
      <w:headerReference w:type="even" r:id="rId61"/>
      <w:headerReference w:type="first" r:id="rId62"/>
      <w:pgSz w:w="11907" w:h="16840" w:code="9"/>
      <w:pgMar w:top="1134" w:right="1134" w:bottom="1134" w:left="1134" w:header="1134" w:footer="1134"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nrico Fucile" w:date="2024-01-04T12:20:00Z" w:initials="EF">
    <w:p w14:paraId="672ED449" w14:textId="77777777" w:rsidR="00975D7A" w:rsidRDefault="00975D7A" w:rsidP="00975D7A">
      <w:pPr>
        <w:jc w:val="left"/>
      </w:pPr>
      <w:r>
        <w:rPr>
          <w:rStyle w:val="CommentReference"/>
        </w:rPr>
        <w:annotationRef/>
      </w:r>
      <w:r>
        <w:rPr>
          <w:color w:val="000000"/>
        </w:rPr>
        <w:t>Is this an obligation for the GC to cache all core data?</w:t>
      </w:r>
    </w:p>
  </w:comment>
  <w:comment w:id="5" w:author="Enrico Fucile [2]" w:date="2024-01-04T12:23:00Z" w:initials="EF">
    <w:p w14:paraId="2BA3FF94" w14:textId="77777777" w:rsidR="00975D7A" w:rsidRDefault="00975D7A" w:rsidP="00975D7A">
      <w:pPr>
        <w:jc w:val="left"/>
      </w:pPr>
      <w:r>
        <w:rPr>
          <w:rStyle w:val="CommentReference"/>
        </w:rPr>
        <w:annotationRef/>
      </w:r>
      <w:r>
        <w:rPr>
          <w:color w:val="000000"/>
        </w:rPr>
        <w:t>We don’t have anything on this in the guide</w:t>
      </w:r>
    </w:p>
  </w:comment>
  <w:comment w:id="11" w:author="Enrico Fucile [2]" w:date="2024-01-04T12:25:00Z" w:initials="EF">
    <w:p w14:paraId="46696E6C" w14:textId="77777777" w:rsidR="00975D7A" w:rsidRDefault="00975D7A" w:rsidP="00975D7A">
      <w:pPr>
        <w:jc w:val="left"/>
      </w:pPr>
      <w:r>
        <w:rPr>
          <w:rStyle w:val="CommentReference"/>
        </w:rPr>
        <w:annotationRef/>
      </w:r>
      <w:r>
        <w:rPr>
          <w:color w:val="000000"/>
        </w:rPr>
        <w:t>We need to have info on competencies in the guide</w:t>
      </w:r>
    </w:p>
  </w:comment>
  <w:comment w:id="16" w:author="Enrico Fucile [2]" w:date="2024-01-04T12:31:00Z" w:initials="EF">
    <w:p w14:paraId="5D53AAFB" w14:textId="77777777" w:rsidR="0000762E" w:rsidRDefault="0000762E" w:rsidP="0000762E">
      <w:pPr>
        <w:jc w:val="left"/>
      </w:pPr>
      <w:r>
        <w:rPr>
          <w:rStyle w:val="CommentReference"/>
        </w:rPr>
        <w:annotationRef/>
      </w:r>
      <w:r>
        <w:rPr>
          <w:color w:val="000000"/>
        </w:rPr>
        <w:t xml:space="preserve">This doesn’t sound right given that there is only another technical commission. It may be a leftover from the past when we had more commissions. Moreover we don’t have programmes any more. I would suggest to change this to </w:t>
      </w:r>
    </w:p>
    <w:p w14:paraId="27672756" w14:textId="77777777" w:rsidR="0000762E" w:rsidRDefault="0000762E" w:rsidP="0000762E">
      <w:pPr>
        <w:jc w:val="left"/>
      </w:pPr>
      <w:r>
        <w:rPr>
          <w:color w:val="000000"/>
        </w:rPr>
        <w:t>The development of INFCOM recommendations includes consultation and coordination with SERCOM, the Research Board, partner organisations, and the regional associations as appropriate.</w:t>
      </w:r>
    </w:p>
  </w:comment>
  <w:comment w:id="18" w:author="Enrico Fucile [2]" w:date="2024-01-04T12:40:00Z" w:initials="EF">
    <w:p w14:paraId="1554B36B" w14:textId="77777777" w:rsidR="00D72A27" w:rsidRDefault="00D72A27" w:rsidP="00D72A27">
      <w:pPr>
        <w:jc w:val="left"/>
      </w:pPr>
      <w:r>
        <w:rPr>
          <w:rStyle w:val="CommentReference"/>
        </w:rPr>
        <w:annotationRef/>
      </w:r>
      <w:r>
        <w:rPr>
          <w:color w:val="000000"/>
        </w:rPr>
        <w:t>Audit?</w:t>
      </w:r>
    </w:p>
  </w:comment>
  <w:comment w:id="19" w:author="Enrico Fucile [2]" w:date="2024-01-04T12:41:00Z" w:initials="EF">
    <w:p w14:paraId="7C5FF315" w14:textId="77777777" w:rsidR="00D72A27" w:rsidRDefault="00D72A27" w:rsidP="00D72A27">
      <w:pPr>
        <w:jc w:val="left"/>
      </w:pPr>
      <w:r>
        <w:rPr>
          <w:rStyle w:val="CommentReference"/>
        </w:rPr>
        <w:annotationRef/>
      </w:r>
      <w:r>
        <w:rPr>
          <w:color w:val="000000"/>
        </w:rPr>
        <w:t>Audit procedure in the guide?</w:t>
      </w:r>
    </w:p>
  </w:comment>
  <w:comment w:id="33" w:author="Enrico Fucile [2]" w:date="2024-01-04T12:49:00Z" w:initials="EF">
    <w:p w14:paraId="6C417A6A" w14:textId="77777777" w:rsidR="008F374E" w:rsidRDefault="008F374E" w:rsidP="008F374E">
      <w:pPr>
        <w:jc w:val="left"/>
      </w:pPr>
      <w:r>
        <w:rPr>
          <w:rStyle w:val="CommentReference"/>
        </w:rPr>
        <w:annotationRef/>
      </w:r>
      <w:r>
        <w:rPr>
          <w:color w:val="000000"/>
        </w:rPr>
        <w:t>We don’t have anything in the guide on this</w:t>
      </w:r>
    </w:p>
  </w:comment>
  <w:comment w:id="37" w:author="Enrico Fucile [2]" w:date="2024-01-04T12:50:00Z" w:initials="EF">
    <w:p w14:paraId="3EAEB5F8" w14:textId="77777777" w:rsidR="008F374E" w:rsidRDefault="008F374E" w:rsidP="008F374E">
      <w:pPr>
        <w:jc w:val="left"/>
      </w:pPr>
      <w:r>
        <w:rPr>
          <w:rStyle w:val="CommentReference"/>
        </w:rPr>
        <w:annotationRef/>
      </w:r>
      <w:r>
        <w:rPr>
          <w:color w:val="000000"/>
        </w:rPr>
        <w:t>Reference to the parts of the guide must include the volume. In this case we don’t ave Part VII in Vol. II</w:t>
      </w:r>
    </w:p>
  </w:comment>
  <w:comment w:id="38" w:author="Enrico Fucile [2]" w:date="2024-01-04T12:53:00Z" w:initials="EF">
    <w:p w14:paraId="729F7D1E" w14:textId="77777777" w:rsidR="008F374E" w:rsidRDefault="008F374E" w:rsidP="008F374E">
      <w:pPr>
        <w:jc w:val="left"/>
      </w:pPr>
      <w:r>
        <w:rPr>
          <w:rStyle w:val="CommentReference"/>
        </w:rPr>
        <w:annotationRef/>
      </w:r>
      <w:r>
        <w:rPr>
          <w:color w:val="000000"/>
        </w:rPr>
        <w:t>Do we need to say something on the API?</w:t>
      </w:r>
    </w:p>
  </w:comment>
  <w:comment w:id="39" w:author="Enrico Fucile [2]" w:date="2024-01-04T13:35:00Z" w:initials="EF">
    <w:p w14:paraId="30B664DA" w14:textId="77777777" w:rsidR="007A1D31" w:rsidRDefault="007A1D31" w:rsidP="007A1D31">
      <w:pPr>
        <w:jc w:val="left"/>
      </w:pPr>
      <w:r>
        <w:rPr>
          <w:rStyle w:val="CommentReference"/>
        </w:rPr>
        <w:annotationRef/>
      </w:r>
      <w:r>
        <w:rPr>
          <w:color w:val="000000"/>
        </w:rPr>
        <w:t>We don’t say anything on wcmp2 here because it’s in tech spec 1</w:t>
      </w:r>
    </w:p>
  </w:comment>
  <w:comment w:id="40" w:author="Enrico Fucile [2]" w:date="2024-01-04T13:00:00Z" w:initials="EF">
    <w:p w14:paraId="687178C7" w14:textId="77777777" w:rsidR="00114DAF" w:rsidRDefault="00E9548B" w:rsidP="00114DAF">
      <w:pPr>
        <w:jc w:val="left"/>
      </w:pPr>
      <w:r>
        <w:rPr>
          <w:rStyle w:val="CommentReference"/>
        </w:rPr>
        <w:annotationRef/>
      </w:r>
      <w:r w:rsidR="00114DAF">
        <w:t xml:space="preserve">topic structure in appendix E </w:t>
      </w:r>
    </w:p>
  </w:comment>
  <w:comment w:id="46" w:author="Enrico Fucile [2]" w:date="2024-01-04T13:18:00Z" w:initials="EF">
    <w:p w14:paraId="5DFD47F1" w14:textId="66D058C1" w:rsidR="002E3A9C" w:rsidRDefault="002E3A9C" w:rsidP="002E3A9C">
      <w:pPr>
        <w:jc w:val="left"/>
      </w:pPr>
      <w:r>
        <w:rPr>
          <w:rStyle w:val="CommentReference"/>
        </w:rPr>
        <w:annotationRef/>
      </w:r>
      <w:r>
        <w:rPr>
          <w:color w:val="000000"/>
        </w:rPr>
        <w:t>Are we providing the procedure to designate a Global Service in the guide? I think that this is more suitable for the Manual if we need it.</w:t>
      </w:r>
    </w:p>
  </w:comment>
  <w:comment w:id="50" w:author="Enrico Fucile [2]" w:date="2024-01-04T13:21:00Z" w:initials="EF">
    <w:p w14:paraId="6C89BABA" w14:textId="77777777" w:rsidR="002E3A9C" w:rsidRDefault="002E3A9C" w:rsidP="002E3A9C">
      <w:pPr>
        <w:jc w:val="left"/>
      </w:pPr>
      <w:r>
        <w:rPr>
          <w:rStyle w:val="CommentReference"/>
        </w:rPr>
        <w:annotationRef/>
      </w:r>
      <w:r>
        <w:rPr>
          <w:color w:val="000000"/>
        </w:rPr>
        <w:t>Info on expected service level … required in the guide</w:t>
      </w:r>
    </w:p>
  </w:comment>
  <w:comment w:id="55" w:author="Enrico Fucile [2]" w:date="2024-01-04T13:25:00Z" w:initials="EF">
    <w:p w14:paraId="292FECCF" w14:textId="77777777" w:rsidR="00111711" w:rsidRDefault="00111711" w:rsidP="00111711">
      <w:pPr>
        <w:jc w:val="left"/>
      </w:pPr>
      <w:r>
        <w:rPr>
          <w:rStyle w:val="CommentReference"/>
        </w:rPr>
        <w:annotationRef/>
      </w:r>
      <w:r>
        <w:rPr>
          <w:color w:val="000000"/>
        </w:rPr>
        <w:t>Is this an obligation for GC to cache all core data?</w:t>
      </w:r>
    </w:p>
  </w:comment>
  <w:comment w:id="59" w:author="Enrico Fucile [2]" w:date="2024-01-04T13:28:00Z" w:initials="EF">
    <w:p w14:paraId="6B080262" w14:textId="77777777" w:rsidR="00111711" w:rsidRDefault="00111711" w:rsidP="00111711">
      <w:pPr>
        <w:jc w:val="left"/>
      </w:pPr>
      <w:r>
        <w:rPr>
          <w:rStyle w:val="CommentReference"/>
        </w:rPr>
        <w:annotationRef/>
      </w:r>
      <w:r>
        <w:rPr>
          <w:color w:val="000000"/>
        </w:rPr>
        <w:t>An API to browse?</w:t>
      </w:r>
    </w:p>
  </w:comment>
  <w:comment w:id="66" w:author="Enrico Fucile [2]" w:date="2024-01-04T13:50:00Z" w:initials="EF">
    <w:p w14:paraId="1F99B9B2" w14:textId="77777777" w:rsidR="00114DAF" w:rsidRDefault="00114DAF" w:rsidP="00114DAF">
      <w:pPr>
        <w:jc w:val="left"/>
      </w:pPr>
      <w:r>
        <w:rPr>
          <w:rStyle w:val="CommentReference"/>
        </w:rPr>
        <w:annotationRef/>
      </w:r>
      <w:r>
        <w:rPr>
          <w:color w:val="000000"/>
        </w:rPr>
        <w:t xml:space="preserve">URL protocols for data and metadata access to be described in the guide. </w:t>
      </w:r>
    </w:p>
  </w:comment>
  <w:comment w:id="69" w:author="Enrico Fucile [2]" w:date="2024-01-04T13:53:00Z" w:initials="EF">
    <w:p w14:paraId="58586EA4" w14:textId="77777777" w:rsidR="00114DAF" w:rsidRDefault="00114DAF" w:rsidP="00114DAF">
      <w:pPr>
        <w:jc w:val="left"/>
      </w:pPr>
      <w:r>
        <w:rPr>
          <w:rStyle w:val="CommentReference"/>
        </w:rPr>
        <w:annotationRef/>
      </w:r>
      <w:r>
        <w:rPr>
          <w:color w:val="000000"/>
        </w:rPr>
        <w:t>Notification message in appendix F</w:t>
      </w:r>
    </w:p>
  </w:comment>
  <w:comment w:id="78" w:author="Enrico Fucile [2]" w:date="2024-01-04T13:57:00Z" w:initials="EF">
    <w:p w14:paraId="52980E11" w14:textId="77777777" w:rsidR="00A21C2D" w:rsidRDefault="00A21C2D" w:rsidP="00A21C2D">
      <w:pPr>
        <w:jc w:val="left"/>
      </w:pPr>
      <w:r>
        <w:rPr>
          <w:rStyle w:val="CommentReference"/>
        </w:rPr>
        <w:annotationRef/>
      </w:r>
      <w:r>
        <w:rPr>
          <w:color w:val="000000"/>
        </w:rPr>
        <w:t>Message broker format and protocol to be in the guide</w:t>
      </w:r>
    </w:p>
  </w:comment>
  <w:comment w:id="82" w:author="Enrico Fucile [2]" w:date="2024-01-04T13:58:00Z" w:initials="EF">
    <w:p w14:paraId="59CCCE04" w14:textId="77777777" w:rsidR="00A21C2D" w:rsidRDefault="00A21C2D" w:rsidP="00A21C2D">
      <w:pPr>
        <w:jc w:val="left"/>
      </w:pPr>
      <w:r>
        <w:rPr>
          <w:rStyle w:val="CommentReference"/>
        </w:rPr>
        <w:annotationRef/>
      </w:r>
      <w:r>
        <w:rPr>
          <w:color w:val="000000"/>
        </w:rPr>
        <w:t>This needs to be modifies. The topic structure is in appendix E and I don’t think we decided to have a process for …</w:t>
      </w:r>
    </w:p>
  </w:comment>
  <w:comment w:id="83" w:author="Enrico Fucile [2]" w:date="2024-01-04T14:00:00Z" w:initials="EF">
    <w:p w14:paraId="2AA5088F" w14:textId="77777777" w:rsidR="00A21C2D" w:rsidRDefault="00A21C2D" w:rsidP="00A21C2D">
      <w:pPr>
        <w:jc w:val="left"/>
      </w:pPr>
      <w:r>
        <w:rPr>
          <w:rStyle w:val="CommentReference"/>
        </w:rPr>
        <w:annotationRef/>
      </w:r>
      <w:r>
        <w:rPr>
          <w:color w:val="000000"/>
        </w:rPr>
        <w:t>Info on interconnection between GBs to be included in the guide</w:t>
      </w:r>
    </w:p>
  </w:comment>
  <w:comment w:id="86" w:author="Enrico Fucile [2]" w:date="2024-01-04T14:03:00Z" w:initials="EF">
    <w:p w14:paraId="5DA28D68" w14:textId="77777777" w:rsidR="00A21C2D" w:rsidRDefault="00A21C2D" w:rsidP="00A21C2D">
      <w:pPr>
        <w:jc w:val="left"/>
      </w:pPr>
      <w:r>
        <w:rPr>
          <w:rStyle w:val="CommentReference"/>
        </w:rPr>
        <w:annotationRef/>
      </w:r>
      <w:r>
        <w:rPr>
          <w:color w:val="000000"/>
        </w:rPr>
        <w:t>Do we need to mention the guide here?</w:t>
      </w:r>
    </w:p>
  </w:comment>
  <w:comment w:id="89" w:author="Enrico Fucile [2]" w:date="2024-01-04T14:04:00Z" w:initials="EF">
    <w:p w14:paraId="2ECB0B2A" w14:textId="77777777" w:rsidR="00A21C2D" w:rsidRDefault="00A21C2D" w:rsidP="00A21C2D">
      <w:pPr>
        <w:jc w:val="left"/>
      </w:pPr>
      <w:r>
        <w:rPr>
          <w:rStyle w:val="CommentReference"/>
        </w:rPr>
        <w:annotationRef/>
      </w:r>
      <w:r>
        <w:rPr>
          <w:color w:val="000000"/>
        </w:rPr>
        <w:t>TODO: verify we have this in the guide</w:t>
      </w:r>
    </w:p>
  </w:comment>
  <w:comment w:id="93" w:author="Enrico Fucile [2]" w:date="2024-01-04T14:05:00Z" w:initials="EF">
    <w:p w14:paraId="57931364" w14:textId="77777777" w:rsidR="00A21C2D" w:rsidRDefault="00A21C2D" w:rsidP="00A21C2D">
      <w:pPr>
        <w:jc w:val="left"/>
      </w:pPr>
      <w:r>
        <w:rPr>
          <w:rStyle w:val="CommentReference"/>
        </w:rPr>
        <w:annotationRef/>
      </w:r>
      <w:r>
        <w:rPr>
          <w:color w:val="000000"/>
        </w:rPr>
        <w:t>This is clearly an obligation  for the GB to cache all core data</w:t>
      </w:r>
    </w:p>
  </w:comment>
  <w:comment w:id="94" w:author="Enrico Fucile [2]" w:date="2024-01-04T14:06:00Z" w:initials="EF">
    <w:p w14:paraId="3593C767" w14:textId="77777777" w:rsidR="00A21C2D" w:rsidRDefault="00A21C2D" w:rsidP="00A21C2D">
      <w:pPr>
        <w:jc w:val="left"/>
      </w:pPr>
      <w:r>
        <w:rPr>
          <w:rStyle w:val="CommentReference"/>
        </w:rPr>
        <w:annotationRef/>
      </w:r>
      <w:r>
        <w:rPr>
          <w:color w:val="000000"/>
        </w:rPr>
        <w:t>TODO Verify we have this in the guide.</w:t>
      </w:r>
    </w:p>
  </w:comment>
  <w:comment w:id="97" w:author="Enrico Fucile [2]" w:date="2024-01-04T14:08:00Z" w:initials="EF">
    <w:p w14:paraId="690876BB" w14:textId="77777777" w:rsidR="007306FE" w:rsidRDefault="007306FE" w:rsidP="007306FE">
      <w:pPr>
        <w:jc w:val="left"/>
      </w:pPr>
      <w:r>
        <w:rPr>
          <w:rStyle w:val="CommentReference"/>
        </w:rPr>
        <w:annotationRef/>
      </w:r>
      <w:r>
        <w:rPr>
          <w:color w:val="000000"/>
        </w:rPr>
        <w:t>Again URL protocol for data and metadata download</w:t>
      </w:r>
    </w:p>
  </w:comment>
  <w:comment w:id="102" w:author="Enrico Fucile [2]" w:date="2024-01-04T14:09:00Z" w:initials="EF">
    <w:p w14:paraId="29499214" w14:textId="77777777" w:rsidR="007306FE" w:rsidRDefault="007306FE" w:rsidP="007306FE">
      <w:pPr>
        <w:jc w:val="left"/>
      </w:pPr>
      <w:r>
        <w:rPr>
          <w:rStyle w:val="CommentReference"/>
        </w:rPr>
        <w:annotationRef/>
      </w:r>
      <w:r>
        <w:rPr>
          <w:color w:val="000000"/>
        </w:rPr>
        <w:t>Message Broker protocol and format specified in the guide?</w:t>
      </w:r>
    </w:p>
  </w:comment>
  <w:comment w:id="112" w:author="Enrico Fucile [2]" w:date="2024-01-04T14:11:00Z" w:initials="EF">
    <w:p w14:paraId="78105B2A" w14:textId="77777777" w:rsidR="007306FE" w:rsidRDefault="007306FE" w:rsidP="007306FE">
      <w:pPr>
        <w:jc w:val="left"/>
      </w:pPr>
      <w:r>
        <w:rPr>
          <w:rStyle w:val="CommentReference"/>
        </w:rPr>
        <w:annotationRef/>
      </w:r>
      <w:r>
        <w:rPr>
          <w:color w:val="000000"/>
        </w:rPr>
        <w:t>We should mention the publication of the catalogue as a zip file and the recovery from the zip file here</w:t>
      </w:r>
    </w:p>
  </w:comment>
  <w:comment w:id="113" w:author="Enrico Fucile [2]" w:date="2024-01-04T14:12:00Z" w:initials="EF">
    <w:p w14:paraId="70E6F2AB" w14:textId="77777777" w:rsidR="007306FE" w:rsidRDefault="007306FE" w:rsidP="007306FE">
      <w:pPr>
        <w:jc w:val="left"/>
      </w:pPr>
      <w:r>
        <w:rPr>
          <w:rStyle w:val="CommentReference"/>
        </w:rPr>
        <w:annotationRef/>
      </w:r>
      <w:r>
        <w:rPr>
          <w:color w:val="000000"/>
        </w:rPr>
        <w:t>Quality assessment of metadata to be added in the guide</w:t>
      </w:r>
    </w:p>
  </w:comment>
  <w:comment w:id="116" w:author="Enrico Fucile [2]" w:date="2024-01-04T14:22:00Z" w:initials="EF">
    <w:p w14:paraId="14307AE6" w14:textId="77777777" w:rsidR="0093013D" w:rsidRDefault="0093013D" w:rsidP="0093013D">
      <w:pPr>
        <w:jc w:val="left"/>
      </w:pPr>
      <w:r>
        <w:rPr>
          <w:rStyle w:val="CommentReference"/>
        </w:rPr>
        <w:annotationRef/>
      </w:r>
      <w:r>
        <w:rPr>
          <w:color w:val="000000"/>
        </w:rPr>
        <w:t>Monitoring metrics to be defined in the guide</w:t>
      </w:r>
    </w:p>
  </w:comment>
  <w:comment w:id="119" w:author="Enrico Fucile [2]" w:date="2024-01-04T14:23:00Z" w:initials="EF">
    <w:p w14:paraId="4FA8FC17" w14:textId="77777777" w:rsidR="0093013D" w:rsidRDefault="0093013D" w:rsidP="0093013D">
      <w:pPr>
        <w:jc w:val="left"/>
      </w:pPr>
      <w:r>
        <w:rPr>
          <w:rStyle w:val="CommentReference"/>
        </w:rPr>
        <w:annotationRef/>
      </w:r>
      <w:r>
        <w:rPr>
          <w:color w:val="000000"/>
        </w:rPr>
        <w:t>Tech specs of a global monitor to be in the guide</w:t>
      </w:r>
    </w:p>
  </w:comment>
  <w:comment w:id="122" w:author="Enrico Fucile [2]" w:date="2024-01-04T14:24:00Z" w:initials="EF">
    <w:p w14:paraId="1DD103D5" w14:textId="77777777" w:rsidR="0093013D" w:rsidRDefault="0093013D" w:rsidP="0093013D">
      <w:pPr>
        <w:jc w:val="left"/>
      </w:pPr>
      <w:r>
        <w:rPr>
          <w:rStyle w:val="CommentReference"/>
        </w:rPr>
        <w:annotationRef/>
      </w:r>
      <w:r>
        <w:rPr>
          <w:color w:val="000000"/>
        </w:rPr>
        <w:t>What does it mean?</w:t>
      </w:r>
    </w:p>
  </w:comment>
  <w:comment w:id="123" w:author="Enrico Fucile [2]" w:date="2024-01-04T14:24:00Z" w:initials="EF">
    <w:p w14:paraId="4493BC2E" w14:textId="77777777" w:rsidR="0093013D" w:rsidRDefault="0093013D" w:rsidP="0093013D">
      <w:pPr>
        <w:jc w:val="left"/>
      </w:pPr>
      <w:r>
        <w:rPr>
          <w:rStyle w:val="CommentReference"/>
        </w:rPr>
        <w:annotationRef/>
      </w:r>
      <w:r>
        <w:rPr>
          <w:color w:val="000000"/>
        </w:rPr>
        <w:t>Incident management process to be described in the guide</w:t>
      </w:r>
    </w:p>
  </w:comment>
  <w:comment w:id="128" w:author="Enrico Fucile [2]" w:date="2024-01-04T13:33:00Z" w:initials="EF">
    <w:p w14:paraId="7B3967AD" w14:textId="56214181" w:rsidR="00111711" w:rsidRDefault="00111711" w:rsidP="00111711">
      <w:pPr>
        <w:jc w:val="left"/>
      </w:pPr>
      <w:r>
        <w:rPr>
          <w:rStyle w:val="CommentReference"/>
        </w:rPr>
        <w:annotationRef/>
      </w:r>
      <w:r>
        <w:rPr>
          <w:color w:val="000000"/>
        </w:rPr>
        <w:t>WCMP2 to be added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2ED449" w15:done="0"/>
  <w15:commentEx w15:paraId="2BA3FF94" w15:done="0"/>
  <w15:commentEx w15:paraId="46696E6C" w15:done="0"/>
  <w15:commentEx w15:paraId="27672756" w15:done="0"/>
  <w15:commentEx w15:paraId="1554B36B" w15:done="0"/>
  <w15:commentEx w15:paraId="7C5FF315" w15:done="0"/>
  <w15:commentEx w15:paraId="6C417A6A" w15:done="0"/>
  <w15:commentEx w15:paraId="3EAEB5F8" w15:done="0"/>
  <w15:commentEx w15:paraId="729F7D1E" w15:done="0"/>
  <w15:commentEx w15:paraId="30B664DA" w15:done="0"/>
  <w15:commentEx w15:paraId="687178C7" w15:done="0"/>
  <w15:commentEx w15:paraId="5DFD47F1" w15:done="0"/>
  <w15:commentEx w15:paraId="6C89BABA" w15:done="0"/>
  <w15:commentEx w15:paraId="292FECCF" w15:done="0"/>
  <w15:commentEx w15:paraId="6B080262" w15:done="0"/>
  <w15:commentEx w15:paraId="1F99B9B2" w15:done="0"/>
  <w15:commentEx w15:paraId="58586EA4" w15:done="0"/>
  <w15:commentEx w15:paraId="52980E11" w15:done="0"/>
  <w15:commentEx w15:paraId="59CCCE04" w15:done="0"/>
  <w15:commentEx w15:paraId="2AA5088F" w15:done="0"/>
  <w15:commentEx w15:paraId="5DA28D68" w15:done="0"/>
  <w15:commentEx w15:paraId="2ECB0B2A" w15:done="0"/>
  <w15:commentEx w15:paraId="57931364" w15:done="0"/>
  <w15:commentEx w15:paraId="3593C767" w15:done="0"/>
  <w15:commentEx w15:paraId="690876BB" w15:done="0"/>
  <w15:commentEx w15:paraId="29499214" w15:done="0"/>
  <w15:commentEx w15:paraId="78105B2A" w15:done="0"/>
  <w15:commentEx w15:paraId="70E6F2AB" w15:done="0"/>
  <w15:commentEx w15:paraId="14307AE6" w15:done="0"/>
  <w15:commentEx w15:paraId="4FA8FC17" w15:done="0"/>
  <w15:commentEx w15:paraId="1DD103D5" w15:done="0"/>
  <w15:commentEx w15:paraId="4493BC2E" w15:done="0"/>
  <w15:commentEx w15:paraId="7B3967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B582A8A" w16cex:dateUtc="2024-01-04T11:20:00Z"/>
  <w16cex:commentExtensible w16cex:durableId="74C6E361" w16cex:dateUtc="2024-01-04T11:23:00Z"/>
  <w16cex:commentExtensible w16cex:durableId="2F3A09AF" w16cex:dateUtc="2024-01-04T11:25:00Z"/>
  <w16cex:commentExtensible w16cex:durableId="1C816109" w16cex:dateUtc="2024-01-04T11:31:00Z"/>
  <w16cex:commentExtensible w16cex:durableId="1C78DCB4" w16cex:dateUtc="2024-01-04T11:40:00Z"/>
  <w16cex:commentExtensible w16cex:durableId="01DE70FD" w16cex:dateUtc="2024-01-04T11:41:00Z"/>
  <w16cex:commentExtensible w16cex:durableId="261E280D" w16cex:dateUtc="2024-01-04T11:49:00Z"/>
  <w16cex:commentExtensible w16cex:durableId="377554AA" w16cex:dateUtc="2024-01-04T11:50:00Z"/>
  <w16cex:commentExtensible w16cex:durableId="0AA931F1" w16cex:dateUtc="2024-01-04T11:53:00Z"/>
  <w16cex:commentExtensible w16cex:durableId="6AAC64AD" w16cex:dateUtc="2024-01-04T12:35:00Z"/>
  <w16cex:commentExtensible w16cex:durableId="0942CEAC" w16cex:dateUtc="2024-01-04T12:00:00Z"/>
  <w16cex:commentExtensible w16cex:durableId="36EDF3DB" w16cex:dateUtc="2024-01-04T12:18:00Z"/>
  <w16cex:commentExtensible w16cex:durableId="2378D827" w16cex:dateUtc="2024-01-04T12:21:00Z"/>
  <w16cex:commentExtensible w16cex:durableId="32EB947D" w16cex:dateUtc="2024-01-04T12:25:00Z"/>
  <w16cex:commentExtensible w16cex:durableId="710471B1" w16cex:dateUtc="2024-01-04T12:28:00Z"/>
  <w16cex:commentExtensible w16cex:durableId="2501C0F7" w16cex:dateUtc="2024-01-04T12:50:00Z"/>
  <w16cex:commentExtensible w16cex:durableId="4B2D1987" w16cex:dateUtc="2024-01-04T12:53:00Z"/>
  <w16cex:commentExtensible w16cex:durableId="3A5EFB62" w16cex:dateUtc="2024-01-04T12:57:00Z"/>
  <w16cex:commentExtensible w16cex:durableId="7DD5949E" w16cex:dateUtc="2024-01-04T12:58:00Z"/>
  <w16cex:commentExtensible w16cex:durableId="3EE8E379" w16cex:dateUtc="2024-01-04T13:00:00Z"/>
  <w16cex:commentExtensible w16cex:durableId="4C8C3503" w16cex:dateUtc="2024-01-04T13:03:00Z"/>
  <w16cex:commentExtensible w16cex:durableId="0C4C21C2" w16cex:dateUtc="2024-01-04T13:04:00Z"/>
  <w16cex:commentExtensible w16cex:durableId="2F9FA487" w16cex:dateUtc="2024-01-04T13:05:00Z"/>
  <w16cex:commentExtensible w16cex:durableId="2FABCD6E" w16cex:dateUtc="2024-01-04T13:06:00Z"/>
  <w16cex:commentExtensible w16cex:durableId="7B87DBDA" w16cex:dateUtc="2024-01-04T13:08:00Z"/>
  <w16cex:commentExtensible w16cex:durableId="2E67BC5F" w16cex:dateUtc="2024-01-04T13:09:00Z"/>
  <w16cex:commentExtensible w16cex:durableId="69E9E1EC" w16cex:dateUtc="2024-01-04T13:11:00Z"/>
  <w16cex:commentExtensible w16cex:durableId="2875CA1F" w16cex:dateUtc="2024-01-04T13:12:00Z"/>
  <w16cex:commentExtensible w16cex:durableId="62BD0BCB" w16cex:dateUtc="2024-01-04T13:22:00Z"/>
  <w16cex:commentExtensible w16cex:durableId="49F73D6E" w16cex:dateUtc="2024-01-04T13:23:00Z"/>
  <w16cex:commentExtensible w16cex:durableId="2C6BD52A" w16cex:dateUtc="2024-01-04T13:24:00Z"/>
  <w16cex:commentExtensible w16cex:durableId="028B1486" w16cex:dateUtc="2024-01-04T13:24:00Z"/>
  <w16cex:commentExtensible w16cex:durableId="2B6A3F0F" w16cex:dateUtc="2024-01-04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2ED449" w16cid:durableId="3B582A8A"/>
  <w16cid:commentId w16cid:paraId="2BA3FF94" w16cid:durableId="74C6E361"/>
  <w16cid:commentId w16cid:paraId="46696E6C" w16cid:durableId="2F3A09AF"/>
  <w16cid:commentId w16cid:paraId="27672756" w16cid:durableId="1C816109"/>
  <w16cid:commentId w16cid:paraId="1554B36B" w16cid:durableId="1C78DCB4"/>
  <w16cid:commentId w16cid:paraId="7C5FF315" w16cid:durableId="01DE70FD"/>
  <w16cid:commentId w16cid:paraId="6C417A6A" w16cid:durableId="261E280D"/>
  <w16cid:commentId w16cid:paraId="3EAEB5F8" w16cid:durableId="377554AA"/>
  <w16cid:commentId w16cid:paraId="729F7D1E" w16cid:durableId="0AA931F1"/>
  <w16cid:commentId w16cid:paraId="30B664DA" w16cid:durableId="6AAC64AD"/>
  <w16cid:commentId w16cid:paraId="687178C7" w16cid:durableId="0942CEAC"/>
  <w16cid:commentId w16cid:paraId="5DFD47F1" w16cid:durableId="36EDF3DB"/>
  <w16cid:commentId w16cid:paraId="6C89BABA" w16cid:durableId="2378D827"/>
  <w16cid:commentId w16cid:paraId="292FECCF" w16cid:durableId="32EB947D"/>
  <w16cid:commentId w16cid:paraId="6B080262" w16cid:durableId="710471B1"/>
  <w16cid:commentId w16cid:paraId="1F99B9B2" w16cid:durableId="2501C0F7"/>
  <w16cid:commentId w16cid:paraId="58586EA4" w16cid:durableId="4B2D1987"/>
  <w16cid:commentId w16cid:paraId="52980E11" w16cid:durableId="3A5EFB62"/>
  <w16cid:commentId w16cid:paraId="59CCCE04" w16cid:durableId="7DD5949E"/>
  <w16cid:commentId w16cid:paraId="2AA5088F" w16cid:durableId="3EE8E379"/>
  <w16cid:commentId w16cid:paraId="5DA28D68" w16cid:durableId="4C8C3503"/>
  <w16cid:commentId w16cid:paraId="2ECB0B2A" w16cid:durableId="0C4C21C2"/>
  <w16cid:commentId w16cid:paraId="57931364" w16cid:durableId="2F9FA487"/>
  <w16cid:commentId w16cid:paraId="3593C767" w16cid:durableId="2FABCD6E"/>
  <w16cid:commentId w16cid:paraId="690876BB" w16cid:durableId="7B87DBDA"/>
  <w16cid:commentId w16cid:paraId="29499214" w16cid:durableId="2E67BC5F"/>
  <w16cid:commentId w16cid:paraId="78105B2A" w16cid:durableId="69E9E1EC"/>
  <w16cid:commentId w16cid:paraId="70E6F2AB" w16cid:durableId="2875CA1F"/>
  <w16cid:commentId w16cid:paraId="14307AE6" w16cid:durableId="62BD0BCB"/>
  <w16cid:commentId w16cid:paraId="4FA8FC17" w16cid:durableId="49F73D6E"/>
  <w16cid:commentId w16cid:paraId="1DD103D5" w16cid:durableId="2C6BD52A"/>
  <w16cid:commentId w16cid:paraId="4493BC2E" w16cid:durableId="028B1486"/>
  <w16cid:commentId w16cid:paraId="7B3967AD" w16cid:durableId="2B6A3F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A7D1E" w14:textId="77777777" w:rsidR="0014648C" w:rsidRDefault="0014648C">
      <w:r>
        <w:separator/>
      </w:r>
    </w:p>
    <w:p w14:paraId="50DEB05A" w14:textId="77777777" w:rsidR="0014648C" w:rsidRDefault="0014648C"/>
    <w:p w14:paraId="0A205F57" w14:textId="77777777" w:rsidR="0014648C" w:rsidRDefault="0014648C"/>
  </w:endnote>
  <w:endnote w:type="continuationSeparator" w:id="0">
    <w:p w14:paraId="7F80FD3F" w14:textId="77777777" w:rsidR="0014648C" w:rsidRDefault="0014648C">
      <w:r>
        <w:continuationSeparator/>
      </w:r>
    </w:p>
    <w:p w14:paraId="12805765" w14:textId="77777777" w:rsidR="0014648C" w:rsidRDefault="0014648C"/>
    <w:p w14:paraId="60A57AC2" w14:textId="77777777" w:rsidR="0014648C" w:rsidRDefault="0014648C"/>
  </w:endnote>
  <w:endnote w:type="continuationNotice" w:id="1">
    <w:p w14:paraId="459118A4" w14:textId="77777777" w:rsidR="0014648C" w:rsidRDefault="00146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nivers">
    <w:panose1 w:val="020B0503020202020204"/>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oneSans">
    <w:altName w:val="Calibri"/>
    <w:panose1 w:val="020B0604020202020204"/>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TIX">
    <w:altName w:val="Calibri"/>
    <w:panose1 w:val="00000000000000000000"/>
    <w:charset w:val="4D"/>
    <w:family w:val="auto"/>
    <w:notTrueType/>
    <w:pitch w:val="variable"/>
    <w:sig w:usb0="00000001" w:usb1="00000040" w:usb2="00000000" w:usb3="00000000" w:csb0="80000001" w:csb1="00000000"/>
  </w:font>
  <w:font w:name="STIX Math">
    <w:altName w:val="Calibri"/>
    <w:panose1 w:val="020B0604020202020204"/>
    <w:charset w:val="00"/>
    <w:family w:val="modern"/>
    <w:notTrueType/>
    <w:pitch w:val="variable"/>
    <w:sig w:usb0="A0002AFF" w:usb1="4200FDFF" w:usb2="02000020" w:usb3="00000000" w:csb0="000001FF" w:csb1="00000000"/>
  </w:font>
  <w:font w:name="StoneSerif-SemiboldItalic">
    <w:altName w:val="Verdana"/>
    <w:panose1 w:val="020B0604020202020204"/>
    <w:charset w:val="00"/>
    <w:family w:val="roman"/>
    <w:pitch w:val="variable"/>
    <w:sig w:usb0="00000003" w:usb1="00000000" w:usb2="00000000" w:usb3="00000000" w:csb0="00000001" w:csb1="00000000"/>
  </w:font>
  <w:font w:name="StoneSans-Semibold">
    <w:altName w:val="Verdana"/>
    <w:panose1 w:val="020B0604020202020204"/>
    <w:charset w:val="4D"/>
    <w:family w:val="auto"/>
    <w:notTrueType/>
    <w:pitch w:val="default"/>
    <w:sig w:usb0="00000003" w:usb1="00000000" w:usb2="00000000" w:usb3="00000000" w:csb0="00000001" w:csb1="00000000"/>
  </w:font>
  <w:font w:name="StoneSans-Bold">
    <w:altName w:val="Cambria"/>
    <w:panose1 w:val="020B0604020202020204"/>
    <w:charset w:val="00"/>
    <w:family w:val="roman"/>
    <w:pitch w:val="variable"/>
    <w:sig w:usb0="00000003" w:usb1="00000000" w:usb2="00000000" w:usb3="00000000" w:csb0="00000001" w:csb1="00000000"/>
  </w:font>
  <w:font w:name="StoneSansITC-Medium">
    <w:altName w:val="Calibri"/>
    <w:panose1 w:val="020B0604020202020204"/>
    <w:charset w:val="4D"/>
    <w:family w:val="auto"/>
    <w:notTrueType/>
    <w:pitch w:val="default"/>
    <w:sig w:usb0="00000003" w:usb1="00000000" w:usb2="00000000" w:usb3="00000000" w:csb0="00000001" w:csb1="00000000"/>
  </w:font>
  <w:font w:name="StoneSansITC-Medium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modern"/>
    <w:pitch w:val="fixed"/>
    <w:sig w:usb0="E0002AFF" w:usb1="C0007843" w:usb2="00000009" w:usb3="00000000" w:csb0="000001FF" w:csb1="00000000"/>
  </w:font>
  <w:font w:name="StoneSansITC-SemiBold">
    <w:altName w:val="Calibri"/>
    <w:panose1 w:val="020B0604020202020204"/>
    <w:charset w:val="4D"/>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one Sans ITC">
    <w:altName w:val="Calibri"/>
    <w:panose1 w:val="020B0604020202020204"/>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
    <w:altName w:val="MS Mincho"/>
    <w:panose1 w:val="020B0604020202020204"/>
    <w:charset w:val="80"/>
    <w:family w:val="auto"/>
    <w:notTrueType/>
    <w:pitch w:val="variable"/>
    <w:sig w:usb0="00000001" w:usb1="08070000" w:usb2="00000010" w:usb3="00000000" w:csb0="00020000" w:csb1="00000000"/>
  </w:font>
  <w:font w:name="StoneSerif">
    <w:altName w:val="Calibri"/>
    <w:panose1 w:val="020B0604020202020204"/>
    <w:charset w:val="4D"/>
    <w:family w:val="auto"/>
    <w:notTrueType/>
    <w:pitch w:val="default"/>
    <w:sig w:usb0="00000003" w:usb1="00000000" w:usb2="00000000" w:usb3="00000000" w:csb0="00000001" w:csb1="00000000"/>
  </w:font>
  <w:font w:name="Stone Sans ITC Bold">
    <w:altName w:val="Calibri"/>
    <w:panose1 w:val="020B0604020202020204"/>
    <w:charset w:val="00"/>
    <w:family w:val="swiss"/>
    <w:notTrueType/>
    <w:pitch w:val="variable"/>
    <w:sig w:usb0="A00002FF" w:usb1="5000205B" w:usb2="00000000" w:usb3="00000000" w:csb0="00000097"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AE309" w14:textId="77777777" w:rsidR="0014648C" w:rsidRDefault="0014648C">
      <w:r>
        <w:separator/>
      </w:r>
    </w:p>
  </w:footnote>
  <w:footnote w:type="continuationSeparator" w:id="0">
    <w:p w14:paraId="62D88DA3" w14:textId="77777777" w:rsidR="0014648C" w:rsidRDefault="0014648C">
      <w:r>
        <w:continuationSeparator/>
      </w:r>
    </w:p>
    <w:p w14:paraId="28BEA25F" w14:textId="77777777" w:rsidR="0014648C" w:rsidRDefault="0014648C"/>
    <w:p w14:paraId="3467EF87" w14:textId="77777777" w:rsidR="0014648C" w:rsidRDefault="0014648C"/>
  </w:footnote>
  <w:footnote w:type="continuationNotice" w:id="1">
    <w:p w14:paraId="100228BE" w14:textId="77777777" w:rsidR="0014648C" w:rsidRDefault="0014648C"/>
  </w:footnote>
  <w:footnote w:id="2">
    <w:p w14:paraId="69F3237E" w14:textId="77777777" w:rsidR="0044762B" w:rsidRDefault="0044762B" w:rsidP="0044762B">
      <w:pPr>
        <w:jc w:val="left"/>
      </w:pPr>
      <w:r>
        <w:rPr>
          <w:vertAlign w:val="superscript"/>
        </w:rPr>
        <w:footnoteRef/>
      </w:r>
      <w:r>
        <w:t xml:space="preserve"> W3C study of practices and tooling for Web data standardization </w:t>
      </w:r>
      <w:hyperlink r:id="rId1" w:anchor="introduction">
        <w:r w:rsidRPr="008F6F23">
          <w:rPr>
            <w:color w:val="0000FF"/>
          </w:rPr>
          <w:t>https://www.w3.org/2017/12/odi-study/#introduction</w:t>
        </w:r>
      </w:hyperlink>
      <w:r>
        <w:t xml:space="preserve"> </w:t>
      </w:r>
    </w:p>
  </w:footnote>
  <w:footnote w:id="3">
    <w:p w14:paraId="2FA59814" w14:textId="77777777" w:rsidR="0044762B" w:rsidRDefault="0044762B" w:rsidP="0044762B">
      <w:r>
        <w:rPr>
          <w:vertAlign w:val="superscript"/>
        </w:rPr>
        <w:footnoteRef/>
      </w:r>
      <w:r>
        <w:t xml:space="preserve"> </w:t>
      </w:r>
      <w:r>
        <w:rPr>
          <w:rFonts w:eastAsia="Verdana" w:cs="Verdana"/>
          <w:sz w:val="18"/>
          <w:szCs w:val="18"/>
        </w:rPr>
        <w:t>Particularly open standards from the Internet Engineering Task Force (IETF), World Wide Web Consortium (W3C), the Open Geospatial Consortium (OGC).</w:t>
      </w:r>
    </w:p>
  </w:footnote>
  <w:footnote w:id="4">
    <w:p w14:paraId="7EC8020A" w14:textId="77777777" w:rsidR="0044762B" w:rsidRDefault="0044762B" w:rsidP="0044762B">
      <w:pPr>
        <w:jc w:val="left"/>
      </w:pPr>
      <w:r>
        <w:rPr>
          <w:vertAlign w:val="superscript"/>
        </w:rPr>
        <w:footnoteRef/>
      </w:r>
      <w:r>
        <w:t xml:space="preserve"> For more information on identification of resources, refer to Architecture of the World Wide Web Volume 1, §2. Identification </w:t>
      </w:r>
      <w:hyperlink r:id="rId2" w:anchor="identification">
        <w:r w:rsidRPr="008F6F23">
          <w:rPr>
            <w:color w:val="0000FF"/>
          </w:rPr>
          <w:t>https://www.w3.org/TR/webarch/#identification</w:t>
        </w:r>
      </w:hyperlink>
      <w:r>
        <w:t xml:space="preserve"> </w:t>
      </w:r>
    </w:p>
  </w:footnote>
  <w:footnote w:id="5">
    <w:p w14:paraId="5A034479" w14:textId="77777777" w:rsidR="0044762B" w:rsidRPr="0086649E" w:rsidRDefault="0044762B" w:rsidP="0044762B">
      <w:pPr>
        <w:jc w:val="left"/>
        <w:rPr>
          <w:sz w:val="18"/>
          <w:szCs w:val="18"/>
        </w:rPr>
      </w:pPr>
      <w:r>
        <w:rPr>
          <w:vertAlign w:val="superscript"/>
        </w:rPr>
        <w:footnoteRef/>
      </w:r>
      <w:r>
        <w:t xml:space="preserve"> </w:t>
      </w:r>
      <w:r w:rsidRPr="0086649E">
        <w:rPr>
          <w:sz w:val="18"/>
          <w:szCs w:val="18"/>
        </w:rPr>
        <w:t>The term 'data' is used loosely here to cover everything from products to information to data.</w:t>
      </w:r>
    </w:p>
  </w:footnote>
  <w:footnote w:id="6">
    <w:p w14:paraId="4A66C620" w14:textId="77777777" w:rsidR="0044762B" w:rsidRDefault="0044762B" w:rsidP="0044762B">
      <w:pPr>
        <w:jc w:val="left"/>
      </w:pPr>
      <w:r>
        <w:rPr>
          <w:vertAlign w:val="superscript"/>
        </w:rPr>
        <w:footnoteRef/>
      </w:r>
      <w:r>
        <w:t xml:space="preserve"> Provision of data processing services in this way supports the WMO mantra the "no Member be left behind" and that "no Member stands alone" - through cooperation, all Members should have access to the necessary capability to work with the predicted increase in data volumes.</w:t>
      </w:r>
    </w:p>
  </w:footnote>
  <w:footnote w:id="7">
    <w:p w14:paraId="63CB903E" w14:textId="77777777" w:rsidR="0044762B" w:rsidRDefault="0044762B" w:rsidP="0044762B">
      <w:pPr>
        <w:jc w:val="left"/>
      </w:pPr>
      <w:r>
        <w:rPr>
          <w:vertAlign w:val="superscript"/>
        </w:rPr>
        <w:footnoteRef/>
      </w:r>
      <w:r>
        <w:t xml:space="preserve"> File Transfer Protocol (FTP) and Secure File Transfer Protocol (SFTP); see </w:t>
      </w:r>
      <w:r>
        <w:rPr>
          <w:i/>
        </w:rPr>
        <w:t>Manual on GTS</w:t>
      </w:r>
      <w:r>
        <w:t xml:space="preserve"> (WMO-No. 386), Attachment II-15.</w:t>
      </w:r>
    </w:p>
  </w:footnote>
  <w:footnote w:id="8">
    <w:p w14:paraId="13697377" w14:textId="77777777" w:rsidR="0044762B" w:rsidRPr="0086649E" w:rsidRDefault="0044762B" w:rsidP="0086649E">
      <w:pPr>
        <w:jc w:val="left"/>
        <w:rPr>
          <w:sz w:val="18"/>
          <w:szCs w:val="18"/>
        </w:rPr>
      </w:pPr>
      <w:r>
        <w:rPr>
          <w:vertAlign w:val="superscript"/>
        </w:rPr>
        <w:footnoteRef/>
      </w:r>
      <w:r w:rsidRPr="0086649E">
        <w:rPr>
          <w:sz w:val="18"/>
          <w:szCs w:val="18"/>
        </w:rPr>
        <w:t xml:space="preserve"> As an example of how Google use </w:t>
      </w:r>
      <w:hyperlink r:id="rId3">
        <w:r w:rsidRPr="0086649E">
          <w:rPr>
            <w:color w:val="0000FF"/>
            <w:sz w:val="18"/>
            <w:szCs w:val="18"/>
          </w:rPr>
          <w:t>schema.org</w:t>
        </w:r>
      </w:hyperlink>
      <w:r w:rsidRPr="0086649E">
        <w:rPr>
          <w:sz w:val="18"/>
          <w:szCs w:val="18"/>
        </w:rPr>
        <w:t xml:space="preserve"> structured markup to enable users to find datasets, please see the following article from Nature: "Google unveils search engine for open data"</w:t>
      </w:r>
      <w:r w:rsidRPr="0086649E">
        <w:rPr>
          <w:color w:val="0000FF"/>
          <w:sz w:val="18"/>
          <w:szCs w:val="18"/>
        </w:rPr>
        <w:t xml:space="preserve"> </w:t>
      </w:r>
      <w:hyperlink r:id="rId4">
        <w:r w:rsidRPr="0086649E">
          <w:rPr>
            <w:color w:val="0000FF"/>
            <w:sz w:val="18"/>
            <w:szCs w:val="18"/>
          </w:rPr>
          <w:t>https://www.nature.com/articles/d41586</w:t>
        </w:r>
        <w:r w:rsidR="00D67A00">
          <w:rPr>
            <w:color w:val="0000FF"/>
            <w:sz w:val="18"/>
            <w:szCs w:val="18"/>
          </w:rPr>
          <w:t>-0</w:t>
        </w:r>
        <w:r w:rsidRPr="0086649E">
          <w:rPr>
            <w:color w:val="0000FF"/>
            <w:sz w:val="18"/>
            <w:szCs w:val="18"/>
          </w:rPr>
          <w:t>18</w:t>
        </w:r>
        <w:r w:rsidR="00DB2181">
          <w:rPr>
            <w:color w:val="0000FF"/>
            <w:sz w:val="18"/>
            <w:szCs w:val="18"/>
          </w:rPr>
          <w:t>-0</w:t>
        </w:r>
        <w:r w:rsidRPr="0086649E">
          <w:rPr>
            <w:color w:val="0000FF"/>
            <w:sz w:val="18"/>
            <w:szCs w:val="18"/>
          </w:rPr>
          <w:t>6201-x</w:t>
        </w:r>
      </w:hyperlink>
      <w:r w:rsidRPr="0086649E">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7EDFB" w14:textId="77777777" w:rsidR="004275AA" w:rsidRDefault="0014648C">
    <w:pPr>
      <w:pStyle w:val="Header"/>
    </w:pPr>
    <w:r>
      <w:rPr>
        <w:noProof/>
      </w:rPr>
      <w:pict w14:anchorId="2A183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alt="" style="position:absolute;left:0;text-align:left;margin-left:0;margin-top:0;width:50pt;height:50pt;z-index:251647488;visibility:hidden;mso-wrap-edited:f;mso-width-percent:0;mso-height-percent:0;mso-width-percent:0;mso-height-percent:0">
          <v:path gradientshapeok="f"/>
          <o:lock v:ext="edit" selection="t"/>
        </v:shape>
      </w:pict>
    </w:r>
    <w:r>
      <w:rPr>
        <w:noProof/>
      </w:rPr>
      <w:pict w14:anchorId="3AB19628">
        <v:shape id="_x0000_s1044" type="#_x0000_t75" alt="" style="position:absolute;left:0;text-align:left;margin-left:0;margin-top:0;width:595.3pt;height:550pt;z-index:-251650560;visibility:visible;mso-wrap-edited:f;mso-width-percent:0;mso-height-percent:0;mso-position-horizontal:left;mso-position-horizontal-relative:page;mso-position-vertical:top;mso-position-vertical-relative:page;mso-width-percent:0;mso-height-percent:0" o:allowincell="f">
          <v:imagedata r:id="rId1" o:title="docx4j-logo"/>
          <v:path gradientshapeok="f"/>
          <w10:wrap anchorx="page" anchory="page"/>
        </v:shape>
      </w:pict>
    </w:r>
  </w:p>
  <w:p w14:paraId="4B918DA0" w14:textId="77777777" w:rsidR="00284DAF" w:rsidRDefault="00284DAF"/>
  <w:p w14:paraId="29F30BFE" w14:textId="77777777" w:rsidR="004275AA" w:rsidRDefault="0014648C">
    <w:pPr>
      <w:pStyle w:val="Header"/>
    </w:pPr>
    <w:r>
      <w:rPr>
        <w:noProof/>
      </w:rPr>
      <w:pict w14:anchorId="4639FACB">
        <v:shape id="_x0000_s1043" type="#_x0000_t75" alt="" style="position:absolute;left:0;text-align:left;margin-left:0;margin-top:0;width:50pt;height:50pt;z-index:251648512;visibility:hidden;mso-wrap-edited:f;mso-width-percent:0;mso-height-percent:0;mso-width-percent:0;mso-height-percent:0">
          <v:path gradientshapeok="f"/>
          <o:lock v:ext="edit" selection="t"/>
        </v:shape>
      </w:pict>
    </w:r>
    <w:r>
      <w:rPr>
        <w:noProof/>
      </w:rPr>
      <w:pict w14:anchorId="39CADB86">
        <v:shape id="_x0000_s1042" type="#_x0000_t75" alt="" style="position:absolute;left:0;text-align:left;margin-left:0;margin-top:0;width:595.3pt;height:550pt;z-index:-251651584;visibility:visible;mso-wrap-edited:f;mso-width-percent:0;mso-height-percent:0;mso-position-horizontal:left;mso-position-horizontal-relative:page;mso-position-vertical:top;mso-position-vertical-relative:page;mso-width-percent:0;mso-height-percent:0" o:allowincell="f">
          <v:imagedata r:id="rId1" o:title="docx4j-logo"/>
          <v:path gradientshapeok="f"/>
          <w10:wrap anchorx="page" anchory="page"/>
        </v:shape>
      </w:pict>
    </w:r>
  </w:p>
  <w:p w14:paraId="6C1FD315" w14:textId="77777777" w:rsidR="00284DAF" w:rsidRDefault="00284DAF"/>
  <w:p w14:paraId="1BF1B53B" w14:textId="77777777" w:rsidR="004275AA" w:rsidRDefault="0014648C">
    <w:pPr>
      <w:pStyle w:val="Header"/>
    </w:pPr>
    <w:r>
      <w:rPr>
        <w:noProof/>
      </w:rPr>
      <w:pict w14:anchorId="72A77EFE">
        <v:shape id="_x0000_s1041" type="#_x0000_t75" alt="" style="position:absolute;left:0;text-align:left;margin-left:0;margin-top:0;width:50pt;height:50pt;z-index:251649536;visibility:hidden;mso-wrap-edited:f;mso-width-percent:0;mso-height-percent:0;mso-width-percent:0;mso-height-percent:0">
          <v:path gradientshapeok="f"/>
          <o:lock v:ext="edit" selection="t"/>
        </v:shape>
      </w:pict>
    </w:r>
    <w:r>
      <w:rPr>
        <w:noProof/>
      </w:rPr>
      <w:pict w14:anchorId="6AD3000C">
        <v:shape id="_x0000_s1040" type="#_x0000_t75" alt="" style="position:absolute;left:0;text-align:left;margin-left:0;margin-top:0;width:595.3pt;height:550pt;z-index:-251652608;visibility:visible;mso-wrap-edited:f;mso-width-percent:0;mso-height-percent:0;mso-position-horizontal:left;mso-position-horizontal-relative:page;mso-position-vertical:top;mso-position-vertical-relative:page;mso-width-percent:0;mso-height-percent:0" o:allowincell="f">
          <v:imagedata r:id="rId1" o:title="docx4j-logo"/>
          <v:path gradientshapeok="f"/>
          <w10:wrap anchorx="page" anchory="page"/>
        </v:shape>
      </w:pict>
    </w:r>
  </w:p>
  <w:p w14:paraId="22C261CA" w14:textId="77777777" w:rsidR="00284DAF" w:rsidRDefault="00284DAF"/>
  <w:p w14:paraId="162E558E" w14:textId="77777777" w:rsidR="008B2741" w:rsidRDefault="0014648C">
    <w:pPr>
      <w:pStyle w:val="Header"/>
    </w:pPr>
    <w:r>
      <w:rPr>
        <w:noProof/>
      </w:rPr>
      <w:pict w14:anchorId="59EAEA91">
        <v:shape id="_x0000_s1039" type="#_x0000_t75" alt="" style="position:absolute;left:0;text-align:left;margin-left:0;margin-top:0;width:50pt;height:50pt;z-index:251653632;visibility:hidden;mso-wrap-edited:f;mso-width-percent:0;mso-height-percent:0;mso-width-percent:0;mso-height-percent:0">
          <v:path gradientshapeok="f"/>
          <o:lock v:ext="edit" selection="t"/>
        </v:shape>
      </w:pict>
    </w:r>
    <w:r>
      <w:pict w14:anchorId="386ADB68">
        <v:shape id="_x0000_s1038" type="#_x0000_t75" alt="" style="position:absolute;left:0;text-align:left;margin-left:0;margin-top:0;width:50pt;height:50pt;z-index:251650560;visibility:hidden;mso-wrap-edited:f;mso-width-percent:0;mso-height-percent:0;mso-width-percent:0;mso-height-percent:0">
          <v:path gradientshapeok="f"/>
          <o:lock v:ext="edit" selection="t"/>
        </v:shape>
      </w:pict>
    </w:r>
    <w:r>
      <w:pict w14:anchorId="7B21F70D">
        <v:shape id="WordPictureWatermark835936646" o:spid="_x0000_s1037" type="#_x0000_t75" alt="" style="position:absolute;left:0;text-align:left;margin-left:0;margin-top:0;width:595.3pt;height:550pt;z-index:-251653632;visibility:visible;mso-wrap-edited:f;mso-width-percent:0;mso-height-percent:0;mso-position-horizontal:left;mso-position-horizontal-relative:page;mso-position-vertical:top;mso-position-vertical-relative:page;mso-width-percent:0;mso-height-percent:0" o:allowincell="f">
          <v:imagedata r:id="rId1" o:title="docx4j-logo"/>
          <v:path gradientshapeok="f"/>
          <w10:wrap anchorx="page" anchory="page"/>
        </v:shape>
      </w:pict>
    </w:r>
  </w:p>
  <w:p w14:paraId="0A94F3E4" w14:textId="77777777" w:rsidR="00DC3D96" w:rsidRDefault="00DC3D96"/>
  <w:p w14:paraId="0F5D3A5D" w14:textId="77777777" w:rsidR="008B2741" w:rsidRDefault="0014648C">
    <w:pPr>
      <w:pStyle w:val="Header"/>
    </w:pPr>
    <w:r>
      <w:rPr>
        <w:noProof/>
      </w:rPr>
      <w:pict w14:anchorId="4A468C21">
        <v:shape id="_x0000_s1036" type="#_x0000_t75" alt="" style="position:absolute;left:0;text-align:left;margin-left:0;margin-top:0;width:50pt;height:50pt;z-index:251654656;visibility:hidden;mso-wrap-edited:f;mso-width-percent:0;mso-height-percent:0;mso-width-percent:0;mso-height-percent:0">
          <v:path gradientshapeok="f"/>
          <o:lock v:ext="edit" selection="t"/>
        </v:shape>
      </w:pict>
    </w:r>
  </w:p>
  <w:p w14:paraId="0694AEAC" w14:textId="77777777" w:rsidR="00DC3D96" w:rsidRDefault="00DC3D96"/>
  <w:p w14:paraId="10FDA865" w14:textId="77777777" w:rsidR="008B2741" w:rsidRDefault="0014648C">
    <w:pPr>
      <w:pStyle w:val="Header"/>
    </w:pPr>
    <w:r>
      <w:rPr>
        <w:noProof/>
      </w:rPr>
      <w:pict w14:anchorId="26D7E2B2">
        <v:shape id="_x0000_s1035" type="#_x0000_t75" alt="" style="position:absolute;left:0;text-align:left;margin-left:0;margin-top:0;width:50pt;height:50pt;z-index:251655680;visibility:hidden;mso-wrap-edited:f;mso-width-percent:0;mso-height-percent:0;mso-width-percent:0;mso-height-percent:0">
          <v:path gradientshapeok="f"/>
          <o:lock v:ext="edit" selection="t"/>
        </v:shape>
      </w:pict>
    </w:r>
  </w:p>
  <w:p w14:paraId="6E31EF19" w14:textId="77777777" w:rsidR="00DC3D96" w:rsidRDefault="00DC3D96"/>
  <w:p w14:paraId="0CAE8C12" w14:textId="77777777" w:rsidR="00D36F4D" w:rsidRDefault="0014648C">
    <w:pPr>
      <w:pStyle w:val="Header"/>
    </w:pPr>
    <w:r>
      <w:rPr>
        <w:noProof/>
      </w:rPr>
      <w:pict w14:anchorId="4D4CDB4A">
        <v:shape id="_x0000_s1034" type="#_x0000_t75" alt="" style="position:absolute;left:0;text-align:left;margin-left:0;margin-top:0;width:50pt;height:50pt;z-index:251659776;visibility:hidden;mso-wrap-edited:f;mso-width-percent:0;mso-height-percent:0;mso-width-percent:0;mso-height-percent:0">
          <v:path gradientshapeok="f"/>
          <o:lock v:ext="edit" selection="t"/>
        </v:shape>
      </w:pict>
    </w:r>
    <w:r>
      <w:pict w14:anchorId="2D52722B">
        <v:shape id="_x0000_s1033" type="#_x0000_t75" alt="" style="position:absolute;left:0;text-align:left;margin-left:0;margin-top:0;width:50pt;height:50pt;z-index:251656704;visibility:hidden;mso-wrap-edited:f;mso-width-percent:0;mso-height-percent:0;mso-width-percent:0;mso-height-percent:0">
          <v:path gradientshapeok="f"/>
          <o:lock v:ext="edit" selection="t"/>
        </v:shape>
      </w:pict>
    </w:r>
  </w:p>
  <w:p w14:paraId="1F4036EE" w14:textId="77777777" w:rsidR="001378C4" w:rsidRDefault="001378C4"/>
  <w:p w14:paraId="7D87F843" w14:textId="77777777" w:rsidR="00D36F4D" w:rsidRDefault="0014648C">
    <w:pPr>
      <w:pStyle w:val="Header"/>
    </w:pPr>
    <w:r>
      <w:rPr>
        <w:noProof/>
      </w:rPr>
      <w:pict w14:anchorId="158E8D30">
        <v:shape id="_x0000_s1032" type="#_x0000_t75" alt="" style="position:absolute;left:0;text-align:left;margin-left:0;margin-top:0;width:50pt;height:50pt;z-index:251660800;visibility:hidden;mso-wrap-edited:f;mso-width-percent:0;mso-height-percent:0;mso-width-percent:0;mso-height-percent:0">
          <v:path gradientshapeok="f"/>
          <o:lock v:ext="edit" selection="t"/>
        </v:shape>
      </w:pict>
    </w:r>
  </w:p>
  <w:p w14:paraId="644C1E32" w14:textId="77777777" w:rsidR="001378C4" w:rsidRDefault="001378C4"/>
  <w:p w14:paraId="572F47BE" w14:textId="77777777" w:rsidR="00D36F4D" w:rsidRDefault="0014648C">
    <w:pPr>
      <w:pStyle w:val="Header"/>
    </w:pPr>
    <w:r>
      <w:rPr>
        <w:noProof/>
      </w:rPr>
      <w:pict w14:anchorId="211769D6">
        <v:shape id="_x0000_s1031" type="#_x0000_t75" alt="" style="position:absolute;left:0;text-align:left;margin-left:0;margin-top:0;width:50pt;height:50pt;z-index:251661824;visibility:hidden;mso-wrap-edited:f;mso-width-percent:0;mso-height-percent:0;mso-width-percent:0;mso-height-percent:0">
          <v:path gradientshapeok="f"/>
          <o:lock v:ext="edit" selection="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B2A3" w14:textId="12FADE42" w:rsidR="00D36F4D" w:rsidRDefault="0014648C">
    <w:pPr>
      <w:pStyle w:val="Header"/>
    </w:pPr>
    <w:r>
      <w:rPr>
        <w:noProof/>
      </w:rPr>
      <w:pict w14:anchorId="3F1DA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 style="position:absolute;left:0;text-align:left;margin-left:0;margin-top:0;width:50pt;height:50pt;z-index:251666944;visibility:hidden;mso-wrap-edited:f;mso-width-percent:0;mso-height-percent:0;mso-width-percent:0;mso-height-percent:0">
          <v:path gradientshapeok="f"/>
          <o:lock v:ext="edit" selection="t"/>
        </v:shape>
      </w:pict>
    </w:r>
    <w:r>
      <w:rPr>
        <w:noProof/>
      </w:rPr>
      <w:pict w14:anchorId="22E70824">
        <v:shape id="_x0000_s1029" type="#_x0000_t75" alt="" style="position:absolute;left:0;text-align:left;margin-left:0;margin-top:0;width:50pt;height:50pt;z-index:251667968;visibility:hidden;mso-wrap-edited:f;mso-width-percent:0;mso-height-percent:0;mso-width-percent:0;mso-height-percent:0">
          <v:path gradientshapeok="f"/>
          <o:lock v:ext="edit" selection="t"/>
        </v:shape>
      </w:pict>
    </w:r>
    <w:r>
      <w:pict w14:anchorId="7E2D264E">
        <v:shape id="_x0000_s1028" type="#_x0000_t75" alt="" style="position:absolute;left:0;text-align:left;margin-left:0;margin-top:0;width:50pt;height:50pt;z-index:251657728;visibility:hidden;mso-wrap-edited:f;mso-width-percent:0;mso-height-percent:0;mso-width-percent:0;mso-height-percent:0">
          <v:path gradientshapeok="f"/>
          <o:lock v:ext="edit" selection="t"/>
        </v:shape>
      </w:pict>
    </w:r>
    <w:r>
      <w:pict w14:anchorId="5A9B292A">
        <v:shape id="_x0000_s1027" type="#_x0000_t75" alt="" style="position:absolute;left:0;text-align:left;margin-left:0;margin-top:0;width:50pt;height:50pt;z-index:251658752;visibility:hidden;mso-wrap-edited:f;mso-width-percent:0;mso-height-percent:0;mso-width-percent:0;mso-height-percent:0">
          <v:path gradientshapeok="f"/>
          <o:lock v:ext="edit" selection="t"/>
        </v:shape>
      </w:pict>
    </w:r>
    <w:r>
      <w:pict w14:anchorId="5DFB6C16">
        <v:shape id="_x0000_s1026" type="#_x0000_t75" alt="" style="position:absolute;left:0;text-align:left;margin-left:0;margin-top:0;width:50pt;height:50pt;z-index:251651584;visibility:hidden;mso-wrap-edited:f;mso-width-percent:0;mso-height-percent:0;mso-width-percent:0;mso-height-percent:0">
          <v:path gradientshapeok="f"/>
          <o:lock v:ext="edit" selection="t"/>
        </v:shape>
      </w:pict>
    </w:r>
    <w:r>
      <w:pict w14:anchorId="233E9104">
        <v:shape id="_x0000_s1025" type="#_x0000_t75" alt="" style="position:absolute;left:0;text-align:left;margin-left:0;margin-top:0;width:50pt;height:50pt;z-index:251652608;visibility:hidden;mso-wrap-edited:f;mso-width-percent:0;mso-height-percent:0;mso-width-percent:0;mso-height-percent:0">
          <v:path gradientshapeok="f"/>
          <o:lock v:ext="edit" selectio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35C75"/>
    <w:multiLevelType w:val="hybridMultilevel"/>
    <w:tmpl w:val="8A9A9CA0"/>
    <w:lvl w:ilvl="0" w:tplc="CB7CF8A2">
      <w:start w:val="1"/>
      <w:numFmt w:val="lowerRoman"/>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2BA221F6"/>
    <w:multiLevelType w:val="hybridMultilevel"/>
    <w:tmpl w:val="8AAEDB6E"/>
    <w:lvl w:ilvl="0" w:tplc="EEF4C34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097025251">
    <w:abstractNumId w:val="0"/>
  </w:num>
  <w:num w:numId="2" w16cid:durableId="15398498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Fucile">
    <w15:presenceInfo w15:providerId="AD" w15:userId="S::efucile@wmo.int::aae30d23-3053-4ce3-8068-8cf790f9f152"/>
  </w15:person>
  <w15:person w15:author="Enrico Fucile [2]">
    <w15:presenceInfo w15:providerId="AD" w15:userId="S::EFucile@wmo.int::aae30d23-3053-4ce3-8068-8cf790f9f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1134"/>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87"/>
    <w:rsid w:val="00000AE2"/>
    <w:rsid w:val="000010F6"/>
    <w:rsid w:val="00001F1F"/>
    <w:rsid w:val="00005301"/>
    <w:rsid w:val="0000762E"/>
    <w:rsid w:val="000133EE"/>
    <w:rsid w:val="00015055"/>
    <w:rsid w:val="000206A8"/>
    <w:rsid w:val="00027205"/>
    <w:rsid w:val="00030B71"/>
    <w:rsid w:val="0003137A"/>
    <w:rsid w:val="00035A2E"/>
    <w:rsid w:val="00041171"/>
    <w:rsid w:val="00041727"/>
    <w:rsid w:val="0004226F"/>
    <w:rsid w:val="0004512A"/>
    <w:rsid w:val="00046A4A"/>
    <w:rsid w:val="00050F8E"/>
    <w:rsid w:val="000518BB"/>
    <w:rsid w:val="000545A8"/>
    <w:rsid w:val="00056FD4"/>
    <w:rsid w:val="0005708B"/>
    <w:rsid w:val="000573AD"/>
    <w:rsid w:val="0006123B"/>
    <w:rsid w:val="00064F6B"/>
    <w:rsid w:val="00072F17"/>
    <w:rsid w:val="000731AA"/>
    <w:rsid w:val="000806D8"/>
    <w:rsid w:val="00082C80"/>
    <w:rsid w:val="00083847"/>
    <w:rsid w:val="00083C36"/>
    <w:rsid w:val="00084D58"/>
    <w:rsid w:val="00092CAE"/>
    <w:rsid w:val="00095E48"/>
    <w:rsid w:val="000A4774"/>
    <w:rsid w:val="000A4F1C"/>
    <w:rsid w:val="000A69BF"/>
    <w:rsid w:val="000C225A"/>
    <w:rsid w:val="000C6781"/>
    <w:rsid w:val="000D0753"/>
    <w:rsid w:val="000D0EB2"/>
    <w:rsid w:val="000D46C3"/>
    <w:rsid w:val="000E3103"/>
    <w:rsid w:val="000F05D3"/>
    <w:rsid w:val="000F35C7"/>
    <w:rsid w:val="000F5E49"/>
    <w:rsid w:val="000F7A87"/>
    <w:rsid w:val="00100F13"/>
    <w:rsid w:val="00102E14"/>
    <w:rsid w:val="00102EAE"/>
    <w:rsid w:val="001047DC"/>
    <w:rsid w:val="00105D2E"/>
    <w:rsid w:val="00111711"/>
    <w:rsid w:val="00111BFD"/>
    <w:rsid w:val="00111C0F"/>
    <w:rsid w:val="0011498B"/>
    <w:rsid w:val="00114DAF"/>
    <w:rsid w:val="00120147"/>
    <w:rsid w:val="00123140"/>
    <w:rsid w:val="00123D94"/>
    <w:rsid w:val="0012539A"/>
    <w:rsid w:val="00130BBC"/>
    <w:rsid w:val="00133D13"/>
    <w:rsid w:val="0013693A"/>
    <w:rsid w:val="001378C4"/>
    <w:rsid w:val="001406DE"/>
    <w:rsid w:val="00141FFF"/>
    <w:rsid w:val="0014648C"/>
    <w:rsid w:val="00150DBD"/>
    <w:rsid w:val="00154EF7"/>
    <w:rsid w:val="00156F9B"/>
    <w:rsid w:val="00163BA3"/>
    <w:rsid w:val="00166B31"/>
    <w:rsid w:val="00167D54"/>
    <w:rsid w:val="00176AB5"/>
    <w:rsid w:val="00180771"/>
    <w:rsid w:val="00182628"/>
    <w:rsid w:val="00190854"/>
    <w:rsid w:val="00192EAC"/>
    <w:rsid w:val="001930A3"/>
    <w:rsid w:val="00196EB8"/>
    <w:rsid w:val="00197C93"/>
    <w:rsid w:val="001A25F0"/>
    <w:rsid w:val="001A341E"/>
    <w:rsid w:val="001B0EA6"/>
    <w:rsid w:val="001B1CDF"/>
    <w:rsid w:val="001B2EC4"/>
    <w:rsid w:val="001B56F4"/>
    <w:rsid w:val="001C5462"/>
    <w:rsid w:val="001D265C"/>
    <w:rsid w:val="001D2DC4"/>
    <w:rsid w:val="001D3062"/>
    <w:rsid w:val="001D3BDB"/>
    <w:rsid w:val="001D3CFB"/>
    <w:rsid w:val="001D559B"/>
    <w:rsid w:val="001D6302"/>
    <w:rsid w:val="001D662E"/>
    <w:rsid w:val="001D6B87"/>
    <w:rsid w:val="001E132D"/>
    <w:rsid w:val="001E2C22"/>
    <w:rsid w:val="001E740C"/>
    <w:rsid w:val="001E7DD0"/>
    <w:rsid w:val="001F1BDA"/>
    <w:rsid w:val="001F3724"/>
    <w:rsid w:val="0020095E"/>
    <w:rsid w:val="00210BFE"/>
    <w:rsid w:val="00210D30"/>
    <w:rsid w:val="0021281A"/>
    <w:rsid w:val="00217161"/>
    <w:rsid w:val="002204FD"/>
    <w:rsid w:val="00221020"/>
    <w:rsid w:val="00227029"/>
    <w:rsid w:val="002308B5"/>
    <w:rsid w:val="00233C0B"/>
    <w:rsid w:val="00234A34"/>
    <w:rsid w:val="0025129C"/>
    <w:rsid w:val="0025255D"/>
    <w:rsid w:val="00255EE3"/>
    <w:rsid w:val="00256312"/>
    <w:rsid w:val="00256B3D"/>
    <w:rsid w:val="002651C1"/>
    <w:rsid w:val="0026743C"/>
    <w:rsid w:val="00270480"/>
    <w:rsid w:val="00272189"/>
    <w:rsid w:val="002779AF"/>
    <w:rsid w:val="002823D8"/>
    <w:rsid w:val="00284DAF"/>
    <w:rsid w:val="0028531A"/>
    <w:rsid w:val="00285446"/>
    <w:rsid w:val="00285A03"/>
    <w:rsid w:val="00285C2E"/>
    <w:rsid w:val="00290082"/>
    <w:rsid w:val="00295593"/>
    <w:rsid w:val="002A354F"/>
    <w:rsid w:val="002A386C"/>
    <w:rsid w:val="002B09DF"/>
    <w:rsid w:val="002B18A1"/>
    <w:rsid w:val="002B33E7"/>
    <w:rsid w:val="002B540D"/>
    <w:rsid w:val="002B6E75"/>
    <w:rsid w:val="002B7A7E"/>
    <w:rsid w:val="002C30BC"/>
    <w:rsid w:val="002C5965"/>
    <w:rsid w:val="002C5E15"/>
    <w:rsid w:val="002C7A88"/>
    <w:rsid w:val="002C7AB9"/>
    <w:rsid w:val="002D232B"/>
    <w:rsid w:val="002D2759"/>
    <w:rsid w:val="002D5E00"/>
    <w:rsid w:val="002D6DAC"/>
    <w:rsid w:val="002E261D"/>
    <w:rsid w:val="002E3A9C"/>
    <w:rsid w:val="002E3FAD"/>
    <w:rsid w:val="002E4E16"/>
    <w:rsid w:val="002E719E"/>
    <w:rsid w:val="002F6DAC"/>
    <w:rsid w:val="00301E8C"/>
    <w:rsid w:val="0030415C"/>
    <w:rsid w:val="00307DDD"/>
    <w:rsid w:val="00311DF5"/>
    <w:rsid w:val="00312B97"/>
    <w:rsid w:val="003143C9"/>
    <w:rsid w:val="003146E9"/>
    <w:rsid w:val="00314D5D"/>
    <w:rsid w:val="00320009"/>
    <w:rsid w:val="0032424A"/>
    <w:rsid w:val="003245D3"/>
    <w:rsid w:val="00330AA3"/>
    <w:rsid w:val="00331584"/>
    <w:rsid w:val="00331964"/>
    <w:rsid w:val="00334987"/>
    <w:rsid w:val="00340C69"/>
    <w:rsid w:val="00342E34"/>
    <w:rsid w:val="00343765"/>
    <w:rsid w:val="003476D8"/>
    <w:rsid w:val="0035643A"/>
    <w:rsid w:val="00371CF1"/>
    <w:rsid w:val="0037222D"/>
    <w:rsid w:val="00373128"/>
    <w:rsid w:val="003750C1"/>
    <w:rsid w:val="0038051E"/>
    <w:rsid w:val="00380AF7"/>
    <w:rsid w:val="0038651D"/>
    <w:rsid w:val="00390B78"/>
    <w:rsid w:val="00394A05"/>
    <w:rsid w:val="00395089"/>
    <w:rsid w:val="00395B3A"/>
    <w:rsid w:val="00397770"/>
    <w:rsid w:val="00397880"/>
    <w:rsid w:val="003A7016"/>
    <w:rsid w:val="003B0C08"/>
    <w:rsid w:val="003C1729"/>
    <w:rsid w:val="003C17A5"/>
    <w:rsid w:val="003C1843"/>
    <w:rsid w:val="003C336B"/>
    <w:rsid w:val="003C6F48"/>
    <w:rsid w:val="003C7D72"/>
    <w:rsid w:val="003D1552"/>
    <w:rsid w:val="003D2FA7"/>
    <w:rsid w:val="003D641E"/>
    <w:rsid w:val="003E2EDA"/>
    <w:rsid w:val="003E381F"/>
    <w:rsid w:val="003E4046"/>
    <w:rsid w:val="003E5B1B"/>
    <w:rsid w:val="003F003A"/>
    <w:rsid w:val="003F125B"/>
    <w:rsid w:val="003F6687"/>
    <w:rsid w:val="003F7B3F"/>
    <w:rsid w:val="004058AD"/>
    <w:rsid w:val="0041078D"/>
    <w:rsid w:val="00415E9D"/>
    <w:rsid w:val="00416F97"/>
    <w:rsid w:val="00425173"/>
    <w:rsid w:val="004275AA"/>
    <w:rsid w:val="0043039B"/>
    <w:rsid w:val="00436197"/>
    <w:rsid w:val="00437378"/>
    <w:rsid w:val="004423FE"/>
    <w:rsid w:val="00445C35"/>
    <w:rsid w:val="0044762B"/>
    <w:rsid w:val="00451C0D"/>
    <w:rsid w:val="00454B41"/>
    <w:rsid w:val="0045663A"/>
    <w:rsid w:val="0046344E"/>
    <w:rsid w:val="00463787"/>
    <w:rsid w:val="004667E7"/>
    <w:rsid w:val="004672CF"/>
    <w:rsid w:val="00470DEF"/>
    <w:rsid w:val="004748D5"/>
    <w:rsid w:val="00475797"/>
    <w:rsid w:val="00476167"/>
    <w:rsid w:val="00476D0A"/>
    <w:rsid w:val="00482525"/>
    <w:rsid w:val="00482610"/>
    <w:rsid w:val="00491024"/>
    <w:rsid w:val="0049253B"/>
    <w:rsid w:val="004A140B"/>
    <w:rsid w:val="004A4B47"/>
    <w:rsid w:val="004A7EDD"/>
    <w:rsid w:val="004B0EC9"/>
    <w:rsid w:val="004B514E"/>
    <w:rsid w:val="004B7BAA"/>
    <w:rsid w:val="004C2DF7"/>
    <w:rsid w:val="004C4E0B"/>
    <w:rsid w:val="004D13F3"/>
    <w:rsid w:val="004D497E"/>
    <w:rsid w:val="004E4809"/>
    <w:rsid w:val="004E4CC3"/>
    <w:rsid w:val="004E5985"/>
    <w:rsid w:val="004E6352"/>
    <w:rsid w:val="004E6460"/>
    <w:rsid w:val="004F5A7C"/>
    <w:rsid w:val="004F6B46"/>
    <w:rsid w:val="0050425E"/>
    <w:rsid w:val="00511999"/>
    <w:rsid w:val="005145D6"/>
    <w:rsid w:val="00521EA5"/>
    <w:rsid w:val="00525B80"/>
    <w:rsid w:val="0053098F"/>
    <w:rsid w:val="00536B2E"/>
    <w:rsid w:val="00544495"/>
    <w:rsid w:val="00545D7C"/>
    <w:rsid w:val="00546D8E"/>
    <w:rsid w:val="00553738"/>
    <w:rsid w:val="00553F7E"/>
    <w:rsid w:val="0056022F"/>
    <w:rsid w:val="0056646F"/>
    <w:rsid w:val="00571AE1"/>
    <w:rsid w:val="005755FE"/>
    <w:rsid w:val="00577F19"/>
    <w:rsid w:val="00580FA6"/>
    <w:rsid w:val="00581B28"/>
    <w:rsid w:val="00583DDA"/>
    <w:rsid w:val="005859C2"/>
    <w:rsid w:val="00592267"/>
    <w:rsid w:val="0059421F"/>
    <w:rsid w:val="005A136D"/>
    <w:rsid w:val="005B0AE2"/>
    <w:rsid w:val="005B1F2C"/>
    <w:rsid w:val="005B5F3C"/>
    <w:rsid w:val="005C20E1"/>
    <w:rsid w:val="005C2FB2"/>
    <w:rsid w:val="005C3720"/>
    <w:rsid w:val="005C41F2"/>
    <w:rsid w:val="005C5210"/>
    <w:rsid w:val="005D03D9"/>
    <w:rsid w:val="005D1EE8"/>
    <w:rsid w:val="005D56AE"/>
    <w:rsid w:val="005D666D"/>
    <w:rsid w:val="005E3A59"/>
    <w:rsid w:val="005F602F"/>
    <w:rsid w:val="00604802"/>
    <w:rsid w:val="00615AB0"/>
    <w:rsid w:val="00616247"/>
    <w:rsid w:val="0061778C"/>
    <w:rsid w:val="00621A23"/>
    <w:rsid w:val="00625285"/>
    <w:rsid w:val="00632834"/>
    <w:rsid w:val="00633618"/>
    <w:rsid w:val="00636B90"/>
    <w:rsid w:val="00644624"/>
    <w:rsid w:val="0064738B"/>
    <w:rsid w:val="006508EA"/>
    <w:rsid w:val="006525E0"/>
    <w:rsid w:val="00661D85"/>
    <w:rsid w:val="00667E86"/>
    <w:rsid w:val="0067355F"/>
    <w:rsid w:val="0068373C"/>
    <w:rsid w:val="0068392D"/>
    <w:rsid w:val="00686A1D"/>
    <w:rsid w:val="00697BA6"/>
    <w:rsid w:val="00697DB5"/>
    <w:rsid w:val="006A05CB"/>
    <w:rsid w:val="006A1734"/>
    <w:rsid w:val="006A1B33"/>
    <w:rsid w:val="006A492A"/>
    <w:rsid w:val="006B5C72"/>
    <w:rsid w:val="006B7C5A"/>
    <w:rsid w:val="006C289D"/>
    <w:rsid w:val="006D0310"/>
    <w:rsid w:val="006D2009"/>
    <w:rsid w:val="006D37C0"/>
    <w:rsid w:val="006D5576"/>
    <w:rsid w:val="006D604A"/>
    <w:rsid w:val="006E17CB"/>
    <w:rsid w:val="006E66C1"/>
    <w:rsid w:val="006E766D"/>
    <w:rsid w:val="006E7747"/>
    <w:rsid w:val="006F4B29"/>
    <w:rsid w:val="006F6CE9"/>
    <w:rsid w:val="007027F2"/>
    <w:rsid w:val="00704223"/>
    <w:rsid w:val="0070517C"/>
    <w:rsid w:val="00705C9F"/>
    <w:rsid w:val="00710913"/>
    <w:rsid w:val="00716951"/>
    <w:rsid w:val="007201BE"/>
    <w:rsid w:val="00720870"/>
    <w:rsid w:val="00720F6B"/>
    <w:rsid w:val="007276C5"/>
    <w:rsid w:val="007306FE"/>
    <w:rsid w:val="00730ADA"/>
    <w:rsid w:val="00732C37"/>
    <w:rsid w:val="00735D9E"/>
    <w:rsid w:val="00737010"/>
    <w:rsid w:val="00745A09"/>
    <w:rsid w:val="00751EAF"/>
    <w:rsid w:val="00754CF7"/>
    <w:rsid w:val="007568AF"/>
    <w:rsid w:val="00757B0D"/>
    <w:rsid w:val="00761320"/>
    <w:rsid w:val="007651B1"/>
    <w:rsid w:val="00767835"/>
    <w:rsid w:val="00767CE1"/>
    <w:rsid w:val="00771A68"/>
    <w:rsid w:val="007744D2"/>
    <w:rsid w:val="007810B4"/>
    <w:rsid w:val="00786136"/>
    <w:rsid w:val="007965FF"/>
    <w:rsid w:val="00796F76"/>
    <w:rsid w:val="007A1D31"/>
    <w:rsid w:val="007B05CF"/>
    <w:rsid w:val="007B17F2"/>
    <w:rsid w:val="007C212A"/>
    <w:rsid w:val="007C2A7F"/>
    <w:rsid w:val="007D5B3C"/>
    <w:rsid w:val="007E5CD6"/>
    <w:rsid w:val="007E7D21"/>
    <w:rsid w:val="007E7DBD"/>
    <w:rsid w:val="007F3BCD"/>
    <w:rsid w:val="007F482F"/>
    <w:rsid w:val="007F52E0"/>
    <w:rsid w:val="007F7C94"/>
    <w:rsid w:val="0080398D"/>
    <w:rsid w:val="00805174"/>
    <w:rsid w:val="00806385"/>
    <w:rsid w:val="00807CC5"/>
    <w:rsid w:val="00807ED7"/>
    <w:rsid w:val="00814CC6"/>
    <w:rsid w:val="0082224C"/>
    <w:rsid w:val="0082293F"/>
    <w:rsid w:val="00826510"/>
    <w:rsid w:val="00826D53"/>
    <w:rsid w:val="008273AA"/>
    <w:rsid w:val="00831751"/>
    <w:rsid w:val="00833369"/>
    <w:rsid w:val="00835B42"/>
    <w:rsid w:val="00842A4E"/>
    <w:rsid w:val="0084452E"/>
    <w:rsid w:val="00847D99"/>
    <w:rsid w:val="0085038E"/>
    <w:rsid w:val="0085230A"/>
    <w:rsid w:val="00855757"/>
    <w:rsid w:val="00860B9A"/>
    <w:rsid w:val="00860F78"/>
    <w:rsid w:val="0086271D"/>
    <w:rsid w:val="0086399D"/>
    <w:rsid w:val="0086420B"/>
    <w:rsid w:val="00864DBF"/>
    <w:rsid w:val="00865AE2"/>
    <w:rsid w:val="008663C8"/>
    <w:rsid w:val="0086649E"/>
    <w:rsid w:val="00872300"/>
    <w:rsid w:val="0088163A"/>
    <w:rsid w:val="00883813"/>
    <w:rsid w:val="00893376"/>
    <w:rsid w:val="00894E62"/>
    <w:rsid w:val="0089601F"/>
    <w:rsid w:val="008970B8"/>
    <w:rsid w:val="008A19C1"/>
    <w:rsid w:val="008A579C"/>
    <w:rsid w:val="008A7313"/>
    <w:rsid w:val="008A763C"/>
    <w:rsid w:val="008A7D91"/>
    <w:rsid w:val="008B079D"/>
    <w:rsid w:val="008B1F32"/>
    <w:rsid w:val="008B2741"/>
    <w:rsid w:val="008B7560"/>
    <w:rsid w:val="008B7FC7"/>
    <w:rsid w:val="008C2B0C"/>
    <w:rsid w:val="008C4337"/>
    <w:rsid w:val="008C4F06"/>
    <w:rsid w:val="008D0C90"/>
    <w:rsid w:val="008D2869"/>
    <w:rsid w:val="008E1E4A"/>
    <w:rsid w:val="008F0615"/>
    <w:rsid w:val="008F103E"/>
    <w:rsid w:val="008F1FDB"/>
    <w:rsid w:val="008F36FB"/>
    <w:rsid w:val="008F374E"/>
    <w:rsid w:val="008F6384"/>
    <w:rsid w:val="00902EA9"/>
    <w:rsid w:val="0090427F"/>
    <w:rsid w:val="00920506"/>
    <w:rsid w:val="0093013D"/>
    <w:rsid w:val="00931DEB"/>
    <w:rsid w:val="00933267"/>
    <w:rsid w:val="00933957"/>
    <w:rsid w:val="009356FA"/>
    <w:rsid w:val="009379E0"/>
    <w:rsid w:val="0094603B"/>
    <w:rsid w:val="009504A1"/>
    <w:rsid w:val="00950605"/>
    <w:rsid w:val="0095222B"/>
    <w:rsid w:val="00952233"/>
    <w:rsid w:val="009526B8"/>
    <w:rsid w:val="00953983"/>
    <w:rsid w:val="00954D66"/>
    <w:rsid w:val="009560FE"/>
    <w:rsid w:val="00963F8F"/>
    <w:rsid w:val="00972061"/>
    <w:rsid w:val="00973C62"/>
    <w:rsid w:val="00975D76"/>
    <w:rsid w:val="00975D7A"/>
    <w:rsid w:val="00982E51"/>
    <w:rsid w:val="009872C2"/>
    <w:rsid w:val="009874B9"/>
    <w:rsid w:val="00993581"/>
    <w:rsid w:val="009A288C"/>
    <w:rsid w:val="009A33DB"/>
    <w:rsid w:val="009A4D3E"/>
    <w:rsid w:val="009A64C1"/>
    <w:rsid w:val="009B00A4"/>
    <w:rsid w:val="009B6697"/>
    <w:rsid w:val="009C2B43"/>
    <w:rsid w:val="009C2EA4"/>
    <w:rsid w:val="009C4C04"/>
    <w:rsid w:val="009D5213"/>
    <w:rsid w:val="009E1C95"/>
    <w:rsid w:val="009E5171"/>
    <w:rsid w:val="009F196A"/>
    <w:rsid w:val="009F5176"/>
    <w:rsid w:val="009F669B"/>
    <w:rsid w:val="009F7566"/>
    <w:rsid w:val="009F7F18"/>
    <w:rsid w:val="00A02A72"/>
    <w:rsid w:val="00A0587B"/>
    <w:rsid w:val="00A06BFE"/>
    <w:rsid w:val="00A10F5D"/>
    <w:rsid w:val="00A1199A"/>
    <w:rsid w:val="00A1243C"/>
    <w:rsid w:val="00A135AE"/>
    <w:rsid w:val="00A14AF1"/>
    <w:rsid w:val="00A16891"/>
    <w:rsid w:val="00A175D7"/>
    <w:rsid w:val="00A21C2D"/>
    <w:rsid w:val="00A268CE"/>
    <w:rsid w:val="00A31A9C"/>
    <w:rsid w:val="00A332E8"/>
    <w:rsid w:val="00A35AF5"/>
    <w:rsid w:val="00A35DDF"/>
    <w:rsid w:val="00A36CBA"/>
    <w:rsid w:val="00A4050C"/>
    <w:rsid w:val="00A432CD"/>
    <w:rsid w:val="00A45741"/>
    <w:rsid w:val="00A47EF6"/>
    <w:rsid w:val="00A50291"/>
    <w:rsid w:val="00A530E4"/>
    <w:rsid w:val="00A604CD"/>
    <w:rsid w:val="00A60FE6"/>
    <w:rsid w:val="00A61791"/>
    <w:rsid w:val="00A622F5"/>
    <w:rsid w:val="00A654BE"/>
    <w:rsid w:val="00A66DD6"/>
    <w:rsid w:val="00A75018"/>
    <w:rsid w:val="00A771FD"/>
    <w:rsid w:val="00A80767"/>
    <w:rsid w:val="00A81C90"/>
    <w:rsid w:val="00A850AB"/>
    <w:rsid w:val="00A85549"/>
    <w:rsid w:val="00A874EF"/>
    <w:rsid w:val="00A90565"/>
    <w:rsid w:val="00A95415"/>
    <w:rsid w:val="00AA3C89"/>
    <w:rsid w:val="00AA49E7"/>
    <w:rsid w:val="00AB2685"/>
    <w:rsid w:val="00AB32BD"/>
    <w:rsid w:val="00AB4723"/>
    <w:rsid w:val="00AC4CDB"/>
    <w:rsid w:val="00AC70FE"/>
    <w:rsid w:val="00AD3AA3"/>
    <w:rsid w:val="00AD4358"/>
    <w:rsid w:val="00AE4C44"/>
    <w:rsid w:val="00AE70AF"/>
    <w:rsid w:val="00AF12CE"/>
    <w:rsid w:val="00AF61E1"/>
    <w:rsid w:val="00AF638A"/>
    <w:rsid w:val="00B00141"/>
    <w:rsid w:val="00B009AA"/>
    <w:rsid w:val="00B00ECE"/>
    <w:rsid w:val="00B030C8"/>
    <w:rsid w:val="00B039C0"/>
    <w:rsid w:val="00B03A09"/>
    <w:rsid w:val="00B056E7"/>
    <w:rsid w:val="00B05B71"/>
    <w:rsid w:val="00B07E1C"/>
    <w:rsid w:val="00B10035"/>
    <w:rsid w:val="00B1439D"/>
    <w:rsid w:val="00B14836"/>
    <w:rsid w:val="00B15C76"/>
    <w:rsid w:val="00B165E6"/>
    <w:rsid w:val="00B203BD"/>
    <w:rsid w:val="00B235DB"/>
    <w:rsid w:val="00B3260C"/>
    <w:rsid w:val="00B35A17"/>
    <w:rsid w:val="00B424D9"/>
    <w:rsid w:val="00B447C0"/>
    <w:rsid w:val="00B478C5"/>
    <w:rsid w:val="00B52510"/>
    <w:rsid w:val="00B53E53"/>
    <w:rsid w:val="00B548A2"/>
    <w:rsid w:val="00B56934"/>
    <w:rsid w:val="00B62F03"/>
    <w:rsid w:val="00B72444"/>
    <w:rsid w:val="00B77A42"/>
    <w:rsid w:val="00B92937"/>
    <w:rsid w:val="00B93B62"/>
    <w:rsid w:val="00B953D1"/>
    <w:rsid w:val="00B96D93"/>
    <w:rsid w:val="00BA30D0"/>
    <w:rsid w:val="00BA6132"/>
    <w:rsid w:val="00BB0D32"/>
    <w:rsid w:val="00BB2508"/>
    <w:rsid w:val="00BB3425"/>
    <w:rsid w:val="00BC76B5"/>
    <w:rsid w:val="00BD5420"/>
    <w:rsid w:val="00BF0AFA"/>
    <w:rsid w:val="00BF5191"/>
    <w:rsid w:val="00C00CF9"/>
    <w:rsid w:val="00C04BD2"/>
    <w:rsid w:val="00C05971"/>
    <w:rsid w:val="00C13EEC"/>
    <w:rsid w:val="00C14689"/>
    <w:rsid w:val="00C156A4"/>
    <w:rsid w:val="00C168DC"/>
    <w:rsid w:val="00C17EE2"/>
    <w:rsid w:val="00C20FAA"/>
    <w:rsid w:val="00C23509"/>
    <w:rsid w:val="00C23D46"/>
    <w:rsid w:val="00C2459D"/>
    <w:rsid w:val="00C2755A"/>
    <w:rsid w:val="00C316F1"/>
    <w:rsid w:val="00C36FB3"/>
    <w:rsid w:val="00C42C95"/>
    <w:rsid w:val="00C4470F"/>
    <w:rsid w:val="00C50727"/>
    <w:rsid w:val="00C50B49"/>
    <w:rsid w:val="00C5198A"/>
    <w:rsid w:val="00C55E5B"/>
    <w:rsid w:val="00C62739"/>
    <w:rsid w:val="00C720A4"/>
    <w:rsid w:val="00C72D0B"/>
    <w:rsid w:val="00C74F59"/>
    <w:rsid w:val="00C7611C"/>
    <w:rsid w:val="00C80F80"/>
    <w:rsid w:val="00C82CBB"/>
    <w:rsid w:val="00C84C4D"/>
    <w:rsid w:val="00C94097"/>
    <w:rsid w:val="00C97199"/>
    <w:rsid w:val="00CA4269"/>
    <w:rsid w:val="00CA48CA"/>
    <w:rsid w:val="00CA721E"/>
    <w:rsid w:val="00CA7330"/>
    <w:rsid w:val="00CB1C84"/>
    <w:rsid w:val="00CB1F29"/>
    <w:rsid w:val="00CB5363"/>
    <w:rsid w:val="00CB64F0"/>
    <w:rsid w:val="00CC2909"/>
    <w:rsid w:val="00CC2DF1"/>
    <w:rsid w:val="00CD0087"/>
    <w:rsid w:val="00CD0549"/>
    <w:rsid w:val="00CE6B3C"/>
    <w:rsid w:val="00D04C68"/>
    <w:rsid w:val="00D05E6F"/>
    <w:rsid w:val="00D05E71"/>
    <w:rsid w:val="00D20296"/>
    <w:rsid w:val="00D2231A"/>
    <w:rsid w:val="00D24ECC"/>
    <w:rsid w:val="00D276BD"/>
    <w:rsid w:val="00D27929"/>
    <w:rsid w:val="00D33442"/>
    <w:rsid w:val="00D36F4D"/>
    <w:rsid w:val="00D419C6"/>
    <w:rsid w:val="00D42DF4"/>
    <w:rsid w:val="00D44BAD"/>
    <w:rsid w:val="00D45B55"/>
    <w:rsid w:val="00D46426"/>
    <w:rsid w:val="00D4785A"/>
    <w:rsid w:val="00D52E43"/>
    <w:rsid w:val="00D53968"/>
    <w:rsid w:val="00D664D7"/>
    <w:rsid w:val="00D67A00"/>
    <w:rsid w:val="00D67E1E"/>
    <w:rsid w:val="00D7097B"/>
    <w:rsid w:val="00D7197D"/>
    <w:rsid w:val="00D72A27"/>
    <w:rsid w:val="00D72BC4"/>
    <w:rsid w:val="00D812AE"/>
    <w:rsid w:val="00D815FC"/>
    <w:rsid w:val="00D8517B"/>
    <w:rsid w:val="00D8535D"/>
    <w:rsid w:val="00D91DFA"/>
    <w:rsid w:val="00DA159A"/>
    <w:rsid w:val="00DB1AB2"/>
    <w:rsid w:val="00DB2181"/>
    <w:rsid w:val="00DC17C2"/>
    <w:rsid w:val="00DC3D96"/>
    <w:rsid w:val="00DC4FDF"/>
    <w:rsid w:val="00DC66F0"/>
    <w:rsid w:val="00DD1237"/>
    <w:rsid w:val="00DD3105"/>
    <w:rsid w:val="00DD3A65"/>
    <w:rsid w:val="00DD62C6"/>
    <w:rsid w:val="00DE18EA"/>
    <w:rsid w:val="00DE3B92"/>
    <w:rsid w:val="00DE48B4"/>
    <w:rsid w:val="00DE5ACA"/>
    <w:rsid w:val="00DE7137"/>
    <w:rsid w:val="00DF18E4"/>
    <w:rsid w:val="00DF785C"/>
    <w:rsid w:val="00E00498"/>
    <w:rsid w:val="00E10E2E"/>
    <w:rsid w:val="00E1464C"/>
    <w:rsid w:val="00E14ADB"/>
    <w:rsid w:val="00E21488"/>
    <w:rsid w:val="00E22F78"/>
    <w:rsid w:val="00E235A2"/>
    <w:rsid w:val="00E2425D"/>
    <w:rsid w:val="00E24F87"/>
    <w:rsid w:val="00E2617A"/>
    <w:rsid w:val="00E273FB"/>
    <w:rsid w:val="00E31CD4"/>
    <w:rsid w:val="00E50B8B"/>
    <w:rsid w:val="00E538E6"/>
    <w:rsid w:val="00E56696"/>
    <w:rsid w:val="00E60F72"/>
    <w:rsid w:val="00E74332"/>
    <w:rsid w:val="00E768A9"/>
    <w:rsid w:val="00E802A2"/>
    <w:rsid w:val="00E82E3A"/>
    <w:rsid w:val="00E8410F"/>
    <w:rsid w:val="00E85C0B"/>
    <w:rsid w:val="00E9548B"/>
    <w:rsid w:val="00EA5281"/>
    <w:rsid w:val="00EA53CE"/>
    <w:rsid w:val="00EA7089"/>
    <w:rsid w:val="00EB13D7"/>
    <w:rsid w:val="00EB1E83"/>
    <w:rsid w:val="00EB3D8E"/>
    <w:rsid w:val="00EC40E9"/>
    <w:rsid w:val="00ED22CB"/>
    <w:rsid w:val="00ED299F"/>
    <w:rsid w:val="00ED400F"/>
    <w:rsid w:val="00ED4448"/>
    <w:rsid w:val="00ED4BB1"/>
    <w:rsid w:val="00ED67AF"/>
    <w:rsid w:val="00EE11F0"/>
    <w:rsid w:val="00EE128C"/>
    <w:rsid w:val="00EE4C48"/>
    <w:rsid w:val="00EE5D2E"/>
    <w:rsid w:val="00EE7E6F"/>
    <w:rsid w:val="00EF66D9"/>
    <w:rsid w:val="00EF68E3"/>
    <w:rsid w:val="00EF6BA5"/>
    <w:rsid w:val="00EF6DAB"/>
    <w:rsid w:val="00EF780D"/>
    <w:rsid w:val="00EF7A98"/>
    <w:rsid w:val="00F0267E"/>
    <w:rsid w:val="00F031E9"/>
    <w:rsid w:val="00F071B2"/>
    <w:rsid w:val="00F107DE"/>
    <w:rsid w:val="00F11B47"/>
    <w:rsid w:val="00F157B4"/>
    <w:rsid w:val="00F23F09"/>
    <w:rsid w:val="00F2412D"/>
    <w:rsid w:val="00F259AC"/>
    <w:rsid w:val="00F25D8D"/>
    <w:rsid w:val="00F3069C"/>
    <w:rsid w:val="00F3603E"/>
    <w:rsid w:val="00F44CCB"/>
    <w:rsid w:val="00F474C9"/>
    <w:rsid w:val="00F5126B"/>
    <w:rsid w:val="00F54EA3"/>
    <w:rsid w:val="00F61675"/>
    <w:rsid w:val="00F625F5"/>
    <w:rsid w:val="00F6686B"/>
    <w:rsid w:val="00F67F74"/>
    <w:rsid w:val="00F712B3"/>
    <w:rsid w:val="00F71E9F"/>
    <w:rsid w:val="00F73DE3"/>
    <w:rsid w:val="00F744BF"/>
    <w:rsid w:val="00F75E05"/>
    <w:rsid w:val="00F7632C"/>
    <w:rsid w:val="00F77219"/>
    <w:rsid w:val="00F828EA"/>
    <w:rsid w:val="00F84DD2"/>
    <w:rsid w:val="00F9036B"/>
    <w:rsid w:val="00F95439"/>
    <w:rsid w:val="00FA7416"/>
    <w:rsid w:val="00FB0872"/>
    <w:rsid w:val="00FB54CC"/>
    <w:rsid w:val="00FB60B0"/>
    <w:rsid w:val="00FB769C"/>
    <w:rsid w:val="00FC1A72"/>
    <w:rsid w:val="00FD1A37"/>
    <w:rsid w:val="00FD3C53"/>
    <w:rsid w:val="00FD4E5B"/>
    <w:rsid w:val="00FD6912"/>
    <w:rsid w:val="00FE4EE0"/>
    <w:rsid w:val="00FF0F9A"/>
    <w:rsid w:val="00FF582E"/>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3866FC"/>
  <w15:docId w15:val="{52F90F6E-85AC-46F0-B830-52A97015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 w:unhideWhenUsed="1"/>
    <w:lsdException w:name="line number" w:semiHidden="1" w:uiPriority="1" w:unhideWhenUsed="1"/>
    <w:lsdException w:name="page number" w:semiHidden="1" w:uiPriority="99"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99"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uiPriority="1" w:qFormat="1"/>
    <w:lsdException w:name="Bibliography" w:uiPriority="37"/>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3F3"/>
    <w:pPr>
      <w:tabs>
        <w:tab w:val="left" w:pos="1134"/>
      </w:tabs>
      <w:jc w:val="both"/>
    </w:pPr>
    <w:rPr>
      <w:rFonts w:ascii="Verdana" w:eastAsia="Arial" w:hAnsi="Verdana" w:cs="Arial"/>
      <w:lang w:val="en-GB" w:eastAsia="en-US"/>
    </w:rPr>
  </w:style>
  <w:style w:type="paragraph" w:styleId="Heading1">
    <w:name w:val="heading 1"/>
    <w:next w:val="WMOBodyText"/>
    <w:link w:val="Heading1Char"/>
    <w:uiPriority w:val="9"/>
    <w:qFormat/>
    <w:rsid w:val="001D3CFB"/>
    <w:pPr>
      <w:keepNext/>
      <w:keepLines/>
      <w:spacing w:before="360" w:after="120"/>
      <w:jc w:val="center"/>
      <w:outlineLvl w:val="0"/>
    </w:pPr>
    <w:rPr>
      <w:rFonts w:ascii="Verdana" w:eastAsia="Verdana" w:hAnsi="Verdana" w:cs="Verdana"/>
      <w:b/>
      <w:bCs/>
      <w:caps/>
      <w:kern w:val="32"/>
      <w:sz w:val="24"/>
      <w:szCs w:val="24"/>
      <w:lang w:val="en-GB"/>
    </w:rPr>
  </w:style>
  <w:style w:type="paragraph" w:styleId="Heading2">
    <w:name w:val="heading 2"/>
    <w:next w:val="WMOBodyText"/>
    <w:link w:val="Heading2Char"/>
    <w:qFormat/>
    <w:rsid w:val="001D3CFB"/>
    <w:pPr>
      <w:keepNext/>
      <w:keepLines/>
      <w:spacing w:before="360" w:after="360"/>
      <w:jc w:val="center"/>
      <w:outlineLvl w:val="1"/>
    </w:pPr>
    <w:rPr>
      <w:rFonts w:ascii="Verdana" w:eastAsia="Verdana" w:hAnsi="Verdana" w:cs="Verdana"/>
      <w:b/>
      <w:bCs/>
      <w:iCs/>
      <w:sz w:val="22"/>
      <w:szCs w:val="22"/>
      <w:lang w:val="en-GB"/>
    </w:rPr>
  </w:style>
  <w:style w:type="paragraph" w:styleId="Heading3">
    <w:name w:val="heading 3"/>
    <w:next w:val="WMOBodyText"/>
    <w:link w:val="Heading3Char"/>
    <w:uiPriority w:val="99"/>
    <w:qFormat/>
    <w:rsid w:val="001D3CFB"/>
    <w:pPr>
      <w:keepNext/>
      <w:keepLines/>
      <w:tabs>
        <w:tab w:val="left" w:pos="1134"/>
      </w:tabs>
      <w:spacing w:before="360" w:after="360"/>
      <w:outlineLvl w:val="2"/>
    </w:pPr>
    <w:rPr>
      <w:rFonts w:ascii="Verdana" w:eastAsia="Verdana" w:hAnsi="Verdana" w:cs="Verdana"/>
      <w:b/>
      <w:bCs/>
      <w:lang w:val="en-GB"/>
    </w:rPr>
  </w:style>
  <w:style w:type="paragraph" w:styleId="Heading4">
    <w:name w:val="heading 4"/>
    <w:next w:val="WMOBodyText"/>
    <w:link w:val="Heading4Char"/>
    <w:uiPriority w:val="99"/>
    <w:qFormat/>
    <w:rsid w:val="00A530E4"/>
    <w:pPr>
      <w:keepNext/>
      <w:keepLines/>
      <w:spacing w:before="360"/>
      <w:ind w:left="1134" w:hanging="1134"/>
      <w:outlineLvl w:val="3"/>
    </w:pPr>
    <w:rPr>
      <w:rFonts w:ascii="Verdana" w:eastAsia="Verdana" w:hAnsi="Verdana" w:cs="Verdana"/>
      <w:b/>
      <w:i/>
      <w:lang w:val="en-GB"/>
    </w:rPr>
  </w:style>
  <w:style w:type="paragraph" w:styleId="Heading5">
    <w:name w:val="heading 5"/>
    <w:basedOn w:val="Normal"/>
    <w:next w:val="Normal"/>
    <w:link w:val="Heading5Char"/>
    <w:uiPriority w:val="99"/>
    <w:qFormat/>
    <w:rsid w:val="00C13EEC"/>
    <w:pPr>
      <w:tabs>
        <w:tab w:val="left" w:pos="1080"/>
      </w:tabs>
      <w:spacing w:before="240"/>
      <w:ind w:left="1080" w:hanging="1080"/>
      <w:outlineLvl w:val="4"/>
    </w:pPr>
    <w:rPr>
      <w:bCs/>
      <w:i/>
      <w:iCs/>
      <w:szCs w:val="22"/>
      <w:lang w:eastAsia="zh-TW"/>
    </w:rPr>
  </w:style>
  <w:style w:type="paragraph" w:styleId="Heading6">
    <w:name w:val="heading 6"/>
    <w:basedOn w:val="Normal"/>
    <w:next w:val="Normal"/>
    <w:link w:val="Heading6Char"/>
    <w:uiPriority w:val="1"/>
    <w:qFormat/>
    <w:rsid w:val="00C13EEC"/>
    <w:pPr>
      <w:keepNext/>
      <w:widowControl w:val="0"/>
      <w:tabs>
        <w:tab w:val="center" w:pos="4513"/>
      </w:tabs>
      <w:suppressAutoHyphens/>
      <w:jc w:val="center"/>
      <w:outlineLvl w:val="5"/>
    </w:pPr>
    <w:rPr>
      <w:b/>
      <w:snapToGrid w:val="0"/>
      <w:spacing w:val="-2"/>
      <w:lang w:eastAsia="zh-TW"/>
    </w:rPr>
  </w:style>
  <w:style w:type="paragraph" w:styleId="Heading7">
    <w:name w:val="heading 7"/>
    <w:basedOn w:val="Normal"/>
    <w:next w:val="Normal"/>
    <w:link w:val="Heading7Char"/>
    <w:uiPriority w:val="9"/>
    <w:qFormat/>
    <w:rsid w:val="00C13EEC"/>
    <w:pPr>
      <w:keepNext/>
      <w:tabs>
        <w:tab w:val="clear" w:pos="1134"/>
        <w:tab w:val="left" w:pos="-722"/>
        <w:tab w:val="left" w:pos="1140"/>
        <w:tab w:val="left" w:pos="6946"/>
      </w:tabs>
      <w:suppressAutoHyphens/>
      <w:spacing w:line="252" w:lineRule="auto"/>
      <w:outlineLvl w:val="6"/>
    </w:pPr>
    <w:rPr>
      <w:b/>
      <w:bCs/>
      <w:color w:val="4436AA"/>
      <w:spacing w:val="-2"/>
      <w:sz w:val="28"/>
      <w:szCs w:val="22"/>
      <w:lang w:eastAsia="zh-TW"/>
    </w:rPr>
  </w:style>
  <w:style w:type="paragraph" w:styleId="Heading8">
    <w:name w:val="heading 8"/>
    <w:basedOn w:val="Normal"/>
    <w:next w:val="Normal"/>
    <w:link w:val="Heading8Char"/>
    <w:uiPriority w:val="9"/>
    <w:qFormat/>
    <w:rsid w:val="005B74AD"/>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qFormat/>
    <w:rsid w:val="005B74AD"/>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2459D"/>
    <w:pPr>
      <w:tabs>
        <w:tab w:val="clear" w:pos="1134"/>
      </w:tabs>
      <w:spacing w:after="360"/>
      <w:jc w:val="center"/>
    </w:pPr>
  </w:style>
  <w:style w:type="paragraph" w:styleId="BlockText">
    <w:name w:val="Block Text"/>
    <w:basedOn w:val="Normal"/>
    <w:rsid w:val="008A71EB"/>
    <w:pPr>
      <w:ind w:left="567" w:right="566"/>
    </w:pPr>
    <w:rPr>
      <w:rFonts w:ascii="Univers" w:hAnsi="Univers"/>
      <w:sz w:val="21"/>
    </w:rPr>
  </w:style>
  <w:style w:type="paragraph" w:customStyle="1" w:styleId="CrossTitle12">
    <w:name w:val="***Cross_Title_12"/>
    <w:basedOn w:val="Normal"/>
    <w:rsid w:val="008A71EB"/>
    <w:pPr>
      <w:jc w:val="center"/>
    </w:pPr>
    <w:rPr>
      <w:rFonts w:eastAsia="SimSun"/>
      <w:b/>
      <w:bCs/>
      <w:caps/>
      <w:sz w:val="24"/>
      <w:szCs w:val="24"/>
      <w:lang w:val="fr-CH" w:eastAsia="zh-CN"/>
    </w:rPr>
  </w:style>
  <w:style w:type="paragraph" w:customStyle="1" w:styleId="Service9">
    <w:name w:val="Service 9"/>
    <w:rsid w:val="008A71EB"/>
    <w:pPr>
      <w:jc w:val="center"/>
    </w:pPr>
    <w:rPr>
      <w:rFonts w:ascii="Arial" w:eastAsia="Times New Roman" w:hAnsi="Arial"/>
      <w:sz w:val="18"/>
      <w:lang w:val="en-GB" w:eastAsia="en-US"/>
    </w:rPr>
  </w:style>
  <w:style w:type="character" w:styleId="Hyperlink">
    <w:name w:val="Hyperlink"/>
    <w:aliases w:val="hyperlink"/>
    <w:basedOn w:val="DefaultParagraphFont"/>
    <w:rsid w:val="009F3E3D"/>
    <w:rPr>
      <w:color w:val="0000FF"/>
      <w:u w:val="none"/>
    </w:rPr>
  </w:style>
  <w:style w:type="character" w:styleId="PageNumber">
    <w:name w:val="page number"/>
    <w:basedOn w:val="DefaultParagraphFont"/>
    <w:uiPriority w:val="99"/>
    <w:rsid w:val="008A71EB"/>
  </w:style>
  <w:style w:type="paragraph" w:styleId="TOC4">
    <w:name w:val="toc 4"/>
    <w:basedOn w:val="Normal"/>
    <w:next w:val="Normal"/>
    <w:autoRedefine/>
    <w:semiHidden/>
    <w:rsid w:val="006A5514"/>
    <w:pPr>
      <w:ind w:left="660"/>
    </w:pPr>
  </w:style>
  <w:style w:type="paragraph" w:customStyle="1" w:styleId="CrossTitle14">
    <w:name w:val="***Cross_Title_14"/>
    <w:basedOn w:val="Normal"/>
    <w:rsid w:val="008A71EB"/>
    <w:pPr>
      <w:keepNext/>
      <w:tabs>
        <w:tab w:val="clear" w:pos="1134"/>
        <w:tab w:val="left" w:pos="1140"/>
      </w:tabs>
      <w:spacing w:after="100"/>
      <w:jc w:val="center"/>
    </w:pPr>
    <w:rPr>
      <w:rFonts w:eastAsia="SimSun"/>
      <w:b/>
      <w:caps/>
      <w:sz w:val="28"/>
      <w:szCs w:val="28"/>
      <w:lang w:val="fr-CH" w:eastAsia="zh-CN"/>
    </w:rPr>
  </w:style>
  <w:style w:type="character" w:customStyle="1" w:styleId="Heading2Char">
    <w:name w:val="Heading 2 Char"/>
    <w:link w:val="Heading2"/>
    <w:locked/>
    <w:rsid w:val="001D3CFB"/>
    <w:rPr>
      <w:rFonts w:ascii="Verdana" w:eastAsia="Verdana" w:hAnsi="Verdana" w:cs="Verdana"/>
      <w:b/>
      <w:bCs/>
      <w:iCs/>
      <w:sz w:val="22"/>
      <w:szCs w:val="22"/>
      <w:lang w:val="en-GB"/>
    </w:rPr>
  </w:style>
  <w:style w:type="paragraph" w:styleId="Footer">
    <w:name w:val="footer"/>
    <w:basedOn w:val="Normal"/>
    <w:link w:val="FooterChar"/>
    <w:uiPriority w:val="99"/>
    <w:rsid w:val="008A71EB"/>
    <w:pPr>
      <w:tabs>
        <w:tab w:val="center" w:pos="4320"/>
        <w:tab w:val="right" w:pos="8640"/>
      </w:tabs>
    </w:pPr>
  </w:style>
  <w:style w:type="paragraph" w:styleId="BalloonText">
    <w:name w:val="Balloon Text"/>
    <w:basedOn w:val="Normal"/>
    <w:link w:val="BalloonTextChar"/>
    <w:uiPriority w:val="99"/>
    <w:rsid w:val="005A6BCE"/>
    <w:rPr>
      <w:rFonts w:ascii="Tahoma" w:hAnsi="Tahoma" w:cs="Tahoma"/>
      <w:sz w:val="16"/>
      <w:szCs w:val="16"/>
    </w:rPr>
  </w:style>
  <w:style w:type="paragraph" w:styleId="DocumentMap">
    <w:name w:val="Document Map"/>
    <w:basedOn w:val="Normal"/>
    <w:link w:val="DocumentMapChar"/>
    <w:uiPriority w:val="99"/>
    <w:rsid w:val="002A7FA1"/>
    <w:pPr>
      <w:shd w:val="clear" w:color="auto" w:fill="000080"/>
    </w:pPr>
    <w:rPr>
      <w:rFonts w:ascii="Tahoma" w:hAnsi="Tahoma" w:cs="Tahoma"/>
    </w:rPr>
  </w:style>
  <w:style w:type="paragraph" w:styleId="TOC3">
    <w:name w:val="toc 3"/>
    <w:basedOn w:val="Normal"/>
    <w:next w:val="Normal"/>
    <w:autoRedefine/>
    <w:uiPriority w:val="39"/>
    <w:rsid w:val="00E91F0F"/>
    <w:pPr>
      <w:ind w:left="400"/>
    </w:pPr>
  </w:style>
  <w:style w:type="paragraph" w:styleId="TOC1">
    <w:name w:val="toc 1"/>
    <w:basedOn w:val="Normal"/>
    <w:next w:val="Normal"/>
    <w:autoRedefine/>
    <w:uiPriority w:val="39"/>
    <w:rsid w:val="00E91F0F"/>
  </w:style>
  <w:style w:type="paragraph" w:styleId="TOC2">
    <w:name w:val="toc 2"/>
    <w:basedOn w:val="Normal"/>
    <w:next w:val="Normal"/>
    <w:autoRedefine/>
    <w:uiPriority w:val="39"/>
    <w:qFormat/>
    <w:rsid w:val="00E91F0F"/>
    <w:pPr>
      <w:ind w:left="200"/>
    </w:pPr>
  </w:style>
  <w:style w:type="character" w:styleId="FollowedHyperlink">
    <w:name w:val="FollowedHyperlink"/>
    <w:basedOn w:val="DefaultParagraphFont"/>
    <w:uiPriority w:val="99"/>
    <w:rsid w:val="002F006A"/>
    <w:rPr>
      <w:color w:val="0000FF"/>
      <w:u w:val="none"/>
    </w:rPr>
  </w:style>
  <w:style w:type="paragraph" w:customStyle="1" w:styleId="WMOSubTitle1">
    <w:name w:val="WMO_SubTitle1"/>
    <w:basedOn w:val="Heading4"/>
    <w:next w:val="WMOBodyText"/>
    <w:rsid w:val="004D497E"/>
    <w:pPr>
      <w:spacing w:before="280"/>
      <w:ind w:left="0" w:firstLine="0"/>
    </w:pPr>
  </w:style>
  <w:style w:type="paragraph" w:customStyle="1" w:styleId="Comment">
    <w:name w:val="Comment"/>
    <w:basedOn w:val="Normal"/>
    <w:next w:val="WMOBodyText"/>
    <w:link w:val="CommentChar"/>
    <w:rsid w:val="000C225A"/>
    <w:pPr>
      <w:spacing w:before="240"/>
      <w:jc w:val="left"/>
    </w:pPr>
    <w:rPr>
      <w:i/>
      <w:szCs w:val="22"/>
    </w:rPr>
  </w:style>
  <w:style w:type="paragraph" w:customStyle="1" w:styleId="CharCharCharChar">
    <w:name w:val="Char Char Char Char"/>
    <w:basedOn w:val="Normal"/>
    <w:rsid w:val="00480313"/>
    <w:pPr>
      <w:jc w:val="left"/>
    </w:pPr>
    <w:rPr>
      <w:rFonts w:ascii="Times New Roman" w:hAnsi="Times New Roman"/>
      <w:sz w:val="24"/>
      <w:szCs w:val="24"/>
      <w:lang w:val="pl-PL" w:eastAsia="pl-PL"/>
    </w:rPr>
  </w:style>
  <w:style w:type="paragraph" w:customStyle="1" w:styleId="CharChar">
    <w:name w:val="Знак Знак Char Char"/>
    <w:basedOn w:val="Normal"/>
    <w:rsid w:val="000B5E64"/>
    <w:pPr>
      <w:jc w:val="left"/>
    </w:pPr>
    <w:rPr>
      <w:rFonts w:ascii="Times New Roman" w:hAnsi="Times New Roman"/>
      <w:sz w:val="24"/>
      <w:szCs w:val="24"/>
      <w:lang w:val="pl-PL" w:eastAsia="pl-PL"/>
    </w:rPr>
  </w:style>
  <w:style w:type="paragraph" w:customStyle="1" w:styleId="BodyText">
    <w:name w:val="BodyText"/>
    <w:basedOn w:val="Normal"/>
    <w:link w:val="BodyTextChar"/>
    <w:rsid w:val="004F49A1"/>
    <w:pPr>
      <w:tabs>
        <w:tab w:val="left" w:pos="1080"/>
      </w:tabs>
      <w:spacing w:before="240"/>
    </w:pPr>
    <w:rPr>
      <w:szCs w:val="22"/>
    </w:rPr>
  </w:style>
  <w:style w:type="paragraph" w:customStyle="1" w:styleId="WMOBodyText">
    <w:name w:val="WMO_BodyText"/>
    <w:link w:val="WMOBodyTextCharChar"/>
    <w:qFormat/>
    <w:rsid w:val="00C4470F"/>
    <w:pPr>
      <w:spacing w:before="240"/>
    </w:pPr>
    <w:rPr>
      <w:rFonts w:ascii="Verdana" w:eastAsia="Verdana" w:hAnsi="Verdana" w:cs="Verdana"/>
      <w:lang w:val="en-GB"/>
    </w:rPr>
  </w:style>
  <w:style w:type="paragraph" w:customStyle="1" w:styleId="WMOSubTitle2">
    <w:name w:val="WMO_SubTitle2"/>
    <w:basedOn w:val="Heading5"/>
    <w:next w:val="WMOBodyText"/>
    <w:rsid w:val="00A530E4"/>
    <w:pPr>
      <w:keepNext/>
      <w:keepLines/>
      <w:tabs>
        <w:tab w:val="clear" w:pos="1080"/>
      </w:tabs>
      <w:spacing w:before="280"/>
      <w:ind w:left="0" w:firstLine="0"/>
      <w:jc w:val="left"/>
    </w:pPr>
    <w:rPr>
      <w:rFonts w:eastAsia="Verdana" w:cs="Verdana"/>
      <w:szCs w:val="20"/>
    </w:rPr>
  </w:style>
  <w:style w:type="paragraph" w:styleId="BodyText0">
    <w:name w:val="Body Text"/>
    <w:basedOn w:val="Normal"/>
    <w:link w:val="BodyTextChar0"/>
    <w:uiPriority w:val="1"/>
    <w:qFormat/>
    <w:rsid w:val="00831751"/>
    <w:pPr>
      <w:tabs>
        <w:tab w:val="clear" w:pos="1134"/>
        <w:tab w:val="left" w:pos="1140"/>
      </w:tabs>
      <w:jc w:val="center"/>
    </w:pPr>
    <w:rPr>
      <w:rFonts w:eastAsia="SimSun"/>
      <w:b/>
      <w:bCs/>
      <w:sz w:val="24"/>
      <w:szCs w:val="24"/>
      <w:lang w:eastAsia="zh-CN"/>
    </w:rPr>
  </w:style>
  <w:style w:type="character" w:styleId="FootnoteReference">
    <w:name w:val="footnote reference"/>
    <w:basedOn w:val="DefaultParagraphFont"/>
    <w:rsid w:val="003B7252"/>
    <w:rPr>
      <w:vertAlign w:val="superscript"/>
    </w:rPr>
  </w:style>
  <w:style w:type="paragraph" w:customStyle="1" w:styleId="ECBodyText-Centred">
    <w:name w:val="EC_BodyText-Centred"/>
    <w:basedOn w:val="WMOBodyText"/>
    <w:next w:val="WMOBodyText"/>
    <w:uiPriority w:val="1"/>
    <w:rsid w:val="00415F4C"/>
    <w:pPr>
      <w:jc w:val="center"/>
    </w:pPr>
  </w:style>
  <w:style w:type="paragraph" w:styleId="FootnoteText">
    <w:name w:val="footnote text"/>
    <w:basedOn w:val="Normal"/>
    <w:link w:val="FootnoteTextChar"/>
    <w:rsid w:val="00BD5420"/>
    <w:pPr>
      <w:spacing w:before="60"/>
      <w:ind w:left="142" w:hanging="142"/>
      <w:jc w:val="left"/>
    </w:pPr>
    <w:rPr>
      <w:sz w:val="18"/>
      <w:szCs w:val="18"/>
    </w:rPr>
  </w:style>
  <w:style w:type="character" w:styleId="CommentReference">
    <w:name w:val="annotation reference"/>
    <w:basedOn w:val="DefaultParagraphFont"/>
    <w:uiPriority w:val="1"/>
    <w:rsid w:val="00DD35CC"/>
    <w:rPr>
      <w:sz w:val="16"/>
      <w:szCs w:val="16"/>
    </w:rPr>
  </w:style>
  <w:style w:type="paragraph" w:styleId="CommentText">
    <w:name w:val="annotation text"/>
    <w:basedOn w:val="Normal"/>
    <w:link w:val="CommentTextChar"/>
    <w:uiPriority w:val="1"/>
    <w:rsid w:val="00DD35CC"/>
  </w:style>
  <w:style w:type="paragraph" w:styleId="CommentSubject">
    <w:name w:val="annotation subject"/>
    <w:basedOn w:val="CommentText"/>
    <w:next w:val="CommentText"/>
    <w:link w:val="CommentSubjectChar"/>
    <w:uiPriority w:val="99"/>
    <w:rsid w:val="00DD35CC"/>
    <w:rPr>
      <w:b/>
      <w:bCs/>
    </w:rPr>
  </w:style>
  <w:style w:type="paragraph" w:customStyle="1" w:styleId="ECBox">
    <w:name w:val="EC_Box"/>
    <w:basedOn w:val="WMOBodyText"/>
    <w:next w:val="WMOBodyText"/>
    <w:uiPriority w:val="1"/>
    <w:rsid w:val="00733D4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13EEC"/>
  </w:style>
  <w:style w:type="paragraph" w:styleId="Title">
    <w:name w:val="Title"/>
    <w:basedOn w:val="Normal"/>
    <w:link w:val="TitleChar"/>
    <w:uiPriority w:val="10"/>
    <w:qFormat/>
    <w:rsid w:val="0028006F"/>
    <w:pPr>
      <w:spacing w:before="240" w:after="60"/>
      <w:jc w:val="center"/>
      <w:outlineLvl w:val="0"/>
    </w:pPr>
    <w:rPr>
      <w:b/>
      <w:bCs/>
      <w:kern w:val="28"/>
      <w:sz w:val="32"/>
      <w:szCs w:val="32"/>
    </w:rPr>
  </w:style>
  <w:style w:type="paragraph" w:customStyle="1" w:styleId="ECBodyText">
    <w:name w:val="EC_BodyText"/>
    <w:basedOn w:val="Normal"/>
    <w:link w:val="ECBodyTextChar"/>
    <w:uiPriority w:val="1"/>
    <w:rsid w:val="00E60546"/>
    <w:pPr>
      <w:tabs>
        <w:tab w:val="clear" w:pos="1134"/>
        <w:tab w:val="left" w:pos="1080"/>
      </w:tabs>
      <w:spacing w:before="240"/>
      <w:jc w:val="left"/>
    </w:pPr>
    <w:rPr>
      <w:rFonts w:eastAsia="Times New Roman"/>
      <w:szCs w:val="22"/>
    </w:rPr>
  </w:style>
  <w:style w:type="character" w:customStyle="1" w:styleId="ECBodyTextChar">
    <w:name w:val="EC_BodyText Char"/>
    <w:basedOn w:val="DefaultParagraphFont"/>
    <w:link w:val="ECBodyText"/>
    <w:uiPriority w:val="1"/>
    <w:rsid w:val="00E60546"/>
    <w:rPr>
      <w:rFonts w:ascii="Arial" w:eastAsia="Times New Roman" w:hAnsi="Arial" w:cs="Arial"/>
      <w:sz w:val="22"/>
      <w:szCs w:val="22"/>
    </w:rPr>
  </w:style>
  <w:style w:type="paragraph" w:customStyle="1" w:styleId="StyleHeading1LatinTimesNewRoman">
    <w:name w:val="Style Heading 1 + (Latin) Times New Roman"/>
    <w:basedOn w:val="Heading1"/>
    <w:link w:val="StyleHeading1LatinTimesNewRomanChar"/>
    <w:rsid w:val="00CF399D"/>
  </w:style>
  <w:style w:type="character" w:customStyle="1" w:styleId="Heading1Char">
    <w:name w:val="Heading 1 Char"/>
    <w:basedOn w:val="DefaultParagraphFont"/>
    <w:link w:val="Heading1"/>
    <w:uiPriority w:val="9"/>
    <w:rsid w:val="001D3CFB"/>
    <w:rPr>
      <w:rFonts w:ascii="Verdana" w:eastAsia="Verdana" w:hAnsi="Verdana" w:cs="Verdana"/>
      <w:b/>
      <w:bCs/>
      <w:caps/>
      <w:kern w:val="32"/>
      <w:sz w:val="24"/>
      <w:szCs w:val="24"/>
      <w:lang w:val="en-GB"/>
    </w:rPr>
  </w:style>
  <w:style w:type="character" w:customStyle="1" w:styleId="StyleHeading1LatinTimesNewRomanChar">
    <w:name w:val="Style Heading 1 + (Latin) Times New Roman Char"/>
    <w:basedOn w:val="Heading1Char"/>
    <w:link w:val="StyleHeading1LatinTimesNewRoman"/>
    <w:rsid w:val="00CF399D"/>
    <w:rPr>
      <w:rFonts w:ascii="Arial" w:eastAsia="Arial" w:hAnsi="Arial" w:cs="Arial"/>
      <w:b/>
      <w:bCs/>
      <w:caps/>
      <w:kern w:val="32"/>
      <w:sz w:val="28"/>
      <w:szCs w:val="32"/>
      <w:lang w:val="en-GB" w:eastAsia="en-US" w:bidi="ar-SA"/>
    </w:rPr>
  </w:style>
  <w:style w:type="paragraph" w:customStyle="1" w:styleId="StyleHeading1LatinTimesNewRoman1">
    <w:name w:val="Style Heading 1 + (Latin) Times New Roman1"/>
    <w:basedOn w:val="Heading1"/>
    <w:link w:val="StyleHeading1LatinTimesNewRoman1Char"/>
    <w:rsid w:val="00CF399D"/>
    <w:rPr>
      <w:rFonts w:cs="Arial Bold"/>
    </w:rPr>
  </w:style>
  <w:style w:type="character" w:customStyle="1" w:styleId="StyleHeading1LatinTimesNewRoman1Char">
    <w:name w:val="Style Heading 1 + (Latin) Times New Roman1 Char"/>
    <w:basedOn w:val="Heading1Char"/>
    <w:link w:val="StyleHeading1LatinTimesNewRoman1"/>
    <w:rsid w:val="00CF399D"/>
    <w:rPr>
      <w:rFonts w:ascii="Arial" w:eastAsia="Arial" w:hAnsi="Arial" w:cs="Arial Bold"/>
      <w:b/>
      <w:bCs/>
      <w:caps/>
      <w:kern w:val="32"/>
      <w:sz w:val="28"/>
      <w:szCs w:val="32"/>
      <w:lang w:val="en-GB" w:eastAsia="en-US" w:bidi="ar-SA"/>
    </w:rPr>
  </w:style>
  <w:style w:type="character" w:customStyle="1" w:styleId="BodyTextChar">
    <w:name w:val="BodyText Char"/>
    <w:basedOn w:val="DefaultParagraphFont"/>
    <w:link w:val="BodyText"/>
    <w:rsid w:val="004F49A1"/>
    <w:rPr>
      <w:rFonts w:ascii="Arial" w:eastAsia="Arial" w:hAnsi="Arial" w:cs="Arial"/>
      <w:sz w:val="22"/>
      <w:szCs w:val="22"/>
      <w:lang w:val="en-GB" w:eastAsia="en-US" w:bidi="ar-SA"/>
    </w:rPr>
  </w:style>
  <w:style w:type="character" w:customStyle="1" w:styleId="WMOBodyTextCharChar">
    <w:name w:val="WMO_BodyText Char Char"/>
    <w:basedOn w:val="DefaultParagraphFont"/>
    <w:link w:val="WMOBodyText"/>
    <w:rsid w:val="00C4470F"/>
    <w:rPr>
      <w:rFonts w:ascii="Verdana" w:eastAsia="Verdana" w:hAnsi="Verdana" w:cs="Verdana"/>
      <w:lang w:val="en-GB"/>
    </w:rPr>
  </w:style>
  <w:style w:type="table" w:styleId="TableGrid">
    <w:name w:val="Table Grid"/>
    <w:basedOn w:val="TableNormal"/>
    <w:uiPriority w:val="59"/>
    <w:rsid w:val="00E47C1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1"/>
    <w:rsid w:val="0028778B"/>
    <w:rPr>
      <w:color w:val="808080"/>
      <w:sz w:val="20"/>
    </w:rPr>
  </w:style>
  <w:style w:type="character" w:customStyle="1" w:styleId="Heading4Char">
    <w:name w:val="Heading 4 Char"/>
    <w:basedOn w:val="DefaultParagraphFont"/>
    <w:link w:val="Heading4"/>
    <w:uiPriority w:val="99"/>
    <w:rsid w:val="00A530E4"/>
    <w:rPr>
      <w:rFonts w:ascii="Verdana" w:eastAsia="Verdana" w:hAnsi="Verdana" w:cs="Verdana"/>
      <w:b/>
      <w:i/>
      <w:lang w:val="en-GB"/>
    </w:rPr>
  </w:style>
  <w:style w:type="paragraph" w:customStyle="1" w:styleId="Heading2Centered">
    <w:name w:val="Heading 2 + Centered"/>
    <w:aliases w:val="Before:  0 cm,First line:  0 cm + Not All caps"/>
    <w:basedOn w:val="Heading2"/>
    <w:link w:val="Heading2CenteredChar"/>
    <w:rsid w:val="00C13EEC"/>
  </w:style>
  <w:style w:type="character" w:customStyle="1" w:styleId="Heading2CenteredChar">
    <w:name w:val="Heading 2 + Centered Char"/>
    <w:aliases w:val="Before:  0 cm Char,First line:  0 cm + Not All caps Char"/>
    <w:basedOn w:val="Heading2Char"/>
    <w:link w:val="Heading2Centered"/>
    <w:rsid w:val="00C13EEC"/>
    <w:rPr>
      <w:rFonts w:ascii="Arial" w:eastAsia="Arial" w:hAnsi="Arial" w:cs="Arial"/>
      <w:b/>
      <w:bCs/>
      <w:iCs/>
      <w:caps w:val="0"/>
      <w:sz w:val="22"/>
      <w:szCs w:val="22"/>
      <w:lang w:val="en-GB"/>
    </w:rPr>
  </w:style>
  <w:style w:type="character" w:customStyle="1" w:styleId="BalloonTextChar">
    <w:name w:val="Balloon Text Char"/>
    <w:basedOn w:val="DefaultParagraphFont"/>
    <w:link w:val="BalloonText"/>
    <w:uiPriority w:val="99"/>
    <w:rsid w:val="00B165E6"/>
    <w:rPr>
      <w:rFonts w:ascii="Tahoma" w:eastAsia="Arial" w:hAnsi="Tahoma" w:cs="Tahoma"/>
      <w:sz w:val="16"/>
      <w:szCs w:val="16"/>
      <w:lang w:val="en-GB" w:eastAsia="en-US"/>
    </w:rPr>
  </w:style>
  <w:style w:type="paragraph" w:customStyle="1" w:styleId="WMOTOC2">
    <w:name w:val="WMO_TOC2"/>
    <w:basedOn w:val="TOC2"/>
    <w:next w:val="Normal"/>
    <w:qFormat/>
    <w:rsid w:val="00B165E6"/>
    <w:pPr>
      <w:tabs>
        <w:tab w:val="clear" w:pos="1134"/>
        <w:tab w:val="left" w:pos="851"/>
        <w:tab w:val="right" w:leader="dot" w:pos="9639"/>
      </w:tabs>
      <w:spacing w:before="360" w:after="120"/>
      <w:ind w:left="851" w:right="567" w:hanging="851"/>
      <w:jc w:val="left"/>
    </w:pPr>
    <w:rPr>
      <w:rFonts w:eastAsia="MS Mincho"/>
      <w:b/>
      <w:smallCaps/>
      <w:noProof/>
      <w:szCs w:val="22"/>
    </w:rPr>
  </w:style>
  <w:style w:type="paragraph" w:customStyle="1" w:styleId="WMOTOC1">
    <w:name w:val="WMO_TOC1"/>
    <w:basedOn w:val="TOC1"/>
    <w:next w:val="WMOTOC2"/>
    <w:qFormat/>
    <w:rsid w:val="00B165E6"/>
    <w:pPr>
      <w:tabs>
        <w:tab w:val="clear" w:pos="1134"/>
      </w:tabs>
      <w:spacing w:before="120" w:after="120"/>
      <w:jc w:val="left"/>
    </w:pPr>
    <w:rPr>
      <w:rFonts w:eastAsia="MS Mincho"/>
      <w:b/>
      <w:smallCaps/>
      <w:noProof/>
      <w:szCs w:val="22"/>
    </w:rPr>
  </w:style>
  <w:style w:type="paragraph" w:customStyle="1" w:styleId="WMOTOC3">
    <w:name w:val="WMO_TOC3"/>
    <w:basedOn w:val="TOC3"/>
    <w:qFormat/>
    <w:rsid w:val="00B165E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FootnoteTextChar">
    <w:name w:val="Footnote Text Char"/>
    <w:basedOn w:val="DefaultParagraphFont"/>
    <w:link w:val="FootnoteText"/>
    <w:rsid w:val="00BD5420"/>
    <w:rPr>
      <w:rFonts w:ascii="Verdana" w:eastAsia="Arial" w:hAnsi="Verdana" w:cs="Arial"/>
      <w:sz w:val="18"/>
      <w:szCs w:val="18"/>
      <w:lang w:val="en-GB" w:eastAsia="en-US"/>
    </w:rPr>
  </w:style>
  <w:style w:type="character" w:customStyle="1" w:styleId="CommentChar">
    <w:name w:val="Comment Char"/>
    <w:basedOn w:val="DefaultParagraphFont"/>
    <w:link w:val="Comment"/>
    <w:rsid w:val="000C225A"/>
    <w:rPr>
      <w:rFonts w:ascii="Verdana" w:eastAsia="Arial" w:hAnsi="Verdana" w:cs="Arial"/>
      <w:i/>
      <w:sz w:val="22"/>
      <w:szCs w:val="22"/>
      <w:lang w:val="en-GB" w:eastAsia="en-US"/>
    </w:rPr>
  </w:style>
  <w:style w:type="character" w:customStyle="1" w:styleId="BodyTextChar0">
    <w:name w:val="Body Text Char"/>
    <w:basedOn w:val="DefaultParagraphFont"/>
    <w:link w:val="BodyText0"/>
    <w:uiPriority w:val="1"/>
    <w:rsid w:val="006F4B29"/>
    <w:rPr>
      <w:rFonts w:ascii="Verdana" w:eastAsia="SimSun" w:hAnsi="Verdana" w:cs="Arial"/>
      <w:b/>
      <w:bCs/>
      <w:sz w:val="24"/>
      <w:szCs w:val="24"/>
      <w:lang w:val="en-GB" w:eastAsia="zh-CN"/>
    </w:rPr>
  </w:style>
  <w:style w:type="character" w:styleId="PlaceholderText">
    <w:name w:val="Placeholder Text"/>
    <w:basedOn w:val="DefaultParagraphFont"/>
    <w:rsid w:val="00BD5420"/>
    <w:rPr>
      <w:color w:val="808080"/>
    </w:rPr>
  </w:style>
  <w:style w:type="paragraph" w:customStyle="1" w:styleId="WMOIndent1">
    <w:name w:val="WMO_Indent1"/>
    <w:basedOn w:val="WMOBodyText"/>
    <w:rsid w:val="00814CC6"/>
    <w:pPr>
      <w:tabs>
        <w:tab w:val="left" w:pos="567"/>
      </w:tabs>
      <w:ind w:left="567" w:hanging="567"/>
    </w:pPr>
    <w:rPr>
      <w:rFonts w:eastAsia="Times New Roman" w:cs="Times New Roman"/>
    </w:rPr>
  </w:style>
  <w:style w:type="paragraph" w:customStyle="1" w:styleId="WMOIndent2">
    <w:name w:val="WMO_Indent2"/>
    <w:basedOn w:val="WMOIndent1"/>
    <w:rsid w:val="00814CC6"/>
    <w:pPr>
      <w:tabs>
        <w:tab w:val="clear" w:pos="567"/>
        <w:tab w:val="left" w:pos="1134"/>
      </w:tabs>
      <w:ind w:left="1134"/>
    </w:pPr>
  </w:style>
  <w:style w:type="paragraph" w:customStyle="1" w:styleId="WMOIndent3">
    <w:name w:val="WMO_Indent3"/>
    <w:basedOn w:val="WMOIndent2"/>
    <w:rsid w:val="00814CC6"/>
    <w:pPr>
      <w:tabs>
        <w:tab w:val="clear" w:pos="1134"/>
        <w:tab w:val="left" w:pos="1701"/>
      </w:tabs>
      <w:ind w:left="1701"/>
    </w:pPr>
  </w:style>
  <w:style w:type="paragraph" w:customStyle="1" w:styleId="WMONote">
    <w:name w:val="WMO_Note"/>
    <w:basedOn w:val="WMOBodyText"/>
    <w:qFormat/>
    <w:rsid w:val="00B62F03"/>
    <w:pPr>
      <w:tabs>
        <w:tab w:val="left" w:pos="1418"/>
      </w:tabs>
      <w:ind w:left="1418" w:hanging="1418"/>
    </w:pPr>
    <w:rPr>
      <w:bCs/>
      <w:sz w:val="18"/>
      <w:szCs w:val="18"/>
    </w:rPr>
  </w:style>
  <w:style w:type="paragraph" w:customStyle="1" w:styleId="WMOIndent4">
    <w:name w:val="WMO_Indent4"/>
    <w:basedOn w:val="WMOIndent3"/>
    <w:uiPriority w:val="1"/>
    <w:qFormat/>
    <w:rsid w:val="00814CC6"/>
    <w:pPr>
      <w:tabs>
        <w:tab w:val="clear" w:pos="1701"/>
        <w:tab w:val="left" w:pos="2268"/>
      </w:tabs>
      <w:ind w:left="2268"/>
    </w:pPr>
  </w:style>
  <w:style w:type="paragraph" w:customStyle="1" w:styleId="WMOComment">
    <w:name w:val="WMO_Comment"/>
    <w:basedOn w:val="WMOBodyText"/>
    <w:next w:val="WMOBodyText"/>
    <w:link w:val="WMOCommentChar"/>
    <w:qFormat/>
    <w:rsid w:val="003245D3"/>
    <w:rPr>
      <w:i/>
    </w:rPr>
  </w:style>
  <w:style w:type="character" w:customStyle="1" w:styleId="WMOCommentChar">
    <w:name w:val="WMO_Comment Char"/>
    <w:basedOn w:val="WMOBodyTextCharChar"/>
    <w:link w:val="WMOComment"/>
    <w:rsid w:val="003245D3"/>
    <w:rPr>
      <w:rFonts w:ascii="Verdana" w:eastAsia="Verdana" w:hAnsi="Verdana" w:cs="Verdana"/>
      <w:i/>
      <w:lang w:val="en-GB"/>
    </w:rPr>
  </w:style>
  <w:style w:type="character" w:customStyle="1" w:styleId="Heading3Char">
    <w:name w:val="Heading 3 Char"/>
    <w:basedOn w:val="DefaultParagraphFont"/>
    <w:link w:val="Heading3"/>
    <w:uiPriority w:val="99"/>
    <w:rsid w:val="00A80767"/>
    <w:rPr>
      <w:rFonts w:ascii="Verdana" w:eastAsia="Verdana" w:hAnsi="Verdana" w:cs="Verdana"/>
      <w:b/>
      <w:bCs/>
      <w:lang w:val="en-GB"/>
    </w:rPr>
  </w:style>
  <w:style w:type="character" w:styleId="UnresolvedMention">
    <w:name w:val="Unresolved Mention"/>
    <w:basedOn w:val="DefaultParagraphFont"/>
    <w:uiPriority w:val="99"/>
    <w:unhideWhenUsed/>
    <w:rsid w:val="00D2231A"/>
    <w:rPr>
      <w:color w:val="605E5C"/>
      <w:shd w:val="clear" w:color="auto" w:fill="E1DFDD"/>
    </w:rPr>
  </w:style>
  <w:style w:type="paragraph" w:customStyle="1" w:styleId="WMOResList1">
    <w:name w:val="WMO_ResList1"/>
    <w:basedOn w:val="Normal"/>
    <w:rsid w:val="0025129C"/>
    <w:pPr>
      <w:tabs>
        <w:tab w:val="clear" w:pos="1134"/>
        <w:tab w:val="left" w:pos="567"/>
      </w:tabs>
      <w:spacing w:before="240"/>
      <w:ind w:left="567" w:hanging="567"/>
      <w:jc w:val="left"/>
    </w:pPr>
    <w:rPr>
      <w:rFonts w:ascii="Arial" w:eastAsia="Times New Roman" w:hAnsi="Arial" w:cs="Times New Roman"/>
      <w:sz w:val="22"/>
      <w:szCs w:val="22"/>
      <w:lang w:eastAsia="en-GB"/>
    </w:rPr>
  </w:style>
  <w:style w:type="paragraph" w:customStyle="1" w:styleId="Bodytext1">
    <w:name w:val="Body_text"/>
    <w:basedOn w:val="Normal"/>
    <w:link w:val="BodytextChar1"/>
    <w:qFormat/>
    <w:rsid w:val="00933267"/>
    <w:pPr>
      <w:tabs>
        <w:tab w:val="clear" w:pos="1134"/>
        <w:tab w:val="left" w:pos="1120"/>
      </w:tabs>
      <w:spacing w:after="240" w:line="240" w:lineRule="exact"/>
      <w:jc w:val="left"/>
    </w:pPr>
    <w:rPr>
      <w:rFonts w:asciiTheme="minorHAnsi" w:eastAsiaTheme="minorHAnsi" w:hAnsiTheme="minorHAnsi" w:cstheme="minorBidi"/>
      <w:sz w:val="24"/>
      <w:szCs w:val="24"/>
    </w:rPr>
  </w:style>
  <w:style w:type="character" w:customStyle="1" w:styleId="BodytextChar1">
    <w:name w:val="Body_text Char"/>
    <w:basedOn w:val="DefaultParagraphFont"/>
    <w:link w:val="Bodytext1"/>
    <w:rsid w:val="00933267"/>
    <w:rPr>
      <w:rFonts w:asciiTheme="minorHAnsi" w:eastAsiaTheme="minorHAnsi" w:hAnsiTheme="minorHAnsi" w:cstheme="minorBidi"/>
      <w:sz w:val="24"/>
      <w:szCs w:val="24"/>
      <w:lang w:eastAsia="en-US"/>
    </w:rPr>
  </w:style>
  <w:style w:type="character" w:customStyle="1" w:styleId="xcontentpasted0">
    <w:name w:val="x_contentpasted0"/>
    <w:basedOn w:val="DefaultParagraphFont"/>
    <w:rsid w:val="005F602F"/>
  </w:style>
  <w:style w:type="character" w:customStyle="1" w:styleId="normaltextrun">
    <w:name w:val="normaltextrun"/>
    <w:basedOn w:val="DefaultParagraphFont"/>
    <w:rsid w:val="0095222B"/>
  </w:style>
  <w:style w:type="paragraph" w:customStyle="1" w:styleId="paragraph">
    <w:name w:val="paragraph"/>
    <w:basedOn w:val="Normal"/>
    <w:rsid w:val="0095222B"/>
    <w:pPr>
      <w:tabs>
        <w:tab w:val="clear" w:pos="1134"/>
      </w:tabs>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eop">
    <w:name w:val="eop"/>
    <w:basedOn w:val="DefaultParagraphFont"/>
    <w:rsid w:val="0095222B"/>
  </w:style>
  <w:style w:type="paragraph" w:customStyle="1" w:styleId="WMOList1">
    <w:name w:val="WMO_List1"/>
    <w:basedOn w:val="WMOBodyText"/>
    <w:rsid w:val="0095222B"/>
    <w:pPr>
      <w:tabs>
        <w:tab w:val="left" w:pos="1134"/>
      </w:tabs>
      <w:ind w:left="1134" w:hanging="1134"/>
    </w:pPr>
    <w:rPr>
      <w:rFonts w:ascii="Arial" w:eastAsia="Arial" w:hAnsi="Arial" w:cs="Arial"/>
      <w:color w:val="000000" w:themeColor="text1"/>
      <w:sz w:val="22"/>
      <w:szCs w:val="22"/>
      <w:lang w:eastAsia="en-US"/>
    </w:rPr>
  </w:style>
  <w:style w:type="character" w:customStyle="1" w:styleId="Heading5Char">
    <w:name w:val="Heading 5 Char"/>
    <w:basedOn w:val="DefaultParagraphFont"/>
    <w:link w:val="Heading5"/>
    <w:uiPriority w:val="99"/>
    <w:rsid w:val="0095222B"/>
    <w:rPr>
      <w:rFonts w:ascii="Verdana" w:eastAsia="Arial" w:hAnsi="Verdana" w:cs="Arial"/>
      <w:bCs/>
      <w:i/>
      <w:iCs/>
      <w:szCs w:val="22"/>
      <w:lang w:val="en-GB"/>
    </w:rPr>
  </w:style>
  <w:style w:type="character" w:customStyle="1" w:styleId="Heading6Char">
    <w:name w:val="Heading 6 Char"/>
    <w:basedOn w:val="DefaultParagraphFont"/>
    <w:link w:val="Heading6"/>
    <w:uiPriority w:val="1"/>
    <w:rsid w:val="0095222B"/>
    <w:rPr>
      <w:rFonts w:ascii="Verdana" w:eastAsia="Arial" w:hAnsi="Verdana" w:cs="Arial"/>
      <w:b/>
      <w:snapToGrid w:val="0"/>
      <w:spacing w:val="-2"/>
      <w:lang w:val="en-GB"/>
    </w:rPr>
  </w:style>
  <w:style w:type="character" w:customStyle="1" w:styleId="Heading7Char">
    <w:name w:val="Heading 7 Char"/>
    <w:basedOn w:val="DefaultParagraphFont"/>
    <w:link w:val="Heading7"/>
    <w:uiPriority w:val="9"/>
    <w:rsid w:val="0095222B"/>
    <w:rPr>
      <w:rFonts w:ascii="Verdana" w:eastAsia="Arial" w:hAnsi="Verdana" w:cs="Arial"/>
      <w:b/>
      <w:bCs/>
      <w:color w:val="4436AA"/>
      <w:spacing w:val="-2"/>
      <w:sz w:val="28"/>
      <w:szCs w:val="22"/>
      <w:lang w:val="en-GB"/>
    </w:rPr>
  </w:style>
  <w:style w:type="character" w:customStyle="1" w:styleId="Heading8Char">
    <w:name w:val="Heading 8 Char"/>
    <w:basedOn w:val="DefaultParagraphFont"/>
    <w:link w:val="Heading8"/>
    <w:uiPriority w:val="9"/>
    <w:rsid w:val="0095222B"/>
    <w:rPr>
      <w:rFonts w:eastAsia="Arial"/>
      <w:i/>
      <w:iCs/>
      <w:sz w:val="24"/>
      <w:szCs w:val="24"/>
      <w:lang w:val="en-GB" w:eastAsia="en-US"/>
    </w:rPr>
  </w:style>
  <w:style w:type="character" w:customStyle="1" w:styleId="Heading9Char">
    <w:name w:val="Heading 9 Char"/>
    <w:basedOn w:val="DefaultParagraphFont"/>
    <w:link w:val="Heading9"/>
    <w:uiPriority w:val="9"/>
    <w:rsid w:val="0095222B"/>
    <w:rPr>
      <w:rFonts w:ascii="Verdana" w:eastAsia="Arial" w:hAnsi="Verdana" w:cs="Arial"/>
      <w:szCs w:val="22"/>
      <w:lang w:val="en-GB" w:eastAsia="en-US"/>
    </w:rPr>
  </w:style>
  <w:style w:type="paragraph" w:customStyle="1" w:styleId="ChapterheadNOToC">
    <w:name w:val="Chapter head NO ToC"/>
    <w:basedOn w:val="Chapterhead"/>
    <w:rsid w:val="0095222B"/>
  </w:style>
  <w:style w:type="paragraph" w:customStyle="1" w:styleId="Indent1">
    <w:name w:val="Indent 1"/>
    <w:link w:val="Indent1Char"/>
    <w:qFormat/>
    <w:rsid w:val="0095222B"/>
    <w:pPr>
      <w:tabs>
        <w:tab w:val="left" w:pos="480"/>
      </w:tabs>
      <w:spacing w:after="240" w:line="240" w:lineRule="exact"/>
      <w:ind w:left="480" w:hanging="480"/>
    </w:pPr>
    <w:rPr>
      <w:rFonts w:ascii="Verdana" w:eastAsia="Arial" w:hAnsi="Verdana" w:cs="Arial"/>
      <w:color w:val="000000" w:themeColor="text1"/>
      <w:szCs w:val="22"/>
      <w:lang w:val="en-GB" w:eastAsia="en-US"/>
    </w:rPr>
  </w:style>
  <w:style w:type="character" w:customStyle="1" w:styleId="Indent1Char">
    <w:name w:val="Indent 1 Char"/>
    <w:basedOn w:val="DefaultParagraphFont"/>
    <w:link w:val="Indent1"/>
    <w:locked/>
    <w:rsid w:val="0095222B"/>
    <w:rPr>
      <w:rFonts w:ascii="Verdana" w:eastAsia="Arial" w:hAnsi="Verdana" w:cs="Arial"/>
      <w:color w:val="000000" w:themeColor="text1"/>
      <w:szCs w:val="22"/>
      <w:lang w:val="en-GB" w:eastAsia="en-US"/>
    </w:rPr>
  </w:style>
  <w:style w:type="paragraph" w:styleId="Revision">
    <w:name w:val="Revision"/>
    <w:hidden/>
    <w:uiPriority w:val="99"/>
    <w:rsid w:val="0095222B"/>
    <w:rPr>
      <w:rFonts w:ascii="Cambria" w:eastAsia="Cambria" w:hAnsi="Cambria" w:cstheme="majorBidi"/>
      <w:color w:val="000000" w:themeColor="text1"/>
      <w:sz w:val="24"/>
      <w:lang w:eastAsia="en-US"/>
    </w:rPr>
  </w:style>
  <w:style w:type="character" w:customStyle="1" w:styleId="FooterChar">
    <w:name w:val="Footer Char"/>
    <w:basedOn w:val="DefaultParagraphFont"/>
    <w:link w:val="Footer"/>
    <w:uiPriority w:val="99"/>
    <w:rsid w:val="0095222B"/>
    <w:rPr>
      <w:rFonts w:ascii="Verdana" w:eastAsia="Arial" w:hAnsi="Verdana" w:cs="Arial"/>
      <w:lang w:val="en-GB" w:eastAsia="en-US"/>
    </w:rPr>
  </w:style>
  <w:style w:type="paragraph" w:customStyle="1" w:styleId="Indent2">
    <w:name w:val="Indent 2"/>
    <w:qFormat/>
    <w:rsid w:val="0095222B"/>
    <w:pPr>
      <w:tabs>
        <w:tab w:val="left" w:pos="960"/>
      </w:tabs>
      <w:spacing w:after="240" w:line="240" w:lineRule="exact"/>
      <w:ind w:left="960" w:hanging="480"/>
    </w:pPr>
    <w:rPr>
      <w:rFonts w:ascii="Verdana" w:eastAsia="Arial" w:hAnsi="Verdana" w:cs="Arial"/>
      <w:color w:val="000000" w:themeColor="text1"/>
      <w:szCs w:val="22"/>
      <w:lang w:val="en-GB" w:eastAsia="en-US"/>
    </w:rPr>
  </w:style>
  <w:style w:type="character" w:customStyle="1" w:styleId="HeaderChar">
    <w:name w:val="Header Char"/>
    <w:basedOn w:val="DefaultParagraphFont"/>
    <w:link w:val="Header"/>
    <w:uiPriority w:val="99"/>
    <w:rsid w:val="0095222B"/>
    <w:rPr>
      <w:rFonts w:ascii="Verdana" w:eastAsia="Arial" w:hAnsi="Verdana" w:cs="Arial"/>
      <w:lang w:val="en-GB" w:eastAsia="en-US"/>
    </w:rPr>
  </w:style>
  <w:style w:type="paragraph" w:customStyle="1" w:styleId="Chapterhead">
    <w:name w:val="Chapter head"/>
    <w:link w:val="ChapterheadChar"/>
    <w:qFormat/>
    <w:rsid w:val="0095222B"/>
    <w:pPr>
      <w:keepNext/>
      <w:spacing w:after="560" w:line="280" w:lineRule="exact"/>
      <w:outlineLvl w:val="2"/>
    </w:pPr>
    <w:rPr>
      <w:rFonts w:ascii="Verdana" w:eastAsia="Arial" w:hAnsi="Verdana" w:cs="Arial"/>
      <w:b/>
      <w:caps/>
      <w:color w:val="000000" w:themeColor="text1"/>
      <w:sz w:val="24"/>
      <w:szCs w:val="22"/>
      <w:lang w:val="en-GB" w:eastAsia="en-US"/>
    </w:rPr>
  </w:style>
  <w:style w:type="paragraph" w:customStyle="1" w:styleId="Heading10">
    <w:name w:val="Heading_1"/>
    <w:link w:val="Heading1Char0"/>
    <w:qFormat/>
    <w:rsid w:val="0095222B"/>
    <w:pPr>
      <w:keepNext/>
      <w:spacing w:before="480" w:after="200" w:line="276" w:lineRule="auto"/>
      <w:ind w:left="1123" w:hanging="1123"/>
      <w:outlineLvl w:val="3"/>
    </w:pPr>
    <w:rPr>
      <w:rFonts w:ascii="Verdana" w:eastAsiaTheme="minorHAnsi" w:hAnsi="Verdana" w:cstheme="majorBidi"/>
      <w:b/>
      <w:bCs/>
      <w:caps/>
      <w:color w:val="000000" w:themeColor="text1"/>
      <w:lang w:val="en-GB"/>
    </w:rPr>
  </w:style>
  <w:style w:type="character" w:customStyle="1" w:styleId="Italic">
    <w:name w:val="Italic"/>
    <w:basedOn w:val="DefaultParagraphFont"/>
    <w:qFormat/>
    <w:rsid w:val="0095222B"/>
    <w:rPr>
      <w:i/>
    </w:rPr>
  </w:style>
  <w:style w:type="paragraph" w:customStyle="1" w:styleId="Note">
    <w:name w:val="Note"/>
    <w:link w:val="NoteChar"/>
    <w:qFormat/>
    <w:rsid w:val="0095222B"/>
    <w:pPr>
      <w:tabs>
        <w:tab w:val="left" w:pos="720"/>
      </w:tabs>
      <w:spacing w:after="240" w:line="200" w:lineRule="exact"/>
    </w:pPr>
    <w:rPr>
      <w:rFonts w:ascii="Verdana" w:eastAsia="Arial" w:hAnsi="Verdana" w:cs="Arial"/>
      <w:color w:val="000000" w:themeColor="text1"/>
      <w:sz w:val="16"/>
      <w:szCs w:val="22"/>
      <w:lang w:val="en-GB" w:eastAsia="en-US"/>
    </w:rPr>
  </w:style>
  <w:style w:type="paragraph" w:customStyle="1" w:styleId="Notes1">
    <w:name w:val="Notes 1"/>
    <w:qFormat/>
    <w:rsid w:val="0095222B"/>
    <w:pPr>
      <w:spacing w:after="240" w:line="200" w:lineRule="exact"/>
      <w:ind w:left="360" w:hanging="360"/>
    </w:pPr>
    <w:rPr>
      <w:rFonts w:ascii="Verdana" w:eastAsia="Arial" w:hAnsi="Verdana" w:cs="Arial"/>
      <w:color w:val="000000" w:themeColor="text1"/>
      <w:sz w:val="16"/>
      <w:szCs w:val="22"/>
      <w:lang w:val="en-GB" w:eastAsia="en-US"/>
    </w:rPr>
  </w:style>
  <w:style w:type="paragraph" w:customStyle="1" w:styleId="Notes2">
    <w:name w:val="Notes 2"/>
    <w:qFormat/>
    <w:rsid w:val="0095222B"/>
    <w:pPr>
      <w:spacing w:after="240" w:line="200" w:lineRule="exact"/>
      <w:ind w:left="720" w:hanging="360"/>
    </w:pPr>
    <w:rPr>
      <w:rFonts w:ascii="Verdana" w:eastAsia="Arial" w:hAnsi="Verdana" w:cs="Arial"/>
      <w:color w:val="000000" w:themeColor="text1"/>
      <w:sz w:val="16"/>
      <w:szCs w:val="22"/>
      <w:lang w:val="en-GB" w:eastAsia="en-US"/>
    </w:rPr>
  </w:style>
  <w:style w:type="paragraph" w:customStyle="1" w:styleId="PARTTITLE">
    <w:name w:val="PART TITLE"/>
    <w:basedOn w:val="Bodytext1"/>
    <w:uiPriority w:val="1"/>
    <w:qFormat/>
    <w:rsid w:val="0095222B"/>
    <w:rPr>
      <w:b/>
      <w:sz w:val="28"/>
    </w:rPr>
  </w:style>
  <w:style w:type="paragraph" w:customStyle="1" w:styleId="Heading20">
    <w:name w:val="Heading_2"/>
    <w:qFormat/>
    <w:rsid w:val="0095222B"/>
    <w:pPr>
      <w:keepNext/>
      <w:tabs>
        <w:tab w:val="left" w:pos="1120"/>
      </w:tabs>
      <w:spacing w:before="240" w:after="240" w:line="240" w:lineRule="exact"/>
      <w:ind w:left="1123" w:hanging="1123"/>
      <w:outlineLvl w:val="4"/>
    </w:pPr>
    <w:rPr>
      <w:rFonts w:ascii="Verdana" w:eastAsia="Arial" w:hAnsi="Verdana" w:cs="Arial"/>
      <w:b/>
      <w:bCs/>
      <w:color w:val="000000" w:themeColor="text1"/>
      <w:lang w:val="en-GB" w:eastAsia="en-US"/>
    </w:rPr>
  </w:style>
  <w:style w:type="paragraph" w:customStyle="1" w:styleId="Footnote">
    <w:name w:val="Footnote"/>
    <w:basedOn w:val="Normal"/>
    <w:uiPriority w:val="1"/>
    <w:rsid w:val="0095222B"/>
    <w:pPr>
      <w:tabs>
        <w:tab w:val="clear" w:pos="1134"/>
      </w:tabs>
      <w:jc w:val="left"/>
    </w:pPr>
    <w:rPr>
      <w:rFonts w:asciiTheme="minorHAnsi" w:eastAsiaTheme="minorHAnsi" w:hAnsiTheme="minorHAnsi" w:cstheme="minorBidi"/>
      <w:sz w:val="16"/>
      <w:szCs w:val="24"/>
    </w:rPr>
  </w:style>
  <w:style w:type="paragraph" w:customStyle="1" w:styleId="Heading30">
    <w:name w:val="Heading_3"/>
    <w:basedOn w:val="Bodytext1"/>
    <w:qFormat/>
    <w:rsid w:val="0095222B"/>
    <w:pPr>
      <w:keepNext/>
      <w:spacing w:before="240"/>
      <w:ind w:left="1123" w:hanging="1123"/>
      <w:outlineLvl w:val="5"/>
    </w:pPr>
    <w:rPr>
      <w:b/>
      <w:i/>
    </w:rPr>
  </w:style>
  <w:style w:type="paragraph" w:customStyle="1" w:styleId="Subheading1">
    <w:name w:val="Subheading_1"/>
    <w:qFormat/>
    <w:rsid w:val="0095222B"/>
    <w:pPr>
      <w:keepNext/>
      <w:tabs>
        <w:tab w:val="left" w:pos="1120"/>
      </w:tabs>
      <w:spacing w:before="240" w:after="240" w:line="240" w:lineRule="exact"/>
      <w:outlineLvl w:val="8"/>
    </w:pPr>
    <w:rPr>
      <w:rFonts w:ascii="Verdana" w:eastAsia="Arial" w:hAnsi="Verdana" w:cs="Arial"/>
      <w:b/>
      <w:color w:val="7F7F7F" w:themeColor="text1" w:themeTint="80"/>
      <w:szCs w:val="22"/>
      <w:lang w:val="en-GB" w:eastAsia="en-US"/>
    </w:rPr>
  </w:style>
  <w:style w:type="character" w:customStyle="1" w:styleId="Superscript">
    <w:name w:val="Superscript"/>
    <w:basedOn w:val="DefaultParagraphFont"/>
    <w:qFormat/>
    <w:rsid w:val="0095222B"/>
    <w:rPr>
      <w:vertAlign w:val="superscript"/>
    </w:rPr>
  </w:style>
  <w:style w:type="character" w:customStyle="1" w:styleId="CommentTextChar">
    <w:name w:val="Comment Text Char"/>
    <w:basedOn w:val="DefaultParagraphFont"/>
    <w:link w:val="CommentText"/>
    <w:uiPriority w:val="1"/>
    <w:rsid w:val="0095222B"/>
    <w:rPr>
      <w:rFonts w:ascii="Verdana" w:eastAsia="Arial" w:hAnsi="Verdana" w:cs="Arial"/>
      <w:lang w:val="en-GB" w:eastAsia="en-US"/>
    </w:rPr>
  </w:style>
  <w:style w:type="paragraph" w:customStyle="1" w:styleId="Chaptertitle">
    <w:name w:val="Chapter title"/>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overtitle">
    <w:name w:val="Cover title"/>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Body">
    <w:name w:val="Body"/>
    <w:basedOn w:val="Normal"/>
    <w:uiPriority w:val="99"/>
    <w:rsid w:val="0095222B"/>
    <w:pPr>
      <w:widowControl w:val="0"/>
      <w:suppressAutoHyphens/>
      <w:autoSpaceDE w:val="0"/>
      <w:autoSpaceDN w:val="0"/>
      <w:adjustRightInd w:val="0"/>
      <w:spacing w:after="170" w:line="240" w:lineRule="atLeast"/>
      <w:jc w:val="left"/>
      <w:textAlignment w:val="center"/>
    </w:pPr>
    <w:rPr>
      <w:rFonts w:ascii="StoneSans" w:eastAsiaTheme="minorHAnsi" w:hAnsi="StoneSans" w:cs="StoneSans"/>
      <w:color w:val="000000"/>
      <w:sz w:val="24"/>
      <w:szCs w:val="24"/>
    </w:rPr>
  </w:style>
  <w:style w:type="paragraph" w:customStyle="1" w:styleId="Bodytab">
    <w:name w:val="Body tab"/>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Listalpha">
    <w:name w:val="List alpha"/>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Listalpha12ptbefore">
    <w:name w:val="List alpha 12pt_before"/>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Listroman">
    <w:name w:val="List roman"/>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body">
    <w:name w:val="Table body"/>
    <w:basedOn w:val="Normal"/>
    <w:link w:val="TablebodyChar"/>
    <w:rsid w:val="0095222B"/>
    <w:pPr>
      <w:tabs>
        <w:tab w:val="clear" w:pos="1134"/>
      </w:tabs>
      <w:spacing w:line="220" w:lineRule="exact"/>
      <w:jc w:val="left"/>
    </w:pPr>
    <w:rPr>
      <w:rFonts w:asciiTheme="minorHAnsi" w:eastAsiaTheme="minorHAnsi" w:hAnsiTheme="minorHAnsi" w:cstheme="minorBidi"/>
      <w:spacing w:val="-4"/>
      <w:sz w:val="18"/>
      <w:szCs w:val="24"/>
    </w:rPr>
  </w:style>
  <w:style w:type="character" w:customStyle="1" w:styleId="TablebodyChar">
    <w:name w:val="Table body Char"/>
    <w:basedOn w:val="DefaultParagraphFont"/>
    <w:link w:val="Tablebody"/>
    <w:rsid w:val="0095222B"/>
    <w:rPr>
      <w:rFonts w:asciiTheme="minorHAnsi" w:eastAsiaTheme="minorHAnsi" w:hAnsiTheme="minorHAnsi" w:cstheme="minorBidi"/>
      <w:spacing w:val="-4"/>
      <w:sz w:val="18"/>
      <w:szCs w:val="24"/>
      <w:lang w:eastAsia="en-US"/>
    </w:rPr>
  </w:style>
  <w:style w:type="paragraph" w:customStyle="1" w:styleId="Tablebodycentered">
    <w:name w:val="Table body centered"/>
    <w:basedOn w:val="Normal"/>
    <w:rsid w:val="0095222B"/>
    <w:pPr>
      <w:tabs>
        <w:tab w:val="clear" w:pos="1134"/>
      </w:tabs>
      <w:spacing w:line="220" w:lineRule="exact"/>
      <w:jc w:val="center"/>
    </w:pPr>
    <w:rPr>
      <w:rFonts w:asciiTheme="minorHAnsi" w:eastAsiaTheme="minorHAnsi" w:hAnsiTheme="minorHAnsi" w:cstheme="minorBidi"/>
      <w:sz w:val="18"/>
      <w:szCs w:val="24"/>
    </w:rPr>
  </w:style>
  <w:style w:type="paragraph" w:customStyle="1" w:styleId="Tableheader">
    <w:name w:val="Table header"/>
    <w:basedOn w:val="Normal"/>
    <w:link w:val="TableheaderChar"/>
    <w:rsid w:val="0095222B"/>
    <w:pPr>
      <w:tabs>
        <w:tab w:val="clear" w:pos="1134"/>
      </w:tabs>
      <w:spacing w:before="125" w:after="125" w:line="220" w:lineRule="exact"/>
      <w:jc w:val="center"/>
    </w:pPr>
    <w:rPr>
      <w:rFonts w:asciiTheme="minorHAnsi" w:eastAsiaTheme="minorHAnsi" w:hAnsiTheme="minorHAnsi" w:cstheme="minorBidi"/>
      <w:i/>
      <w:sz w:val="18"/>
      <w:szCs w:val="24"/>
    </w:rPr>
  </w:style>
  <w:style w:type="character" w:customStyle="1" w:styleId="TableheaderChar">
    <w:name w:val="Table header Char"/>
    <w:basedOn w:val="DefaultParagraphFont"/>
    <w:link w:val="Tableheader"/>
    <w:rsid w:val="0095222B"/>
    <w:rPr>
      <w:rFonts w:asciiTheme="minorHAnsi" w:eastAsiaTheme="minorHAnsi" w:hAnsiTheme="minorHAnsi" w:cstheme="minorBidi"/>
      <w:i/>
      <w:sz w:val="18"/>
      <w:szCs w:val="24"/>
      <w:lang w:eastAsia="en-US"/>
    </w:rPr>
  </w:style>
  <w:style w:type="character" w:customStyle="1" w:styleId="Medium">
    <w:name w:val="Medium"/>
    <w:rsid w:val="0095222B"/>
    <w:rPr>
      <w:b w:val="0"/>
    </w:rPr>
  </w:style>
  <w:style w:type="paragraph" w:customStyle="1" w:styleId="TPSSection">
    <w:name w:val="TPS Section"/>
    <w:basedOn w:val="TPSMarkupBase"/>
    <w:next w:val="Normal"/>
    <w:uiPriority w:val="1"/>
    <w:rsid w:val="0095222B"/>
    <w:pPr>
      <w:pBdr>
        <w:top w:val="single" w:sz="4" w:space="3" w:color="auto"/>
      </w:pBdr>
      <w:shd w:val="clear" w:color="auto" w:fill="87A982"/>
    </w:pPr>
    <w:rPr>
      <w:b/>
    </w:rPr>
  </w:style>
  <w:style w:type="paragraph" w:customStyle="1" w:styleId="TPSMarkupBase">
    <w:name w:val="TPS Markup Base"/>
    <w:uiPriority w:val="1"/>
    <w:rsid w:val="0095222B"/>
    <w:pPr>
      <w:spacing w:line="300" w:lineRule="auto"/>
    </w:pPr>
    <w:rPr>
      <w:rFonts w:ascii="Arial" w:eastAsia="Times New Roman" w:hAnsi="Arial"/>
      <w:color w:val="2F275B"/>
      <w:sz w:val="18"/>
      <w:szCs w:val="24"/>
      <w:lang w:eastAsia="en-US"/>
    </w:rPr>
  </w:style>
  <w:style w:type="paragraph" w:customStyle="1" w:styleId="TPSSectionData">
    <w:name w:val="TPS Section Data"/>
    <w:basedOn w:val="TPSMarkupBase"/>
    <w:next w:val="Normal"/>
    <w:uiPriority w:val="1"/>
    <w:rsid w:val="0095222B"/>
    <w:pPr>
      <w:shd w:val="clear" w:color="auto" w:fill="87A982"/>
    </w:pPr>
  </w:style>
  <w:style w:type="paragraph" w:customStyle="1" w:styleId="COVERTITLE0">
    <w:name w:val="COVER TITLE"/>
    <w:link w:val="COVERTITLEChar"/>
    <w:rsid w:val="0095222B"/>
    <w:pPr>
      <w:spacing w:before="120" w:after="120" w:line="276" w:lineRule="auto"/>
      <w:outlineLvl w:val="0"/>
    </w:pPr>
    <w:rPr>
      <w:rFonts w:ascii="Verdana" w:eastAsiaTheme="minorHAnsi" w:hAnsi="Verdana" w:cstheme="majorBidi"/>
      <w:b/>
      <w:color w:val="000000" w:themeColor="text1"/>
      <w:sz w:val="36"/>
      <w:lang w:val="en-GB"/>
    </w:rPr>
  </w:style>
  <w:style w:type="paragraph" w:customStyle="1" w:styleId="TITLEPAGE">
    <w:name w:val="TITLE PAGE"/>
    <w:basedOn w:val="Normal"/>
    <w:rsid w:val="0095222B"/>
    <w:pPr>
      <w:tabs>
        <w:tab w:val="clear" w:pos="1134"/>
      </w:tabs>
      <w:spacing w:before="120" w:after="120"/>
      <w:jc w:val="left"/>
    </w:pPr>
    <w:rPr>
      <w:rFonts w:asciiTheme="minorHAnsi" w:eastAsiaTheme="minorHAnsi" w:hAnsiTheme="minorHAnsi" w:cstheme="minorBidi"/>
      <w:b/>
      <w:sz w:val="32"/>
      <w:szCs w:val="24"/>
    </w:rPr>
  </w:style>
  <w:style w:type="paragraph" w:customStyle="1" w:styleId="Parttitle0">
    <w:name w:val="Part title"/>
    <w:rsid w:val="0095222B"/>
    <w:pPr>
      <w:keepNext/>
      <w:spacing w:after="560" w:line="300" w:lineRule="exact"/>
      <w:outlineLvl w:val="1"/>
    </w:pPr>
    <w:rPr>
      <w:rFonts w:ascii="Verdana" w:eastAsiaTheme="minorHAnsi" w:hAnsi="Verdana" w:cstheme="majorBidi"/>
      <w:b/>
      <w:caps/>
      <w:color w:val="000000" w:themeColor="text1"/>
      <w:sz w:val="26"/>
      <w:lang w:val="en-GB"/>
    </w:rPr>
  </w:style>
  <w:style w:type="paragraph" w:customStyle="1" w:styleId="Heading40">
    <w:name w:val="Heading_4"/>
    <w:basedOn w:val="Normal"/>
    <w:rsid w:val="0095222B"/>
    <w:pPr>
      <w:keepNext/>
      <w:tabs>
        <w:tab w:val="clear" w:pos="1134"/>
        <w:tab w:val="left" w:pos="1120"/>
      </w:tabs>
      <w:spacing w:before="240" w:after="240" w:line="240" w:lineRule="exact"/>
      <w:ind w:left="1123" w:hanging="1123"/>
      <w:jc w:val="left"/>
      <w:outlineLvl w:val="6"/>
    </w:pPr>
    <w:rPr>
      <w:rFonts w:asciiTheme="minorHAnsi" w:eastAsiaTheme="minorHAnsi" w:hAnsiTheme="minorHAnsi" w:cstheme="minorBidi"/>
      <w:b/>
      <w:color w:val="7F7F7F" w:themeColor="text1" w:themeTint="80"/>
      <w:sz w:val="24"/>
      <w:szCs w:val="24"/>
    </w:rPr>
  </w:style>
  <w:style w:type="paragraph" w:customStyle="1" w:styleId="Heading50">
    <w:name w:val="Heading_5"/>
    <w:basedOn w:val="Normal"/>
    <w:rsid w:val="0095222B"/>
    <w:pPr>
      <w:keepNext/>
      <w:tabs>
        <w:tab w:val="clear" w:pos="1134"/>
        <w:tab w:val="left" w:pos="1120"/>
      </w:tabs>
      <w:spacing w:before="240" w:after="240" w:line="240" w:lineRule="exact"/>
      <w:ind w:left="1123" w:hanging="1123"/>
      <w:jc w:val="left"/>
      <w:outlineLvl w:val="7"/>
    </w:pPr>
    <w:rPr>
      <w:rFonts w:asciiTheme="minorHAnsi" w:eastAsiaTheme="minorHAnsi" w:hAnsiTheme="minorHAnsi" w:cstheme="minorBidi"/>
      <w:b/>
      <w:i/>
      <w:color w:val="7F7F7F" w:themeColor="text1" w:themeTint="80"/>
      <w:sz w:val="24"/>
      <w:szCs w:val="24"/>
    </w:rPr>
  </w:style>
  <w:style w:type="paragraph" w:customStyle="1" w:styleId="Bodytextsemibold">
    <w:name w:val="Body text semibold"/>
    <w:basedOn w:val="Normal"/>
    <w:rsid w:val="0095222B"/>
    <w:pPr>
      <w:tabs>
        <w:tab w:val="clear" w:pos="1134"/>
        <w:tab w:val="left" w:pos="1120"/>
      </w:tabs>
      <w:spacing w:after="240"/>
      <w:jc w:val="left"/>
    </w:pPr>
    <w:rPr>
      <w:rFonts w:asciiTheme="minorHAnsi" w:eastAsiaTheme="minorHAnsi" w:hAnsiTheme="minorHAnsi" w:cstheme="minorBidi"/>
      <w:b/>
      <w:color w:val="7F7F7F" w:themeColor="text1" w:themeTint="80"/>
      <w:sz w:val="24"/>
      <w:szCs w:val="24"/>
    </w:rPr>
  </w:style>
  <w:style w:type="paragraph" w:customStyle="1" w:styleId="Definitionsandothers">
    <w:name w:val="Definitions and others"/>
    <w:basedOn w:val="Normal"/>
    <w:rsid w:val="0095222B"/>
    <w:pPr>
      <w:tabs>
        <w:tab w:val="clear" w:pos="1134"/>
        <w:tab w:val="left" w:pos="480"/>
      </w:tabs>
      <w:spacing w:after="240" w:line="240" w:lineRule="exact"/>
      <w:ind w:left="482" w:hanging="482"/>
      <w:jc w:val="left"/>
    </w:pPr>
    <w:rPr>
      <w:rFonts w:asciiTheme="minorHAnsi" w:eastAsiaTheme="minorHAnsi" w:hAnsiTheme="minorHAnsi" w:cstheme="minorBidi"/>
      <w:sz w:val="24"/>
      <w:szCs w:val="24"/>
    </w:rPr>
  </w:style>
  <w:style w:type="paragraph" w:customStyle="1" w:styleId="Noteindent1">
    <w:name w:val="Note indent 1"/>
    <w:basedOn w:val="Normal"/>
    <w:uiPriority w:val="1"/>
    <w:rsid w:val="0095222B"/>
    <w:pPr>
      <w:tabs>
        <w:tab w:val="clear" w:pos="1134"/>
      </w:tabs>
      <w:ind w:left="240" w:hanging="240"/>
      <w:jc w:val="left"/>
    </w:pPr>
    <w:rPr>
      <w:rFonts w:asciiTheme="minorHAnsi" w:eastAsiaTheme="minorHAnsi" w:hAnsiTheme="minorHAnsi" w:cstheme="minorBidi"/>
      <w:sz w:val="24"/>
      <w:szCs w:val="24"/>
    </w:rPr>
  </w:style>
  <w:style w:type="paragraph" w:customStyle="1" w:styleId="Noteindent2">
    <w:name w:val="Note indent 2"/>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Quotes">
    <w:name w:val="Quotes"/>
    <w:basedOn w:val="Normal"/>
    <w:rsid w:val="0095222B"/>
    <w:pPr>
      <w:tabs>
        <w:tab w:val="clear" w:pos="1134"/>
        <w:tab w:val="left" w:pos="1740"/>
      </w:tabs>
      <w:spacing w:after="240" w:line="240" w:lineRule="exact"/>
      <w:ind w:left="1123" w:right="1123"/>
      <w:jc w:val="left"/>
    </w:pPr>
    <w:rPr>
      <w:rFonts w:asciiTheme="minorHAnsi" w:eastAsiaTheme="minorHAnsi" w:hAnsiTheme="minorHAnsi" w:cstheme="minorBidi"/>
      <w:sz w:val="18"/>
      <w:szCs w:val="24"/>
    </w:rPr>
  </w:style>
  <w:style w:type="paragraph" w:customStyle="1" w:styleId="References">
    <w:name w:val="References"/>
    <w:basedOn w:val="Normal"/>
    <w:rsid w:val="0095222B"/>
    <w:pPr>
      <w:tabs>
        <w:tab w:val="clear" w:pos="1134"/>
      </w:tabs>
      <w:spacing w:line="200" w:lineRule="exact"/>
      <w:ind w:left="960" w:hanging="960"/>
      <w:jc w:val="left"/>
    </w:pPr>
    <w:rPr>
      <w:rFonts w:asciiTheme="minorHAnsi" w:eastAsiaTheme="minorHAnsi" w:hAnsiTheme="minorHAnsi" w:cstheme="minorBidi"/>
      <w:sz w:val="18"/>
      <w:szCs w:val="24"/>
    </w:rPr>
  </w:style>
  <w:style w:type="paragraph" w:styleId="Signature">
    <w:name w:val="Signature"/>
    <w:basedOn w:val="Normal"/>
    <w:link w:val="SignatureChar"/>
    <w:rsid w:val="0095222B"/>
    <w:pPr>
      <w:tabs>
        <w:tab w:val="clear" w:pos="1134"/>
      </w:tabs>
      <w:spacing w:line="240" w:lineRule="exact"/>
      <w:jc w:val="right"/>
    </w:pPr>
    <w:rPr>
      <w:rFonts w:asciiTheme="minorHAnsi" w:eastAsiaTheme="minorHAnsi" w:hAnsiTheme="minorHAnsi" w:cstheme="minorBidi"/>
      <w:sz w:val="24"/>
      <w:szCs w:val="24"/>
    </w:rPr>
  </w:style>
  <w:style w:type="character" w:customStyle="1" w:styleId="SignatureChar">
    <w:name w:val="Signature Char"/>
    <w:basedOn w:val="DefaultParagraphFont"/>
    <w:link w:val="Signature"/>
    <w:rsid w:val="0095222B"/>
    <w:rPr>
      <w:rFonts w:asciiTheme="minorHAnsi" w:eastAsiaTheme="minorHAnsi" w:hAnsiTheme="minorHAnsi" w:cstheme="minorBidi"/>
      <w:sz w:val="24"/>
      <w:szCs w:val="24"/>
      <w:lang w:eastAsia="en-US"/>
    </w:rPr>
  </w:style>
  <w:style w:type="paragraph" w:customStyle="1" w:styleId="THEEND">
    <w:name w:val="THE END _____"/>
    <w:rsid w:val="0095222B"/>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val="en-GB" w:eastAsia="fr-CH"/>
    </w:rPr>
  </w:style>
  <w:style w:type="paragraph" w:customStyle="1" w:styleId="Figurecaption">
    <w:name w:val="Figure caption"/>
    <w:basedOn w:val="Normal"/>
    <w:rsid w:val="0095222B"/>
    <w:pPr>
      <w:keepNext/>
      <w:tabs>
        <w:tab w:val="clear" w:pos="1134"/>
      </w:tabs>
      <w:spacing w:before="240" w:after="240" w:line="240" w:lineRule="exact"/>
      <w:jc w:val="center"/>
    </w:pPr>
    <w:rPr>
      <w:rFonts w:asciiTheme="minorHAnsi" w:eastAsiaTheme="minorHAnsi" w:hAnsiTheme="minorHAnsi" w:cstheme="minorBidi"/>
      <w:b/>
      <w:color w:val="7F7F7F" w:themeColor="text1" w:themeTint="80"/>
      <w:sz w:val="24"/>
      <w:szCs w:val="24"/>
    </w:rPr>
  </w:style>
  <w:style w:type="paragraph" w:customStyle="1" w:styleId="Source">
    <w:name w:val="Source"/>
    <w:basedOn w:val="Normal"/>
    <w:rsid w:val="0095222B"/>
    <w:pPr>
      <w:tabs>
        <w:tab w:val="clear" w:pos="1134"/>
      </w:tabs>
      <w:spacing w:after="240" w:line="200" w:lineRule="exact"/>
      <w:ind w:left="357"/>
      <w:jc w:val="left"/>
    </w:pPr>
    <w:rPr>
      <w:rFonts w:asciiTheme="minorHAnsi" w:eastAsiaTheme="minorHAnsi" w:hAnsiTheme="minorHAnsi" w:cstheme="minorBidi"/>
      <w:sz w:val="16"/>
      <w:szCs w:val="24"/>
    </w:rPr>
  </w:style>
  <w:style w:type="paragraph" w:customStyle="1" w:styleId="Tablecaption">
    <w:name w:val="Table caption"/>
    <w:basedOn w:val="Normal"/>
    <w:rsid w:val="0095222B"/>
    <w:pPr>
      <w:keepNext/>
      <w:tabs>
        <w:tab w:val="clear" w:pos="1134"/>
      </w:tabs>
      <w:spacing w:before="240" w:after="240" w:line="240" w:lineRule="exact"/>
      <w:jc w:val="center"/>
    </w:pPr>
    <w:rPr>
      <w:rFonts w:asciiTheme="minorHAnsi" w:eastAsiaTheme="minorHAnsi" w:hAnsiTheme="minorHAnsi" w:cstheme="minorBidi"/>
      <w:b/>
      <w:color w:val="7F7F7F" w:themeColor="text1" w:themeTint="80"/>
      <w:sz w:val="24"/>
      <w:szCs w:val="24"/>
    </w:rPr>
  </w:style>
  <w:style w:type="paragraph" w:customStyle="1" w:styleId="Tablebodyindent1">
    <w:name w:val="Table body indent 1"/>
    <w:basedOn w:val="Normal"/>
    <w:rsid w:val="0095222B"/>
    <w:pPr>
      <w:tabs>
        <w:tab w:val="clear" w:pos="1134"/>
        <w:tab w:val="left" w:pos="360"/>
      </w:tabs>
      <w:spacing w:line="220" w:lineRule="exact"/>
      <w:ind w:left="357" w:hanging="357"/>
      <w:jc w:val="left"/>
    </w:pPr>
    <w:rPr>
      <w:rFonts w:asciiTheme="minorHAnsi" w:eastAsiaTheme="minorHAnsi" w:hAnsiTheme="minorHAnsi" w:cstheme="minorBidi"/>
      <w:sz w:val="18"/>
      <w:szCs w:val="24"/>
    </w:rPr>
  </w:style>
  <w:style w:type="paragraph" w:customStyle="1" w:styleId="Tablebodyindent2">
    <w:name w:val="Table body indent 2"/>
    <w:basedOn w:val="Normal"/>
    <w:rsid w:val="0095222B"/>
    <w:pPr>
      <w:tabs>
        <w:tab w:val="clear" w:pos="1134"/>
        <w:tab w:val="left" w:pos="720"/>
      </w:tabs>
      <w:spacing w:line="220" w:lineRule="exact"/>
      <w:ind w:left="714" w:hanging="357"/>
      <w:jc w:val="left"/>
    </w:pPr>
    <w:rPr>
      <w:rFonts w:asciiTheme="minorHAnsi" w:eastAsiaTheme="minorHAnsi" w:hAnsiTheme="minorHAnsi" w:cstheme="minorBidi"/>
      <w:sz w:val="18"/>
      <w:szCs w:val="24"/>
    </w:rPr>
  </w:style>
  <w:style w:type="paragraph" w:customStyle="1" w:styleId="Tablenote">
    <w:name w:val="Table note"/>
    <w:basedOn w:val="Normal"/>
    <w:rsid w:val="0095222B"/>
    <w:pPr>
      <w:tabs>
        <w:tab w:val="clear" w:pos="1134"/>
      </w:tabs>
      <w:spacing w:line="200" w:lineRule="exact"/>
      <w:ind w:left="480" w:hanging="480"/>
      <w:jc w:val="left"/>
    </w:pPr>
    <w:rPr>
      <w:rFonts w:asciiTheme="minorHAnsi" w:eastAsiaTheme="minorHAnsi" w:hAnsiTheme="minorHAnsi" w:cstheme="minorBidi"/>
      <w:sz w:val="16"/>
      <w:szCs w:val="24"/>
    </w:rPr>
  </w:style>
  <w:style w:type="paragraph" w:customStyle="1" w:styleId="TOC0digit">
    <w:name w:val="TOC 0 digit"/>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1digit">
    <w:name w:val="TOC 1 digit"/>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2digits">
    <w:name w:val="TOC 2 digits"/>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3digits">
    <w:name w:val="TOC 3 digits"/>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Indent3">
    <w:name w:val="Indent 3"/>
    <w:rsid w:val="0095222B"/>
    <w:pPr>
      <w:tabs>
        <w:tab w:val="left" w:pos="1440"/>
      </w:tabs>
      <w:spacing w:after="240" w:line="240" w:lineRule="exact"/>
      <w:ind w:left="1440" w:hanging="480"/>
    </w:pPr>
    <w:rPr>
      <w:rFonts w:ascii="Verdana" w:eastAsiaTheme="minorHAnsi" w:hAnsi="Verdana" w:cstheme="majorBidi"/>
      <w:color w:val="000000" w:themeColor="text1"/>
      <w:lang w:val="en-GB"/>
    </w:rPr>
  </w:style>
  <w:style w:type="paragraph" w:customStyle="1" w:styleId="Indent1semibold">
    <w:name w:val="Indent 1 semibold"/>
    <w:basedOn w:val="Normal"/>
    <w:uiPriority w:val="1"/>
    <w:rsid w:val="0095222B"/>
    <w:pPr>
      <w:tabs>
        <w:tab w:val="clear" w:pos="1134"/>
      </w:tabs>
      <w:spacing w:before="240"/>
      <w:ind w:left="1134" w:hanging="1134"/>
      <w:jc w:val="left"/>
    </w:pPr>
    <w:rPr>
      <w:rFonts w:asciiTheme="minorHAnsi" w:eastAsiaTheme="minorHAnsi" w:hAnsiTheme="minorHAnsi" w:cstheme="minorBidi"/>
      <w:color w:val="FF0000"/>
      <w:sz w:val="24"/>
      <w:szCs w:val="24"/>
    </w:rPr>
  </w:style>
  <w:style w:type="paragraph" w:customStyle="1" w:styleId="Indent2semibold">
    <w:name w:val="Indent 2 semibold"/>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Indent3semibold">
    <w:name w:val="Indent 3 semibold"/>
    <w:basedOn w:val="Normal"/>
    <w:uiPriority w:val="1"/>
    <w:rsid w:val="0095222B"/>
    <w:pPr>
      <w:tabs>
        <w:tab w:val="clear" w:pos="1134"/>
      </w:tabs>
      <w:jc w:val="left"/>
    </w:pPr>
    <w:rPr>
      <w:rFonts w:asciiTheme="minorHAnsi" w:eastAsiaTheme="minorHAnsi" w:hAnsiTheme="minorHAnsi" w:cstheme="minorBidi"/>
      <w:sz w:val="24"/>
      <w:szCs w:val="24"/>
    </w:rPr>
  </w:style>
  <w:style w:type="character" w:customStyle="1" w:styleId="Bold">
    <w:name w:val="Bold"/>
    <w:rsid w:val="0095222B"/>
    <w:rPr>
      <w:b/>
    </w:rPr>
  </w:style>
  <w:style w:type="character" w:customStyle="1" w:styleId="Bolditalic">
    <w:name w:val="Bold italic"/>
    <w:rsid w:val="0095222B"/>
    <w:rPr>
      <w:b/>
      <w:i/>
    </w:rPr>
  </w:style>
  <w:style w:type="character" w:customStyle="1" w:styleId="Semibold">
    <w:name w:val="Semibold"/>
    <w:uiPriority w:val="99"/>
    <w:rsid w:val="0095222B"/>
  </w:style>
  <w:style w:type="character" w:customStyle="1" w:styleId="Semibolditalic">
    <w:name w:val="Semibold italic"/>
    <w:uiPriority w:val="99"/>
    <w:rsid w:val="0095222B"/>
    <w:rPr>
      <w:b/>
      <w:i/>
    </w:rPr>
  </w:style>
  <w:style w:type="character" w:customStyle="1" w:styleId="Spacenon-breaking">
    <w:name w:val="Space non-breaking"/>
    <w:rsid w:val="0095222B"/>
    <w:rPr>
      <w:bdr w:val="dashed" w:sz="2" w:space="0" w:color="auto"/>
    </w:rPr>
  </w:style>
  <w:style w:type="character" w:customStyle="1" w:styleId="Subscript">
    <w:name w:val="Subscript"/>
    <w:rsid w:val="0095222B"/>
    <w:rPr>
      <w:vertAlign w:val="subscript"/>
    </w:rPr>
  </w:style>
  <w:style w:type="character" w:customStyle="1" w:styleId="Subscriptitalic">
    <w:name w:val="Subscript italic"/>
    <w:rsid w:val="0095222B"/>
    <w:rPr>
      <w:i/>
      <w:vertAlign w:val="subscript"/>
    </w:rPr>
  </w:style>
  <w:style w:type="character" w:customStyle="1" w:styleId="Superscriptitalic">
    <w:name w:val="Superscript italic"/>
    <w:rsid w:val="0095222B"/>
    <w:rPr>
      <w:i/>
      <w:vertAlign w:val="superscript"/>
    </w:rPr>
  </w:style>
  <w:style w:type="character" w:customStyle="1" w:styleId="ttt">
    <w:name w:val="ttt"/>
    <w:uiPriority w:val="1"/>
    <w:rsid w:val="0095222B"/>
  </w:style>
  <w:style w:type="character" w:customStyle="1" w:styleId="tttt">
    <w:name w:val="tttt"/>
    <w:uiPriority w:val="1"/>
    <w:rsid w:val="0095222B"/>
  </w:style>
  <w:style w:type="paragraph" w:customStyle="1" w:styleId="BodyText10">
    <w:name w:val="Body Text1"/>
    <w:basedOn w:val="Normal"/>
    <w:link w:val="BodyTextChar2"/>
    <w:uiPriority w:val="1"/>
    <w:rsid w:val="0095222B"/>
    <w:pPr>
      <w:tabs>
        <w:tab w:val="clear" w:pos="1134"/>
      </w:tabs>
      <w:jc w:val="left"/>
    </w:pPr>
    <w:rPr>
      <w:rFonts w:asciiTheme="minorHAnsi" w:eastAsiaTheme="minorHAnsi" w:hAnsiTheme="minorHAnsi" w:cstheme="minorBidi"/>
      <w:sz w:val="24"/>
      <w:szCs w:val="24"/>
    </w:rPr>
  </w:style>
  <w:style w:type="character" w:customStyle="1" w:styleId="BodyTextChar2">
    <w:name w:val="Body Text Char2"/>
    <w:basedOn w:val="DefaultParagraphFont"/>
    <w:link w:val="BodyText10"/>
    <w:uiPriority w:val="1"/>
    <w:rsid w:val="0095222B"/>
    <w:rPr>
      <w:rFonts w:asciiTheme="minorHAnsi" w:eastAsiaTheme="minorHAnsi" w:hAnsiTheme="minorHAnsi" w:cstheme="minorBidi"/>
      <w:sz w:val="24"/>
      <w:szCs w:val="24"/>
      <w:lang w:eastAsia="en-US"/>
    </w:rPr>
  </w:style>
  <w:style w:type="paragraph" w:customStyle="1" w:styleId="BodyText2">
    <w:name w:val="Body Text2"/>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itles1">
    <w:name w:val="Titles 1"/>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ofContentstitle">
    <w:name w:val="Table of Contents title"/>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itles2">
    <w:name w:val="Titles 2"/>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AnnexIIsubhead">
    <w:name w:val="Annex II subhead"/>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itles3">
    <w:name w:val="Titles 3"/>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ofCont1">
    <w:name w:val="Table of Cont. 1"/>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ofcont2">
    <w:name w:val="Table of cont. 2"/>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Indents">
    <w:name w:val="Indents"/>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text">
    <w:name w:val="Table text"/>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textWhitecentre">
    <w:name w:val="Table text White centre"/>
    <w:basedOn w:val="Normal"/>
    <w:uiPriority w:val="1"/>
    <w:rsid w:val="0095222B"/>
    <w:pPr>
      <w:tabs>
        <w:tab w:val="clear" w:pos="1134"/>
      </w:tabs>
      <w:jc w:val="left"/>
    </w:pPr>
    <w:rPr>
      <w:rFonts w:asciiTheme="minorHAnsi" w:eastAsiaTheme="minorHAnsi" w:hAnsiTheme="minorHAnsi" w:cstheme="minorBidi"/>
      <w:sz w:val="24"/>
      <w:szCs w:val="24"/>
    </w:rPr>
  </w:style>
  <w:style w:type="paragraph" w:styleId="Caption">
    <w:name w:val="caption"/>
    <w:basedOn w:val="Normal"/>
    <w:next w:val="Normal"/>
    <w:uiPriority w:val="99"/>
    <w:unhideWhenUsed/>
    <w:qFormat/>
    <w:rsid w:val="0095222B"/>
    <w:pPr>
      <w:tabs>
        <w:tab w:val="clear" w:pos="1134"/>
      </w:tabs>
      <w:jc w:val="left"/>
    </w:pPr>
    <w:rPr>
      <w:rFonts w:asciiTheme="minorHAnsi" w:eastAsiaTheme="minorHAnsi" w:hAnsiTheme="minorHAnsi" w:cstheme="minorBidi"/>
      <w:b/>
      <w:bCs/>
      <w:color w:val="4F81BD" w:themeColor="accent1"/>
      <w:sz w:val="18"/>
      <w:szCs w:val="18"/>
    </w:rPr>
  </w:style>
  <w:style w:type="paragraph" w:customStyle="1" w:styleId="Acknowledgements">
    <w:name w:val="Acknowledgements"/>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OPbox">
    <w:name w:val="COP box"/>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OPboxheading">
    <w:name w:val="COP box heading"/>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OPboxindent">
    <w:name w:val="COP box indent"/>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entredtext">
    <w:name w:val="Centred text"/>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4digits">
    <w:name w:val="TOC 4 digits"/>
    <w:basedOn w:val="Normal"/>
    <w:uiPriority w:val="1"/>
    <w:rsid w:val="0095222B"/>
    <w:pPr>
      <w:tabs>
        <w:tab w:val="clear" w:pos="1134"/>
      </w:tabs>
      <w:jc w:val="left"/>
    </w:pPr>
    <w:rPr>
      <w:rFonts w:asciiTheme="minorHAnsi" w:eastAsiaTheme="minorHAnsi" w:hAnsiTheme="minorHAnsi" w:cstheme="minorBidi"/>
      <w:sz w:val="24"/>
      <w:szCs w:val="24"/>
    </w:rPr>
  </w:style>
  <w:style w:type="character" w:customStyle="1" w:styleId="italic0">
    <w:name w:val="italic"/>
    <w:uiPriority w:val="99"/>
    <w:rsid w:val="0095222B"/>
    <w:rPr>
      <w:i/>
    </w:rPr>
  </w:style>
  <w:style w:type="character" w:customStyle="1" w:styleId="CharacterStyle1">
    <w:name w:val="Character Style 1"/>
    <w:uiPriority w:val="1"/>
    <w:rsid w:val="0095222B"/>
  </w:style>
  <w:style w:type="character" w:customStyle="1" w:styleId="Bluebold">
    <w:name w:val="Blue bold"/>
    <w:uiPriority w:val="1"/>
    <w:rsid w:val="0095222B"/>
  </w:style>
  <w:style w:type="character" w:customStyle="1" w:styleId="Orange">
    <w:name w:val="Orange"/>
    <w:uiPriority w:val="1"/>
    <w:rsid w:val="0095222B"/>
  </w:style>
  <w:style w:type="character" w:customStyle="1" w:styleId="Boldnoblique">
    <w:name w:val="Bold'n'oblique"/>
    <w:uiPriority w:val="1"/>
    <w:rsid w:val="0095222B"/>
  </w:style>
  <w:style w:type="character" w:customStyle="1" w:styleId="highlight">
    <w:name w:val="highlight"/>
    <w:uiPriority w:val="1"/>
    <w:rsid w:val="0095222B"/>
  </w:style>
  <w:style w:type="character" w:customStyle="1" w:styleId="highlightblue">
    <w:name w:val="highlight blue"/>
    <w:uiPriority w:val="1"/>
    <w:rsid w:val="0095222B"/>
  </w:style>
  <w:style w:type="character" w:customStyle="1" w:styleId="rougeaeffacer">
    <w:name w:val="rouge a effacer"/>
    <w:uiPriority w:val="1"/>
    <w:rsid w:val="0095222B"/>
  </w:style>
  <w:style w:type="character" w:customStyle="1" w:styleId="BodyTextChar10">
    <w:name w:val="Body Text Char1"/>
    <w:basedOn w:val="DefaultParagraphFont"/>
    <w:link w:val="BodyText3"/>
    <w:uiPriority w:val="1"/>
    <w:rsid w:val="0095222B"/>
  </w:style>
  <w:style w:type="paragraph" w:customStyle="1" w:styleId="BodyText3">
    <w:name w:val="Body Text3"/>
    <w:basedOn w:val="Normal"/>
    <w:link w:val="BodyTextChar10"/>
    <w:uiPriority w:val="1"/>
    <w:rsid w:val="0095222B"/>
    <w:pPr>
      <w:tabs>
        <w:tab w:val="clear" w:pos="1134"/>
      </w:tabs>
      <w:jc w:val="left"/>
    </w:pPr>
    <w:rPr>
      <w:rFonts w:ascii="Times New Roman" w:eastAsia="MS Mincho" w:hAnsi="Times New Roman" w:cs="Times New Roman"/>
      <w:lang w:val="en-US" w:eastAsia="zh-TW"/>
    </w:rPr>
  </w:style>
  <w:style w:type="paragraph" w:customStyle="1" w:styleId="BodyText4">
    <w:name w:val="Body Text4"/>
    <w:basedOn w:val="Normal"/>
    <w:link w:val="BodyTextChar3"/>
    <w:uiPriority w:val="1"/>
    <w:rsid w:val="0095222B"/>
    <w:pPr>
      <w:tabs>
        <w:tab w:val="clear" w:pos="1134"/>
      </w:tabs>
      <w:jc w:val="left"/>
    </w:pPr>
    <w:rPr>
      <w:rFonts w:asciiTheme="minorHAnsi" w:eastAsiaTheme="minorHAnsi" w:hAnsiTheme="minorHAnsi" w:cstheme="minorBidi"/>
      <w:sz w:val="24"/>
      <w:szCs w:val="24"/>
    </w:rPr>
  </w:style>
  <w:style w:type="character" w:customStyle="1" w:styleId="BodyTextChar3">
    <w:name w:val="Body Text Char3"/>
    <w:basedOn w:val="DefaultParagraphFont"/>
    <w:link w:val="BodyText4"/>
    <w:uiPriority w:val="1"/>
    <w:rsid w:val="0095222B"/>
    <w:rPr>
      <w:rFonts w:asciiTheme="minorHAnsi" w:eastAsiaTheme="minorHAnsi" w:hAnsiTheme="minorHAnsi" w:cstheme="minorBidi"/>
      <w:sz w:val="24"/>
      <w:szCs w:val="24"/>
      <w:lang w:eastAsia="en-US"/>
    </w:rPr>
  </w:style>
  <w:style w:type="paragraph" w:customStyle="1" w:styleId="Test500error">
    <w:name w:val="Test 500 error"/>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Subheading2">
    <w:name w:val="Subheading_2"/>
    <w:qFormat/>
    <w:rsid w:val="0095222B"/>
    <w:pPr>
      <w:keepNext/>
      <w:tabs>
        <w:tab w:val="left" w:pos="1120"/>
      </w:tabs>
      <w:spacing w:before="240" w:after="240" w:line="240" w:lineRule="exact"/>
      <w:outlineLvl w:val="8"/>
    </w:pPr>
    <w:rPr>
      <w:rFonts w:ascii="Verdana" w:eastAsia="Arial" w:hAnsi="Verdana" w:cs="Arial"/>
      <w:b/>
      <w:i/>
      <w:color w:val="7F7F7F" w:themeColor="text1" w:themeTint="80"/>
      <w:szCs w:val="22"/>
      <w:lang w:val="en-GB" w:eastAsia="en-US"/>
    </w:rPr>
  </w:style>
  <w:style w:type="paragraph" w:customStyle="1" w:styleId="Boxheading">
    <w:name w:val="Box heading"/>
    <w:basedOn w:val="Normal"/>
    <w:rsid w:val="0095222B"/>
    <w:pPr>
      <w:keepNext/>
      <w:tabs>
        <w:tab w:val="clear" w:pos="1134"/>
      </w:tabs>
      <w:spacing w:line="220" w:lineRule="exact"/>
      <w:jc w:val="center"/>
    </w:pPr>
    <w:rPr>
      <w:rFonts w:asciiTheme="minorHAnsi" w:eastAsiaTheme="minorHAnsi" w:hAnsiTheme="minorHAnsi" w:cstheme="minorBidi"/>
      <w:b/>
      <w:sz w:val="19"/>
      <w:szCs w:val="24"/>
    </w:rPr>
  </w:style>
  <w:style w:type="paragraph" w:customStyle="1" w:styleId="Boxtext">
    <w:name w:val="Box text"/>
    <w:basedOn w:val="Normal"/>
    <w:rsid w:val="0095222B"/>
    <w:pPr>
      <w:tabs>
        <w:tab w:val="clear" w:pos="1134"/>
      </w:tabs>
      <w:spacing w:before="110" w:line="220" w:lineRule="exact"/>
      <w:jc w:val="left"/>
    </w:pPr>
    <w:rPr>
      <w:rFonts w:asciiTheme="minorHAnsi" w:eastAsiaTheme="minorHAnsi" w:hAnsiTheme="minorHAnsi" w:cstheme="minorBidi"/>
      <w:sz w:val="19"/>
      <w:szCs w:val="24"/>
    </w:rPr>
  </w:style>
  <w:style w:type="paragraph" w:customStyle="1" w:styleId="Boxtextindent">
    <w:name w:val="Box text indent"/>
    <w:basedOn w:val="Boxtext"/>
    <w:rsid w:val="0095222B"/>
    <w:pPr>
      <w:ind w:left="360" w:hanging="360"/>
    </w:pPr>
  </w:style>
  <w:style w:type="paragraph" w:customStyle="1" w:styleId="Notes">
    <w:name w:val="Notes"/>
    <w:basedOn w:val="Normal"/>
    <w:uiPriority w:val="1"/>
    <w:rsid w:val="0095222B"/>
    <w:pPr>
      <w:tabs>
        <w:tab w:val="clear" w:pos="1134"/>
      </w:tabs>
      <w:spacing w:before="240"/>
      <w:jc w:val="left"/>
    </w:pPr>
    <w:rPr>
      <w:rFonts w:asciiTheme="minorHAnsi" w:eastAsiaTheme="minorHAnsi" w:hAnsiTheme="minorHAnsi" w:cstheme="minorBidi"/>
      <w:sz w:val="24"/>
      <w:szCs w:val="24"/>
    </w:rPr>
  </w:style>
  <w:style w:type="paragraph" w:customStyle="1" w:styleId="Heading1NOToC">
    <w:name w:val="Heading_1 NO ToC"/>
    <w:basedOn w:val="Normal"/>
    <w:rsid w:val="0095222B"/>
    <w:pPr>
      <w:keepNext/>
      <w:tabs>
        <w:tab w:val="clear" w:pos="1134"/>
        <w:tab w:val="left" w:pos="1120"/>
      </w:tabs>
      <w:spacing w:before="480" w:after="240" w:line="240" w:lineRule="exact"/>
      <w:ind w:left="1123" w:hanging="1123"/>
      <w:jc w:val="left"/>
      <w:outlineLvl w:val="3"/>
    </w:pPr>
    <w:rPr>
      <w:rFonts w:asciiTheme="minorHAnsi" w:eastAsiaTheme="minorHAnsi" w:hAnsiTheme="minorHAnsi" w:cstheme="minorBidi"/>
      <w:b/>
      <w:caps/>
      <w:sz w:val="24"/>
      <w:szCs w:val="24"/>
    </w:rPr>
  </w:style>
  <w:style w:type="paragraph" w:customStyle="1" w:styleId="Indent1NOspaceafter">
    <w:name w:val="Indent 1 NO space after"/>
    <w:basedOn w:val="Indent1"/>
    <w:rsid w:val="0095222B"/>
    <w:pPr>
      <w:spacing w:after="0"/>
    </w:pPr>
  </w:style>
  <w:style w:type="paragraph" w:customStyle="1" w:styleId="Indent2NOspaceafter">
    <w:name w:val="Indent 2 NO space after"/>
    <w:basedOn w:val="Indent2"/>
    <w:rsid w:val="0095222B"/>
    <w:pPr>
      <w:spacing w:after="0"/>
    </w:pPr>
  </w:style>
  <w:style w:type="paragraph" w:customStyle="1" w:styleId="Indent3NOspaceafter">
    <w:name w:val="Indent 3 NO space after"/>
    <w:basedOn w:val="Indent3"/>
    <w:rsid w:val="0095222B"/>
    <w:pPr>
      <w:spacing w:after="0"/>
    </w:pPr>
  </w:style>
  <w:style w:type="paragraph" w:customStyle="1" w:styleId="Notes2Spaceafter">
    <w:name w:val="Notes 2 Space after"/>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Noteindent1Spaceafter">
    <w:name w:val="Note indent 1 Space after"/>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Noteindent2Spaceafter">
    <w:name w:val="Note indent 2 Space after"/>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opyright">
    <w:name w:val="Copyright"/>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opyrightnote">
    <w:name w:val="Copyright note"/>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Txt1111">
    <w:name w:val="TOC Txt (1.1.1.1)"/>
    <w:basedOn w:val="Normal"/>
    <w:uiPriority w:val="1"/>
    <w:rsid w:val="0095222B"/>
    <w:pPr>
      <w:tabs>
        <w:tab w:val="clear" w:pos="1134"/>
      </w:tabs>
      <w:jc w:val="left"/>
    </w:pPr>
    <w:rPr>
      <w:rFonts w:asciiTheme="minorHAnsi" w:eastAsiaTheme="minorHAnsi" w:hAnsiTheme="minorHAnsi" w:cstheme="minorBidi"/>
      <w:sz w:val="24"/>
      <w:szCs w:val="24"/>
    </w:rPr>
  </w:style>
  <w:style w:type="character" w:customStyle="1" w:styleId="Serifitalic">
    <w:name w:val="Serif italic"/>
    <w:rsid w:val="0095222B"/>
    <w:rPr>
      <w:rFonts w:ascii="Times New Roman" w:hAnsi="Times New Roman"/>
      <w:i/>
    </w:rPr>
  </w:style>
  <w:style w:type="character" w:customStyle="1" w:styleId="Runningheads">
    <w:name w:val="Running_heads"/>
    <w:rsid w:val="0095222B"/>
  </w:style>
  <w:style w:type="paragraph" w:customStyle="1" w:styleId="THEEND0">
    <w:name w:val="THE END __________"/>
    <w:uiPriority w:val="1"/>
    <w:rsid w:val="0095222B"/>
    <w:pPr>
      <w:jc w:val="center"/>
    </w:pPr>
    <w:rPr>
      <w:rFonts w:ascii="Verdana" w:eastAsiaTheme="majorEastAsia" w:hAnsi="Verdana" w:cstheme="majorBidi"/>
      <w:b/>
      <w:bCs/>
      <w:caps/>
      <w:color w:val="000000" w:themeColor="text1"/>
      <w:szCs w:val="26"/>
      <w:lang w:eastAsia="ja-JP"/>
    </w:rPr>
  </w:style>
  <w:style w:type="paragraph" w:customStyle="1" w:styleId="THEENDNOspacebefore">
    <w:name w:val="THE END _____ NO space before"/>
    <w:rsid w:val="0095222B"/>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en-GB" w:eastAsia="en-US"/>
    </w:rPr>
  </w:style>
  <w:style w:type="paragraph" w:customStyle="1" w:styleId="TOC2digit">
    <w:name w:val="TOC 2 digit"/>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hapterheadNOTrunninghead">
    <w:name w:val="Chapter head NOT running head"/>
    <w:rsid w:val="0095222B"/>
    <w:pPr>
      <w:keepNext/>
      <w:spacing w:after="560" w:line="280" w:lineRule="exact"/>
      <w:outlineLvl w:val="2"/>
    </w:pPr>
    <w:rPr>
      <w:rFonts w:ascii="Verdana" w:eastAsiaTheme="minorHAnsi" w:hAnsi="Verdana" w:cstheme="majorBidi"/>
      <w:b/>
      <w:caps/>
      <w:color w:val="000000" w:themeColor="text1"/>
      <w:sz w:val="24"/>
      <w:lang w:val="en-GB"/>
    </w:rPr>
  </w:style>
  <w:style w:type="paragraph" w:customStyle="1" w:styleId="Donotusefromhere">
    <w:name w:val="Do not use from here"/>
    <w:basedOn w:val="Bodytext1"/>
    <w:uiPriority w:val="1"/>
    <w:qFormat/>
    <w:rsid w:val="0095222B"/>
    <w:rPr>
      <w:b/>
      <w:color w:val="FF0000"/>
    </w:rPr>
  </w:style>
  <w:style w:type="paragraph" w:customStyle="1" w:styleId="TPSElement">
    <w:name w:val="TPS Element"/>
    <w:basedOn w:val="TPSMarkupBase"/>
    <w:next w:val="Normal"/>
    <w:uiPriority w:val="1"/>
    <w:rsid w:val="0095222B"/>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95222B"/>
    <w:pPr>
      <w:shd w:val="clear" w:color="auto" w:fill="C9D5B3"/>
    </w:pPr>
  </w:style>
  <w:style w:type="paragraph" w:customStyle="1" w:styleId="TPSElementEnd">
    <w:name w:val="TPS Element End"/>
    <w:basedOn w:val="TPSMarkupBase"/>
    <w:next w:val="Normal"/>
    <w:uiPriority w:val="1"/>
    <w:rsid w:val="0095222B"/>
    <w:pPr>
      <w:pBdr>
        <w:bottom w:val="single" w:sz="2" w:space="1" w:color="auto"/>
      </w:pBdr>
      <w:shd w:val="clear" w:color="auto" w:fill="C9D5B3"/>
    </w:pPr>
    <w:rPr>
      <w:b/>
    </w:rPr>
  </w:style>
  <w:style w:type="paragraph" w:customStyle="1" w:styleId="ZZZZZZZZZZZZZZZZZZZZZZZZZZ">
    <w:name w:val="ZZZZZZZZZZZZZZZZZZZZZZZZZZ"/>
    <w:basedOn w:val="Normal"/>
    <w:rsid w:val="0095222B"/>
    <w:pPr>
      <w:tabs>
        <w:tab w:val="clear" w:pos="1134"/>
      </w:tabs>
      <w:jc w:val="left"/>
    </w:pPr>
    <w:rPr>
      <w:rFonts w:asciiTheme="minorHAnsi" w:eastAsiaTheme="minorHAnsi" w:hAnsiTheme="minorHAnsi" w:cstheme="minorBidi"/>
      <w:sz w:val="24"/>
      <w:szCs w:val="24"/>
    </w:rPr>
  </w:style>
  <w:style w:type="paragraph" w:customStyle="1" w:styleId="Notesindent1">
    <w:name w:val="Notes indent 1"/>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astext">
    <w:name w:val="Table as text"/>
    <w:qFormat/>
    <w:rsid w:val="0095222B"/>
    <w:pPr>
      <w:spacing w:after="120"/>
    </w:pPr>
    <w:rPr>
      <w:rFonts w:ascii="Verdana" w:eastAsiaTheme="minorHAnsi" w:hAnsi="Verdana" w:cstheme="majorBidi"/>
      <w:color w:val="000000" w:themeColor="text1"/>
      <w:szCs w:val="22"/>
      <w:lang w:val="en-GB"/>
    </w:rPr>
  </w:style>
  <w:style w:type="paragraph" w:customStyle="1" w:styleId="Quotestab">
    <w:name w:val="Quotes tab"/>
    <w:basedOn w:val="Quotes"/>
    <w:qFormat/>
    <w:rsid w:val="0095222B"/>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95222B"/>
    <w:pPr>
      <w:spacing w:after="240"/>
    </w:pPr>
  </w:style>
  <w:style w:type="paragraph" w:customStyle="1" w:styleId="Equation">
    <w:name w:val="Equation"/>
    <w:basedOn w:val="Normal"/>
    <w:rsid w:val="0095222B"/>
    <w:pPr>
      <w:tabs>
        <w:tab w:val="clear" w:pos="1134"/>
        <w:tab w:val="left" w:pos="4360"/>
        <w:tab w:val="right" w:pos="8720"/>
      </w:tabs>
      <w:jc w:val="left"/>
    </w:pPr>
    <w:rPr>
      <w:rFonts w:asciiTheme="minorHAnsi" w:eastAsiaTheme="minorHAnsi" w:hAnsiTheme="minorHAnsi" w:cstheme="minorBidi"/>
      <w:sz w:val="24"/>
      <w:szCs w:val="24"/>
    </w:rPr>
  </w:style>
  <w:style w:type="paragraph" w:customStyle="1" w:styleId="Indent1semibold0">
    <w:name w:val="Indent 1 semi bold"/>
    <w:basedOn w:val="Indent1"/>
    <w:qFormat/>
    <w:rsid w:val="0095222B"/>
    <w:rPr>
      <w:b/>
      <w:color w:val="7F7F7F" w:themeColor="text1" w:themeTint="80"/>
    </w:rPr>
  </w:style>
  <w:style w:type="paragraph" w:customStyle="1" w:styleId="Indent2semibold0">
    <w:name w:val="Indent 2 semi bold"/>
    <w:basedOn w:val="Indent2"/>
    <w:qFormat/>
    <w:rsid w:val="0095222B"/>
    <w:pPr>
      <w:tabs>
        <w:tab w:val="clear" w:pos="960"/>
      </w:tabs>
      <w:ind w:left="1082" w:hanging="600"/>
    </w:pPr>
    <w:rPr>
      <w:b/>
      <w:color w:val="7F7F7F" w:themeColor="text1" w:themeTint="80"/>
    </w:rPr>
  </w:style>
  <w:style w:type="paragraph" w:customStyle="1" w:styleId="Indent3semibold0">
    <w:name w:val="Indent 3 semi bold"/>
    <w:basedOn w:val="Indent3"/>
    <w:qFormat/>
    <w:rsid w:val="0095222B"/>
    <w:rPr>
      <w:b/>
      <w:color w:val="7F7F7F" w:themeColor="text1" w:themeTint="80"/>
    </w:rPr>
  </w:style>
  <w:style w:type="character" w:customStyle="1" w:styleId="HyperlinkItalic">
    <w:name w:val="Hyperlink Italic"/>
    <w:rsid w:val="0095222B"/>
    <w:rPr>
      <w:i/>
      <w:color w:val="0000FF"/>
    </w:rPr>
  </w:style>
  <w:style w:type="character" w:customStyle="1" w:styleId="Semibold0">
    <w:name w:val="Semi bold"/>
    <w:basedOn w:val="DefaultParagraphFont"/>
    <w:qFormat/>
    <w:rsid w:val="0095222B"/>
    <w:rPr>
      <w:b/>
      <w:color w:val="7F7F7F" w:themeColor="text1" w:themeTint="80"/>
    </w:rPr>
  </w:style>
  <w:style w:type="character" w:customStyle="1" w:styleId="Semibolditalic0">
    <w:name w:val="Semi bold italic"/>
    <w:qFormat/>
    <w:rsid w:val="0095222B"/>
    <w:rPr>
      <w:b/>
      <w:i/>
      <w:color w:val="7F7F7F" w:themeColor="text1" w:themeTint="80"/>
    </w:rPr>
  </w:style>
  <w:style w:type="character" w:customStyle="1" w:styleId="Serif">
    <w:name w:val="Serif"/>
    <w:basedOn w:val="Medium"/>
    <w:qFormat/>
    <w:rsid w:val="0095222B"/>
    <w:rPr>
      <w:rFonts w:ascii="Times New Roman" w:hAnsi="Times New Roman"/>
      <w:b w:val="0"/>
    </w:rPr>
  </w:style>
  <w:style w:type="character" w:customStyle="1" w:styleId="Serifitalicsubscript">
    <w:name w:val="Serif italic subscript"/>
    <w:rsid w:val="0095222B"/>
    <w:rPr>
      <w:rFonts w:ascii="Times New Roman" w:hAnsi="Times New Roman"/>
      <w:i/>
      <w:vertAlign w:val="subscript"/>
    </w:rPr>
  </w:style>
  <w:style w:type="character" w:customStyle="1" w:styleId="Serifsubscript">
    <w:name w:val="Serif subscript"/>
    <w:basedOn w:val="Subscript"/>
    <w:qFormat/>
    <w:rsid w:val="0095222B"/>
    <w:rPr>
      <w:rFonts w:ascii="Times New Roman" w:hAnsi="Times New Roman"/>
      <w:vertAlign w:val="subscript"/>
    </w:rPr>
  </w:style>
  <w:style w:type="character" w:customStyle="1" w:styleId="Serifitalicsuperscript">
    <w:name w:val="Serif italic superscript"/>
    <w:rsid w:val="0095222B"/>
    <w:rPr>
      <w:rFonts w:ascii="Times New Roman" w:hAnsi="Times New Roman"/>
      <w:i/>
      <w:vertAlign w:val="superscript"/>
    </w:rPr>
  </w:style>
  <w:style w:type="character" w:customStyle="1" w:styleId="Serifsuperscript">
    <w:name w:val="Serif superscript"/>
    <w:basedOn w:val="Serifsubscript"/>
    <w:qFormat/>
    <w:rsid w:val="0095222B"/>
    <w:rPr>
      <w:rFonts w:ascii="Times New Roman" w:hAnsi="Times New Roman"/>
      <w:b w:val="0"/>
      <w:i w:val="0"/>
      <w:vertAlign w:val="superscript"/>
    </w:rPr>
  </w:style>
  <w:style w:type="character" w:customStyle="1" w:styleId="Stix">
    <w:name w:val="Stix"/>
    <w:rsid w:val="0095222B"/>
    <w:rPr>
      <w:rFonts w:ascii="STIX" w:hAnsi="STIX"/>
    </w:rPr>
  </w:style>
  <w:style w:type="character" w:customStyle="1" w:styleId="Stixitalic">
    <w:name w:val="Stix italic"/>
    <w:rsid w:val="0095222B"/>
    <w:rPr>
      <w:rFonts w:ascii="STIX" w:hAnsi="STIX"/>
      <w:i/>
    </w:rPr>
  </w:style>
  <w:style w:type="paragraph" w:customStyle="1" w:styleId="Indent1semiboldNOspaceafter">
    <w:name w:val="Indent 1 semi bold NO space after"/>
    <w:basedOn w:val="Normal"/>
    <w:rsid w:val="0095222B"/>
    <w:pPr>
      <w:tabs>
        <w:tab w:val="clear" w:pos="1134"/>
        <w:tab w:val="left" w:pos="480"/>
      </w:tabs>
      <w:ind w:left="480" w:hanging="480"/>
      <w:jc w:val="left"/>
    </w:pPr>
    <w:rPr>
      <w:rFonts w:asciiTheme="minorHAnsi" w:eastAsiaTheme="minorHAnsi" w:hAnsiTheme="minorHAnsi" w:cstheme="minorBidi"/>
      <w:b/>
      <w:color w:val="7F7F7F" w:themeColor="text1" w:themeTint="80"/>
      <w:sz w:val="24"/>
      <w:szCs w:val="24"/>
    </w:rPr>
  </w:style>
  <w:style w:type="paragraph" w:customStyle="1" w:styleId="Indent2semiboldNOspaceafter">
    <w:name w:val="Indent 2 semi bold NO space after"/>
    <w:basedOn w:val="Normal"/>
    <w:rsid w:val="0095222B"/>
    <w:pPr>
      <w:tabs>
        <w:tab w:val="clear" w:pos="1134"/>
      </w:tabs>
      <w:ind w:left="1080" w:hanging="600"/>
      <w:jc w:val="left"/>
    </w:pPr>
    <w:rPr>
      <w:rFonts w:asciiTheme="minorHAnsi" w:eastAsiaTheme="minorHAnsi" w:hAnsiTheme="minorHAnsi" w:cstheme="minorBidi"/>
      <w:b/>
      <w:color w:val="7F7F7F" w:themeColor="text1" w:themeTint="80"/>
      <w:sz w:val="24"/>
      <w:szCs w:val="24"/>
    </w:rPr>
  </w:style>
  <w:style w:type="paragraph" w:customStyle="1" w:styleId="Indent3semiboldNOspaceafter">
    <w:name w:val="Indent 3 semi bold NO space after"/>
    <w:basedOn w:val="Normal"/>
    <w:rsid w:val="0095222B"/>
    <w:pPr>
      <w:tabs>
        <w:tab w:val="clear" w:pos="1134"/>
      </w:tabs>
      <w:ind w:left="1440" w:hanging="480"/>
      <w:jc w:val="left"/>
    </w:pPr>
    <w:rPr>
      <w:rFonts w:asciiTheme="minorHAnsi" w:eastAsiaTheme="minorHAnsi" w:hAnsiTheme="minorHAnsi" w:cstheme="minorBidi"/>
      <w:b/>
      <w:color w:val="7F7F7F" w:themeColor="text1" w:themeTint="80"/>
      <w:sz w:val="24"/>
      <w:szCs w:val="24"/>
    </w:rPr>
  </w:style>
  <w:style w:type="paragraph" w:customStyle="1" w:styleId="Notes3">
    <w:name w:val="Notes 3"/>
    <w:basedOn w:val="Normal"/>
    <w:rsid w:val="0095222B"/>
    <w:pPr>
      <w:tabs>
        <w:tab w:val="clear" w:pos="1134"/>
      </w:tabs>
      <w:spacing w:after="240"/>
      <w:ind w:left="1080" w:hanging="360"/>
      <w:jc w:val="left"/>
    </w:pPr>
    <w:rPr>
      <w:rFonts w:asciiTheme="minorHAnsi" w:eastAsiaTheme="minorHAnsi" w:hAnsiTheme="minorHAnsi" w:cstheme="minorBidi"/>
      <w:sz w:val="16"/>
      <w:szCs w:val="24"/>
    </w:rPr>
  </w:style>
  <w:style w:type="paragraph" w:customStyle="1" w:styleId="p">
    <w:name w:val="p"/>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pre">
    <w:name w:val="pre"/>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hapter-head">
    <w:name w:val="Chapter-head"/>
    <w:basedOn w:val="Normal"/>
    <w:uiPriority w:val="1"/>
    <w:rsid w:val="0095222B"/>
    <w:pPr>
      <w:tabs>
        <w:tab w:val="clear" w:pos="1134"/>
      </w:tabs>
      <w:jc w:val="left"/>
    </w:pPr>
    <w:rPr>
      <w:rFonts w:asciiTheme="minorHAnsi" w:eastAsiaTheme="minorHAnsi" w:hAnsiTheme="minorHAnsi" w:cstheme="minorBidi"/>
      <w:sz w:val="24"/>
      <w:szCs w:val="24"/>
    </w:rPr>
  </w:style>
  <w:style w:type="character" w:customStyle="1" w:styleId="Sericitalic">
    <w:name w:val="Seric italic"/>
    <w:basedOn w:val="Italic"/>
    <w:uiPriority w:val="1"/>
    <w:qFormat/>
    <w:rsid w:val="0095222B"/>
    <w:rPr>
      <w:rFonts w:ascii="Times New Roman" w:hAnsi="Times New Roman"/>
      <w:i/>
    </w:rPr>
  </w:style>
  <w:style w:type="character" w:customStyle="1" w:styleId="Serifsubscriptitalic">
    <w:name w:val="Serif subscript italic"/>
    <w:basedOn w:val="Subscriptitalic"/>
    <w:uiPriority w:val="1"/>
    <w:qFormat/>
    <w:rsid w:val="0095222B"/>
    <w:rPr>
      <w:rFonts w:ascii="Times New Roman" w:hAnsi="Times New Roman"/>
      <w:i/>
      <w:vertAlign w:val="subscript"/>
    </w:rPr>
  </w:style>
  <w:style w:type="paragraph" w:customStyle="1" w:styleId="Serifsuperscriptitalic">
    <w:name w:val="Serif superscript italic"/>
    <w:basedOn w:val="Normal"/>
    <w:uiPriority w:val="1"/>
    <w:qFormat/>
    <w:rsid w:val="0095222B"/>
    <w:pPr>
      <w:tabs>
        <w:tab w:val="clear" w:pos="1134"/>
      </w:tabs>
      <w:spacing w:line="480" w:lineRule="auto"/>
      <w:jc w:val="left"/>
    </w:pPr>
    <w:rPr>
      <w:rFonts w:asciiTheme="minorHAnsi" w:eastAsiaTheme="minorHAnsi" w:hAnsiTheme="minorHAnsi" w:cstheme="minorBidi"/>
      <w:sz w:val="24"/>
      <w:szCs w:val="24"/>
    </w:rPr>
  </w:style>
  <w:style w:type="character" w:customStyle="1" w:styleId="Serifsupersciptitalic">
    <w:name w:val="Serif superscipt italic"/>
    <w:basedOn w:val="Serifsuperscript"/>
    <w:uiPriority w:val="1"/>
    <w:qFormat/>
    <w:rsid w:val="0095222B"/>
    <w:rPr>
      <w:rFonts w:ascii="Times New Roman" w:hAnsi="Times New Roman"/>
      <w:b w:val="0"/>
      <w:i/>
      <w:vertAlign w:val="superscript"/>
    </w:rPr>
  </w:style>
  <w:style w:type="paragraph" w:customStyle="1" w:styleId="Bodytextsemibold0">
    <w:name w:val="Body_text_semibold"/>
    <w:uiPriority w:val="1"/>
    <w:qFormat/>
    <w:rsid w:val="0095222B"/>
    <w:pPr>
      <w:tabs>
        <w:tab w:val="left" w:pos="1120"/>
      </w:tabs>
      <w:spacing w:after="240" w:line="240" w:lineRule="exact"/>
    </w:pPr>
    <w:rPr>
      <w:rFonts w:ascii="Verdana" w:eastAsiaTheme="minorHAnsi" w:hAnsi="Verdana" w:cstheme="majorBidi"/>
      <w:b/>
      <w:color w:val="7F7F7F" w:themeColor="text1" w:themeTint="80"/>
      <w:szCs w:val="22"/>
      <w:lang w:val="en-GB"/>
    </w:rPr>
  </w:style>
  <w:style w:type="character" w:customStyle="1" w:styleId="Hyperlinkitalic0">
    <w:name w:val="Hyperlink italic"/>
    <w:basedOn w:val="Hyperlink"/>
    <w:uiPriority w:val="1"/>
    <w:qFormat/>
    <w:rsid w:val="0095222B"/>
    <w:rPr>
      <w:i/>
      <w:color w:val="0000FF" w:themeColor="hyperlink"/>
      <w:u w:val="none"/>
    </w:rPr>
  </w:style>
  <w:style w:type="character" w:customStyle="1" w:styleId="Serifmedium">
    <w:name w:val="Serif medium"/>
    <w:basedOn w:val="Sericitalic"/>
    <w:uiPriority w:val="1"/>
    <w:qFormat/>
    <w:rsid w:val="0095222B"/>
    <w:rPr>
      <w:rFonts w:ascii="Times New Roman" w:hAnsi="Times New Roman"/>
      <w:i w:val="0"/>
    </w:rPr>
  </w:style>
  <w:style w:type="paragraph" w:customStyle="1" w:styleId="TPSTable">
    <w:name w:val="TPS Table"/>
    <w:basedOn w:val="Normal"/>
    <w:next w:val="Normal"/>
    <w:uiPriority w:val="1"/>
    <w:rsid w:val="0095222B"/>
    <w:pPr>
      <w:pBdr>
        <w:top w:val="single" w:sz="2" w:space="3" w:color="auto"/>
      </w:pBdr>
      <w:shd w:val="clear" w:color="auto" w:fill="C0AB87"/>
      <w:tabs>
        <w:tab w:val="clear" w:pos="1134"/>
      </w:tabs>
      <w:spacing w:line="300" w:lineRule="auto"/>
      <w:jc w:val="left"/>
    </w:pPr>
    <w:rPr>
      <w:rFonts w:ascii="Arial" w:eastAsia="Times New Roman" w:hAnsi="Arial" w:cs="Times New Roman"/>
      <w:b/>
      <w:color w:val="2F275B"/>
      <w:sz w:val="18"/>
      <w:szCs w:val="24"/>
    </w:rPr>
  </w:style>
  <w:style w:type="character" w:customStyle="1" w:styleId="Serif-italic">
    <w:name w:val="Serif-italic"/>
    <w:uiPriority w:val="1"/>
    <w:rsid w:val="0095222B"/>
  </w:style>
  <w:style w:type="character" w:customStyle="1" w:styleId="Footnote-Reference">
    <w:name w:val="Footnote-Reference"/>
    <w:uiPriority w:val="1"/>
    <w:rsid w:val="0095222B"/>
  </w:style>
  <w:style w:type="paragraph" w:customStyle="1" w:styleId="Tablenotes">
    <w:name w:val="Table notes"/>
    <w:basedOn w:val="Normal"/>
    <w:rsid w:val="0095222B"/>
    <w:pPr>
      <w:tabs>
        <w:tab w:val="clear" w:pos="1134"/>
      </w:tabs>
      <w:spacing w:line="200" w:lineRule="exact"/>
      <w:ind w:left="240" w:hanging="240"/>
      <w:jc w:val="left"/>
    </w:pPr>
    <w:rPr>
      <w:rFonts w:asciiTheme="minorHAnsi" w:eastAsiaTheme="minorHAnsi" w:hAnsiTheme="minorHAnsi" w:cstheme="minorBidi"/>
      <w:sz w:val="16"/>
      <w:szCs w:val="24"/>
    </w:rPr>
  </w:style>
  <w:style w:type="paragraph" w:customStyle="1" w:styleId="Indent4">
    <w:name w:val="Indent 4"/>
    <w:basedOn w:val="Normal"/>
    <w:rsid w:val="0095222B"/>
    <w:pPr>
      <w:tabs>
        <w:tab w:val="clear" w:pos="1134"/>
        <w:tab w:val="left" w:pos="1920"/>
      </w:tabs>
      <w:spacing w:after="240" w:line="240" w:lineRule="exact"/>
      <w:ind w:left="1920" w:hanging="480"/>
      <w:jc w:val="left"/>
    </w:pPr>
    <w:rPr>
      <w:rFonts w:asciiTheme="minorHAnsi" w:eastAsiaTheme="minorHAnsi" w:hAnsiTheme="minorHAnsi" w:cstheme="minorBidi"/>
      <w:sz w:val="24"/>
      <w:szCs w:val="24"/>
    </w:rPr>
  </w:style>
  <w:style w:type="paragraph" w:customStyle="1" w:styleId="Indent4semibold">
    <w:name w:val="Indent 4 semi bold"/>
    <w:basedOn w:val="Normal"/>
    <w:rsid w:val="0095222B"/>
    <w:pPr>
      <w:tabs>
        <w:tab w:val="clear" w:pos="1134"/>
      </w:tabs>
      <w:spacing w:after="240"/>
      <w:ind w:left="1920" w:hanging="480"/>
      <w:jc w:val="left"/>
    </w:pPr>
    <w:rPr>
      <w:rFonts w:asciiTheme="minorHAnsi" w:eastAsiaTheme="minorHAnsi" w:hAnsiTheme="minorHAnsi" w:cstheme="minorBidi"/>
      <w:b/>
      <w:color w:val="7F7F7F" w:themeColor="text1" w:themeTint="80"/>
      <w:sz w:val="24"/>
      <w:szCs w:val="24"/>
    </w:rPr>
  </w:style>
  <w:style w:type="paragraph" w:customStyle="1" w:styleId="Indent4semiboldNOspaceafter">
    <w:name w:val="Indent 4 semi bold NO space after"/>
    <w:basedOn w:val="Normal"/>
    <w:rsid w:val="0095222B"/>
    <w:pPr>
      <w:tabs>
        <w:tab w:val="clear" w:pos="1134"/>
      </w:tabs>
      <w:ind w:left="1920" w:hanging="480"/>
      <w:jc w:val="left"/>
    </w:pPr>
    <w:rPr>
      <w:rFonts w:asciiTheme="minorHAnsi" w:eastAsiaTheme="minorHAnsi" w:hAnsiTheme="minorHAnsi" w:cstheme="minorBidi"/>
      <w:b/>
      <w:color w:val="7F7F7F" w:themeColor="text1" w:themeTint="80"/>
      <w:sz w:val="24"/>
      <w:szCs w:val="24"/>
    </w:rPr>
  </w:style>
  <w:style w:type="paragraph" w:customStyle="1" w:styleId="Indent4NOspaceafter">
    <w:name w:val="Indent 4 NO space after"/>
    <w:basedOn w:val="Normal"/>
    <w:rsid w:val="0095222B"/>
    <w:pPr>
      <w:tabs>
        <w:tab w:val="clear" w:pos="1134"/>
      </w:tabs>
      <w:ind w:left="1920" w:hanging="480"/>
      <w:jc w:val="left"/>
    </w:pPr>
    <w:rPr>
      <w:rFonts w:asciiTheme="minorHAnsi" w:eastAsiaTheme="minorHAnsi" w:hAnsiTheme="minorHAnsi" w:cstheme="minorBidi"/>
      <w:sz w:val="24"/>
      <w:szCs w:val="24"/>
    </w:rPr>
  </w:style>
  <w:style w:type="paragraph" w:customStyle="1" w:styleId="FigureNOTtaggedcentre">
    <w:name w:val="Figure NOT tagged centre"/>
    <w:basedOn w:val="Normal"/>
    <w:rsid w:val="0095222B"/>
    <w:pPr>
      <w:tabs>
        <w:tab w:val="clear" w:pos="1134"/>
      </w:tabs>
      <w:jc w:val="center"/>
    </w:pPr>
    <w:rPr>
      <w:rFonts w:asciiTheme="minorHAnsi" w:eastAsiaTheme="minorHAnsi" w:hAnsiTheme="minorHAnsi" w:cstheme="minorBidi"/>
      <w:sz w:val="24"/>
      <w:szCs w:val="24"/>
    </w:rPr>
  </w:style>
  <w:style w:type="paragraph" w:customStyle="1" w:styleId="FigureNOTtaggedleft">
    <w:name w:val="Figure NOT tagged left"/>
    <w:basedOn w:val="Normal"/>
    <w:rsid w:val="0095222B"/>
    <w:pPr>
      <w:tabs>
        <w:tab w:val="clear" w:pos="1134"/>
      </w:tabs>
      <w:jc w:val="left"/>
    </w:pPr>
    <w:rPr>
      <w:rFonts w:asciiTheme="minorHAnsi" w:eastAsiaTheme="minorHAnsi" w:hAnsiTheme="minorHAnsi" w:cstheme="minorBidi"/>
      <w:sz w:val="24"/>
      <w:szCs w:val="24"/>
    </w:rPr>
  </w:style>
  <w:style w:type="paragraph" w:customStyle="1" w:styleId="FigureNOTtaggedright">
    <w:name w:val="Figure NOT tagged right"/>
    <w:basedOn w:val="Normal"/>
    <w:rsid w:val="0095222B"/>
    <w:pPr>
      <w:tabs>
        <w:tab w:val="clear" w:pos="1134"/>
      </w:tabs>
      <w:jc w:val="right"/>
    </w:pPr>
    <w:rPr>
      <w:rFonts w:asciiTheme="minorHAnsi" w:eastAsiaTheme="minorHAnsi" w:hAnsiTheme="minorHAnsi" w:cstheme="minorBidi"/>
      <w:sz w:val="24"/>
      <w:szCs w:val="24"/>
    </w:rPr>
  </w:style>
  <w:style w:type="character" w:customStyle="1" w:styleId="Subscriptsemibold">
    <w:name w:val="Subscript semi bold"/>
    <w:rsid w:val="0095222B"/>
    <w:rPr>
      <w:b/>
      <w:color w:val="808080" w:themeColor="background1" w:themeShade="80"/>
      <w:vertAlign w:val="subscript"/>
    </w:rPr>
  </w:style>
  <w:style w:type="character" w:customStyle="1" w:styleId="Superscriptsemibold">
    <w:name w:val="Superscript semi bold"/>
    <w:rsid w:val="0095222B"/>
    <w:rPr>
      <w:b/>
      <w:color w:val="7F7F7F" w:themeColor="text1" w:themeTint="80"/>
      <w:vertAlign w:val="superscript"/>
    </w:rPr>
  </w:style>
  <w:style w:type="paragraph" w:customStyle="1" w:styleId="COVERsub-subtitle">
    <w:name w:val="COVER sub-subtitle"/>
    <w:basedOn w:val="Normal"/>
    <w:rsid w:val="0095222B"/>
    <w:pPr>
      <w:tabs>
        <w:tab w:val="clear" w:pos="1134"/>
      </w:tabs>
      <w:spacing w:before="120" w:after="120"/>
      <w:jc w:val="left"/>
    </w:pPr>
    <w:rPr>
      <w:rFonts w:asciiTheme="minorHAnsi" w:eastAsiaTheme="minorHAnsi" w:hAnsiTheme="minorHAnsi" w:cstheme="minorBidi"/>
      <w:b/>
      <w:sz w:val="28"/>
      <w:szCs w:val="24"/>
    </w:rPr>
  </w:style>
  <w:style w:type="paragraph" w:customStyle="1" w:styleId="COVERSUBTITLE">
    <w:name w:val="COVER SUBTITLE"/>
    <w:basedOn w:val="Normal"/>
    <w:uiPriority w:val="1"/>
    <w:rsid w:val="0095222B"/>
    <w:pPr>
      <w:tabs>
        <w:tab w:val="clear" w:pos="1134"/>
      </w:tabs>
      <w:spacing w:after="240"/>
      <w:jc w:val="left"/>
    </w:pPr>
    <w:rPr>
      <w:rFonts w:asciiTheme="minorHAnsi" w:eastAsiaTheme="minorHAnsi" w:hAnsiTheme="minorHAnsi" w:cstheme="minorBidi"/>
      <w:b/>
      <w:sz w:val="24"/>
      <w:szCs w:val="24"/>
    </w:rPr>
  </w:style>
  <w:style w:type="paragraph" w:customStyle="1" w:styleId="TITLEPAGEsubtile">
    <w:name w:val="TITLE PAGE subtile"/>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ITLEPAGEsub-subtile">
    <w:name w:val="TITLE PAGE sub-subtile"/>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COVERsubtitle0">
    <w:name w:val="COVER subtitle"/>
    <w:basedOn w:val="Normal"/>
    <w:rsid w:val="0095222B"/>
    <w:pPr>
      <w:tabs>
        <w:tab w:val="clear" w:pos="1134"/>
      </w:tabs>
      <w:spacing w:before="120" w:after="120"/>
      <w:jc w:val="left"/>
    </w:pPr>
    <w:rPr>
      <w:rFonts w:asciiTheme="minorHAnsi" w:eastAsiaTheme="minorHAnsi" w:hAnsiTheme="minorHAnsi" w:cstheme="minorBidi"/>
      <w:b/>
      <w:sz w:val="32"/>
      <w:szCs w:val="24"/>
    </w:rPr>
  </w:style>
  <w:style w:type="paragraph" w:customStyle="1" w:styleId="TITLEPAGEsubtitle">
    <w:name w:val="TITLE PAGE subtitle"/>
    <w:basedOn w:val="Normal"/>
    <w:rsid w:val="0095222B"/>
    <w:pPr>
      <w:tabs>
        <w:tab w:val="clear" w:pos="1134"/>
      </w:tabs>
      <w:spacing w:before="120" w:after="120"/>
      <w:jc w:val="left"/>
    </w:pPr>
    <w:rPr>
      <w:rFonts w:asciiTheme="minorHAnsi" w:eastAsiaTheme="minorHAnsi" w:hAnsiTheme="minorHAnsi" w:cstheme="minorBidi"/>
      <w:b/>
      <w:sz w:val="28"/>
      <w:szCs w:val="24"/>
    </w:rPr>
  </w:style>
  <w:style w:type="paragraph" w:customStyle="1" w:styleId="TITLEPAGEsub-subtitle">
    <w:name w:val="TITLE PAGE sub-subtitle"/>
    <w:basedOn w:val="Normal"/>
    <w:rsid w:val="0095222B"/>
    <w:pPr>
      <w:tabs>
        <w:tab w:val="clear" w:pos="1134"/>
      </w:tabs>
      <w:spacing w:before="120" w:after="120"/>
      <w:jc w:val="left"/>
    </w:pPr>
    <w:rPr>
      <w:rFonts w:asciiTheme="minorHAnsi" w:eastAsiaTheme="minorHAnsi" w:hAnsiTheme="minorHAnsi" w:cstheme="minorBidi"/>
      <w:b/>
      <w:sz w:val="24"/>
      <w:szCs w:val="24"/>
    </w:rPr>
  </w:style>
  <w:style w:type="character" w:customStyle="1" w:styleId="Tiny">
    <w:name w:val="Tiny"/>
    <w:rsid w:val="0095222B"/>
  </w:style>
  <w:style w:type="paragraph" w:customStyle="1" w:styleId="Bodytext5">
    <w:name w:val="Body _text"/>
    <w:basedOn w:val="Normal"/>
    <w:uiPriority w:val="1"/>
    <w:rsid w:val="0095222B"/>
    <w:pPr>
      <w:tabs>
        <w:tab w:val="clear" w:pos="1134"/>
      </w:tabs>
      <w:spacing w:before="240"/>
      <w:jc w:val="left"/>
    </w:pPr>
    <w:rPr>
      <w:rFonts w:asciiTheme="minorHAnsi" w:eastAsiaTheme="minorHAnsi" w:hAnsiTheme="minorHAnsi" w:cstheme="minorBidi"/>
      <w:sz w:val="24"/>
      <w:szCs w:val="24"/>
    </w:rPr>
  </w:style>
  <w:style w:type="paragraph" w:customStyle="1" w:styleId="Indent10">
    <w:name w:val="Indent_1"/>
    <w:basedOn w:val="Normal"/>
    <w:uiPriority w:val="1"/>
    <w:rsid w:val="0095222B"/>
    <w:pPr>
      <w:spacing w:before="240"/>
      <w:ind w:left="1134" w:hanging="1134"/>
      <w:jc w:val="left"/>
    </w:pPr>
    <w:rPr>
      <w:rFonts w:asciiTheme="minorHAnsi" w:eastAsiaTheme="minorHAnsi" w:hAnsiTheme="minorHAnsi" w:cstheme="minorBidi"/>
      <w:sz w:val="24"/>
      <w:szCs w:val="24"/>
      <w:lang w:val="de-CH"/>
    </w:rPr>
  </w:style>
  <w:style w:type="character" w:customStyle="1" w:styleId="StyleSuperscriptitalicBold">
    <w:name w:val="Style Superscript italic + Bold"/>
    <w:basedOn w:val="Superscriptitalic"/>
    <w:uiPriority w:val="1"/>
    <w:rsid w:val="0095222B"/>
    <w:rPr>
      <w:bCs/>
      <w:i/>
      <w:iCs/>
      <w:vertAlign w:val="superscript"/>
    </w:rPr>
  </w:style>
  <w:style w:type="character" w:customStyle="1" w:styleId="Style1">
    <w:name w:val="Style1"/>
    <w:basedOn w:val="DefaultParagraphFont"/>
    <w:uiPriority w:val="1"/>
    <w:qFormat/>
    <w:rsid w:val="0095222B"/>
    <w:rPr>
      <w:rFonts w:ascii="Times New Roman" w:hAnsi="Times New Roman"/>
      <w:vertAlign w:val="subscript"/>
    </w:rPr>
  </w:style>
  <w:style w:type="character" w:customStyle="1" w:styleId="Style2">
    <w:name w:val="Style2"/>
    <w:basedOn w:val="Subscriptitalic"/>
    <w:uiPriority w:val="1"/>
    <w:qFormat/>
    <w:rsid w:val="0095222B"/>
    <w:rPr>
      <w:rFonts w:ascii="Times New Roman" w:hAnsi="Times New Roman"/>
      <w:i/>
      <w:vertAlign w:val="subscript"/>
    </w:rPr>
  </w:style>
  <w:style w:type="paragraph" w:customStyle="1" w:styleId="Indent1semiboldnospaceacter">
    <w:name w:val="Indent 1 semibold no space acter"/>
    <w:basedOn w:val="Normal"/>
    <w:uiPriority w:val="1"/>
    <w:qFormat/>
    <w:rsid w:val="0095222B"/>
    <w:pPr>
      <w:tabs>
        <w:tab w:val="clear" w:pos="1134"/>
        <w:tab w:val="left" w:pos="480"/>
      </w:tabs>
      <w:spacing w:line="240" w:lineRule="exact"/>
      <w:ind w:left="480" w:hanging="480"/>
      <w:jc w:val="left"/>
    </w:pPr>
    <w:rPr>
      <w:rFonts w:asciiTheme="minorHAnsi" w:hAnsiTheme="minorHAnsi"/>
      <w:b/>
      <w:color w:val="7F7F7F" w:themeColor="text1" w:themeTint="80"/>
      <w:sz w:val="24"/>
      <w:szCs w:val="24"/>
    </w:rPr>
  </w:style>
  <w:style w:type="paragraph" w:customStyle="1" w:styleId="Indent2semiboldnospaceafter0">
    <w:name w:val="Indent 2 semibold no space after"/>
    <w:basedOn w:val="Normal"/>
    <w:uiPriority w:val="1"/>
    <w:qFormat/>
    <w:rsid w:val="0095222B"/>
    <w:pPr>
      <w:tabs>
        <w:tab w:val="clear" w:pos="1134"/>
        <w:tab w:val="left" w:pos="960"/>
      </w:tabs>
      <w:spacing w:line="240" w:lineRule="exact"/>
      <w:ind w:left="962" w:hanging="480"/>
      <w:jc w:val="left"/>
    </w:pPr>
    <w:rPr>
      <w:rFonts w:asciiTheme="minorHAnsi" w:hAnsiTheme="minorHAnsi"/>
      <w:b/>
      <w:color w:val="7F7F7F" w:themeColor="text1" w:themeTint="80"/>
      <w:sz w:val="24"/>
      <w:szCs w:val="24"/>
    </w:rPr>
  </w:style>
  <w:style w:type="paragraph" w:customStyle="1" w:styleId="Indent3semiboldnospceafter">
    <w:name w:val="Indent 3 semibold no spce after"/>
    <w:basedOn w:val="Normal"/>
    <w:uiPriority w:val="1"/>
    <w:qFormat/>
    <w:rsid w:val="0095222B"/>
    <w:pPr>
      <w:tabs>
        <w:tab w:val="clear" w:pos="1134"/>
        <w:tab w:val="left" w:pos="1440"/>
      </w:tabs>
      <w:spacing w:line="240" w:lineRule="exact"/>
      <w:ind w:left="1440" w:hanging="482"/>
      <w:jc w:val="left"/>
    </w:pPr>
    <w:rPr>
      <w:rFonts w:asciiTheme="minorHAnsi" w:eastAsiaTheme="minorHAnsi" w:hAnsiTheme="minorHAnsi" w:cstheme="minorBidi"/>
      <w:b/>
      <w:color w:val="7F7F7F" w:themeColor="text1" w:themeTint="80"/>
      <w:sz w:val="24"/>
      <w:szCs w:val="24"/>
    </w:rPr>
  </w:style>
  <w:style w:type="paragraph" w:customStyle="1" w:styleId="Notesheading">
    <w:name w:val="Notes heading"/>
    <w:next w:val="Notes1"/>
    <w:rsid w:val="0095222B"/>
    <w:pPr>
      <w:keepNext/>
      <w:spacing w:line="276" w:lineRule="auto"/>
    </w:pPr>
    <w:rPr>
      <w:rFonts w:ascii="Verdana" w:eastAsiaTheme="minorHAnsi" w:hAnsi="Verdana" w:cstheme="majorBidi"/>
      <w:color w:val="000000" w:themeColor="text1"/>
      <w:sz w:val="16"/>
      <w:lang w:val="en-GB"/>
    </w:rPr>
  </w:style>
  <w:style w:type="character" w:customStyle="1" w:styleId="Serifitalicsemibold">
    <w:name w:val="Serif italic semi bold"/>
    <w:rsid w:val="0095222B"/>
    <w:rPr>
      <w:rFonts w:ascii="Times New Roman" w:hAnsi="Times New Roman"/>
      <w:b/>
      <w:i/>
      <w:color w:val="7F7F7F" w:themeColor="text1" w:themeTint="80"/>
      <w:sz w:val="20"/>
      <w:szCs w:val="20"/>
    </w:rPr>
  </w:style>
  <w:style w:type="character" w:customStyle="1" w:styleId="Serifitalicsubscriptsemibold">
    <w:name w:val="Serif italic subscript semi bold"/>
    <w:rsid w:val="0095222B"/>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95222B"/>
    <w:rPr>
      <w:rFonts w:ascii="Times New Roman" w:hAnsi="Times New Roman"/>
      <w:b/>
      <w:i/>
      <w:color w:val="7F7F7F" w:themeColor="text1" w:themeTint="80"/>
      <w:sz w:val="20"/>
      <w:szCs w:val="20"/>
      <w:vertAlign w:val="superscript"/>
    </w:rPr>
  </w:style>
  <w:style w:type="paragraph" w:customStyle="1" w:styleId="HeadingCodesFM">
    <w:name w:val="Heading_Codes_FM"/>
    <w:uiPriority w:val="1"/>
    <w:rsid w:val="0095222B"/>
    <w:pPr>
      <w:tabs>
        <w:tab w:val="left" w:pos="2040"/>
      </w:tabs>
      <w:ind w:left="3840" w:hanging="3840"/>
    </w:pPr>
    <w:rPr>
      <w:rFonts w:ascii="Verdana" w:eastAsiaTheme="minorHAnsi" w:hAnsi="Verdana" w:cstheme="majorBidi"/>
      <w:b/>
      <w:caps/>
      <w:color w:val="000000"/>
      <w:szCs w:val="28"/>
      <w:lang w:val="en-GB"/>
    </w:rPr>
  </w:style>
  <w:style w:type="character" w:customStyle="1" w:styleId="Stixsuperscript">
    <w:name w:val="Stix superscript"/>
    <w:rsid w:val="0095222B"/>
    <w:rPr>
      <w:rFonts w:ascii="STIX Math" w:hAnsi="STIX Math"/>
      <w:spacing w:val="0"/>
      <w:vertAlign w:val="superscript"/>
    </w:rPr>
  </w:style>
  <w:style w:type="character" w:customStyle="1" w:styleId="Stixsubscript">
    <w:name w:val="Stix subscript"/>
    <w:rsid w:val="0095222B"/>
    <w:rPr>
      <w:rFonts w:ascii="STIX Math" w:hAnsi="STIX Math"/>
      <w:spacing w:val="0"/>
      <w:vertAlign w:val="subscript"/>
    </w:rPr>
  </w:style>
  <w:style w:type="character" w:customStyle="1" w:styleId="Stixitalicsuperscript">
    <w:name w:val="Stix italic superscript"/>
    <w:rsid w:val="0095222B"/>
    <w:rPr>
      <w:rFonts w:ascii="STIX Math" w:hAnsi="STIX Math"/>
      <w:i/>
      <w:spacing w:val="0"/>
      <w:vertAlign w:val="superscript"/>
    </w:rPr>
  </w:style>
  <w:style w:type="character" w:customStyle="1" w:styleId="Stixitalicsubscript">
    <w:name w:val="Stix italic subscript"/>
    <w:rsid w:val="0095222B"/>
    <w:rPr>
      <w:rFonts w:ascii="STIX Math" w:hAnsi="STIX Math"/>
      <w:i/>
      <w:spacing w:val="0"/>
      <w:vertAlign w:val="subscript"/>
    </w:rPr>
  </w:style>
  <w:style w:type="character" w:customStyle="1" w:styleId="Hairspacenobreak">
    <w:name w:val="Hairspace_no_break"/>
    <w:rsid w:val="0095222B"/>
    <w:rPr>
      <w:spacing w:val="0"/>
      <w:bdr w:val="dotted" w:sz="2" w:space="0" w:color="auto"/>
    </w:rPr>
  </w:style>
  <w:style w:type="paragraph" w:customStyle="1" w:styleId="Heading2NOToC">
    <w:name w:val="Heading_2_NO_ToC"/>
    <w:basedOn w:val="Normal"/>
    <w:rsid w:val="0095222B"/>
    <w:pPr>
      <w:keepNext/>
      <w:tabs>
        <w:tab w:val="clear" w:pos="1134"/>
      </w:tabs>
      <w:spacing w:before="240" w:after="240" w:line="240" w:lineRule="exact"/>
      <w:ind w:left="1124" w:hanging="1124"/>
      <w:jc w:val="left"/>
    </w:pPr>
    <w:rPr>
      <w:rFonts w:asciiTheme="minorHAnsi" w:eastAsiaTheme="minorHAnsi" w:hAnsiTheme="minorHAnsi" w:cstheme="minorBidi"/>
      <w:b/>
      <w:sz w:val="24"/>
      <w:szCs w:val="24"/>
    </w:rPr>
  </w:style>
  <w:style w:type="paragraph" w:customStyle="1" w:styleId="Heading3NOToC">
    <w:name w:val="Heading_3_NO_ToC"/>
    <w:basedOn w:val="Heading30"/>
    <w:qFormat/>
    <w:rsid w:val="0095222B"/>
  </w:style>
  <w:style w:type="paragraph" w:customStyle="1" w:styleId="Chaptersubhead">
    <w:name w:val="Chapter_subhead"/>
    <w:basedOn w:val="Normal"/>
    <w:rsid w:val="0095222B"/>
    <w:pPr>
      <w:tabs>
        <w:tab w:val="clear" w:pos="1134"/>
      </w:tabs>
      <w:spacing w:after="240"/>
      <w:jc w:val="left"/>
    </w:pPr>
    <w:rPr>
      <w:rFonts w:asciiTheme="minorHAnsi" w:eastAsiaTheme="minorHAnsi" w:hAnsiTheme="minorHAnsi" w:cstheme="minorBidi"/>
      <w:i/>
      <w:sz w:val="24"/>
      <w:szCs w:val="24"/>
    </w:rPr>
  </w:style>
  <w:style w:type="paragraph" w:customStyle="1" w:styleId="Indent1note">
    <w:name w:val="Indent 1_note"/>
    <w:basedOn w:val="Normal"/>
    <w:rsid w:val="0095222B"/>
    <w:pPr>
      <w:tabs>
        <w:tab w:val="clear" w:pos="1134"/>
        <w:tab w:val="left" w:pos="1200"/>
      </w:tabs>
      <w:spacing w:after="240"/>
      <w:ind w:left="480"/>
      <w:jc w:val="left"/>
    </w:pPr>
    <w:rPr>
      <w:rFonts w:asciiTheme="minorHAnsi" w:eastAsiaTheme="minorHAnsi" w:hAnsiTheme="minorHAnsi" w:cstheme="minorBidi"/>
      <w:sz w:val="16"/>
      <w:szCs w:val="24"/>
    </w:rPr>
  </w:style>
  <w:style w:type="paragraph" w:customStyle="1" w:styleId="Headingcentred">
    <w:name w:val="Heading_centred"/>
    <w:basedOn w:val="Normal"/>
    <w:rsid w:val="0095222B"/>
    <w:pPr>
      <w:tabs>
        <w:tab w:val="clear" w:pos="1134"/>
      </w:tabs>
      <w:jc w:val="left"/>
    </w:pPr>
    <w:rPr>
      <w:rFonts w:asciiTheme="minorHAnsi" w:eastAsiaTheme="minorHAnsi" w:hAnsiTheme="minorHAnsi" w:cstheme="minorBidi"/>
      <w:sz w:val="24"/>
      <w:szCs w:val="24"/>
    </w:rPr>
  </w:style>
  <w:style w:type="paragraph" w:customStyle="1" w:styleId="Tablebodyshade">
    <w:name w:val="Table body shade"/>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bodyshaded">
    <w:name w:val="Table body shaded"/>
    <w:basedOn w:val="Normal"/>
    <w:rsid w:val="0095222B"/>
    <w:pPr>
      <w:tabs>
        <w:tab w:val="clear" w:pos="1134"/>
      </w:tabs>
      <w:jc w:val="left"/>
    </w:pPr>
    <w:rPr>
      <w:rFonts w:asciiTheme="minorHAnsi" w:eastAsiaTheme="minorHAnsi" w:hAnsiTheme="minorHAnsi" w:cstheme="minorBidi"/>
      <w:sz w:val="18"/>
      <w:szCs w:val="24"/>
    </w:rPr>
  </w:style>
  <w:style w:type="paragraph" w:customStyle="1" w:styleId="ToCCODES1">
    <w:name w:val="ToC CODES 1"/>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CODES2">
    <w:name w:val="ToC CODES 2"/>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CODES3">
    <w:name w:val="ToC CODES 3"/>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bracket">
    <w:name w:val="bracket"/>
    <w:basedOn w:val="Tablebody"/>
    <w:uiPriority w:val="1"/>
    <w:qFormat/>
    <w:rsid w:val="0095222B"/>
  </w:style>
  <w:style w:type="character" w:customStyle="1" w:styleId="tablerownobreak">
    <w:name w:val="table row no break"/>
    <w:qFormat/>
    <w:rsid w:val="0095222B"/>
    <w:rPr>
      <w:color w:val="FF33CC"/>
      <w:bdr w:val="single" w:sz="8" w:space="0" w:color="FF33CC"/>
    </w:rPr>
  </w:style>
  <w:style w:type="paragraph" w:customStyle="1" w:styleId="Tablebracket">
    <w:name w:val="Table bracket"/>
    <w:basedOn w:val="Tablebody"/>
    <w:qFormat/>
    <w:rsid w:val="0095222B"/>
  </w:style>
  <w:style w:type="paragraph" w:customStyle="1" w:styleId="Notespacebefore">
    <w:name w:val="Note space before"/>
    <w:qFormat/>
    <w:rsid w:val="0095222B"/>
    <w:pPr>
      <w:spacing w:before="240" w:after="200" w:line="276" w:lineRule="auto"/>
    </w:pPr>
    <w:rPr>
      <w:rFonts w:ascii="Verdana" w:eastAsia="Arial" w:hAnsi="Verdana" w:cs="Arial"/>
      <w:color w:val="000000" w:themeColor="text1"/>
      <w:sz w:val="16"/>
      <w:szCs w:val="22"/>
      <w:lang w:val="en-GB" w:eastAsia="en-US"/>
    </w:rPr>
  </w:style>
  <w:style w:type="paragraph" w:customStyle="1" w:styleId="Tablebodytrackingminus10">
    <w:name w:val="Table body tracking minus 10"/>
    <w:basedOn w:val="Normal"/>
    <w:uiPriority w:val="1"/>
    <w:rsid w:val="0095222B"/>
    <w:pPr>
      <w:tabs>
        <w:tab w:val="clear" w:pos="1134"/>
      </w:tabs>
      <w:jc w:val="left"/>
    </w:pPr>
    <w:rPr>
      <w:rFonts w:asciiTheme="minorHAnsi" w:eastAsiaTheme="minorHAnsi" w:hAnsiTheme="minorHAnsi"/>
      <w:color w:val="1A1A1A"/>
      <w:spacing w:val="-6"/>
      <w:w w:val="99"/>
      <w:sz w:val="18"/>
      <w:szCs w:val="25"/>
    </w:rPr>
  </w:style>
  <w:style w:type="paragraph" w:customStyle="1" w:styleId="THEENDlandscape">
    <w:name w:val="THE END _____ landscape"/>
    <w:basedOn w:val="Normal"/>
    <w:rsid w:val="0095222B"/>
    <w:pPr>
      <w:pBdr>
        <w:top w:val="single" w:sz="2" w:space="1" w:color="auto"/>
        <w:left w:val="single" w:sz="2" w:space="4" w:color="auto"/>
        <w:bottom w:val="single" w:sz="2" w:space="1" w:color="auto"/>
        <w:right w:val="single" w:sz="2" w:space="4" w:color="auto"/>
      </w:pBdr>
      <w:shd w:val="clear" w:color="auto" w:fill="7F7F7F" w:themeFill="text1" w:themeFillTint="80"/>
      <w:tabs>
        <w:tab w:val="clear" w:pos="1134"/>
      </w:tabs>
      <w:spacing w:before="480" w:after="120" w:line="14" w:lineRule="exact"/>
      <w:ind w:left="3997" w:right="3997"/>
      <w:jc w:val="center"/>
    </w:pPr>
    <w:rPr>
      <w:rFonts w:asciiTheme="minorHAnsi" w:eastAsiaTheme="minorHAnsi" w:hAnsiTheme="minorHAnsi" w:cstheme="minorBidi"/>
      <w:sz w:val="24"/>
      <w:szCs w:val="24"/>
    </w:rPr>
  </w:style>
  <w:style w:type="paragraph" w:customStyle="1" w:styleId="THEENDNOspacebeforelandscape">
    <w:name w:val="THE END _____ NO space before landscape"/>
    <w:basedOn w:val="Normal"/>
    <w:rsid w:val="0095222B"/>
    <w:pPr>
      <w:pBdr>
        <w:top w:val="single" w:sz="2" w:space="1" w:color="auto"/>
        <w:left w:val="single" w:sz="2" w:space="4" w:color="auto"/>
        <w:bottom w:val="single" w:sz="2" w:space="1" w:color="auto"/>
        <w:right w:val="single" w:sz="2" w:space="4" w:color="auto"/>
      </w:pBdr>
      <w:shd w:val="solid" w:color="auto" w:fill="auto"/>
      <w:tabs>
        <w:tab w:val="clear" w:pos="1134"/>
      </w:tabs>
      <w:spacing w:before="240" w:after="120" w:line="14" w:lineRule="exact"/>
      <w:ind w:left="3997" w:right="3997"/>
      <w:jc w:val="center"/>
    </w:pPr>
    <w:rPr>
      <w:rFonts w:asciiTheme="minorHAnsi" w:eastAsiaTheme="minorHAnsi" w:hAnsiTheme="minorHAnsi" w:cstheme="minorBidi"/>
      <w:sz w:val="24"/>
      <w:szCs w:val="24"/>
    </w:rPr>
  </w:style>
  <w:style w:type="paragraph" w:customStyle="1" w:styleId="Heading1NOindent">
    <w:name w:val="Heading_1 NO indent"/>
    <w:basedOn w:val="Heading1NOToC"/>
    <w:qFormat/>
    <w:rsid w:val="0095222B"/>
    <w:pPr>
      <w:ind w:left="0" w:firstLine="0"/>
    </w:pPr>
  </w:style>
  <w:style w:type="paragraph" w:customStyle="1" w:styleId="OversetWarningHead">
    <w:name w:val="Overset Warning Head"/>
    <w:basedOn w:val="Normal"/>
    <w:rsid w:val="0095222B"/>
    <w:pPr>
      <w:tabs>
        <w:tab w:val="clear" w:pos="1134"/>
      </w:tabs>
      <w:jc w:val="left"/>
    </w:pPr>
    <w:rPr>
      <w:rFonts w:asciiTheme="minorHAnsi" w:eastAsiaTheme="minorHAnsi" w:hAnsiTheme="minorHAnsi" w:cstheme="minorBidi"/>
      <w:sz w:val="24"/>
      <w:szCs w:val="24"/>
    </w:rPr>
  </w:style>
  <w:style w:type="paragraph" w:customStyle="1" w:styleId="OversetWarningDetails">
    <w:name w:val="Overset Warning Details"/>
    <w:basedOn w:val="Normal"/>
    <w:rsid w:val="0095222B"/>
    <w:pPr>
      <w:tabs>
        <w:tab w:val="clear" w:pos="1134"/>
      </w:tabs>
      <w:jc w:val="left"/>
    </w:pPr>
    <w:rPr>
      <w:rFonts w:asciiTheme="minorHAnsi" w:eastAsiaTheme="minorHAnsi" w:hAnsiTheme="minorHAnsi" w:cstheme="minorBidi"/>
      <w:sz w:val="24"/>
      <w:szCs w:val="24"/>
    </w:rPr>
  </w:style>
  <w:style w:type="paragraph" w:customStyle="1" w:styleId="TableastextNOspace">
    <w:name w:val="Table as text NO space"/>
    <w:basedOn w:val="Normal"/>
    <w:rsid w:val="0095222B"/>
    <w:pPr>
      <w:tabs>
        <w:tab w:val="clear" w:pos="1134"/>
      </w:tabs>
      <w:spacing w:line="240" w:lineRule="exact"/>
      <w:jc w:val="left"/>
    </w:pPr>
    <w:rPr>
      <w:rFonts w:asciiTheme="minorHAnsi" w:eastAsiaTheme="minorHAnsi" w:hAnsiTheme="minorHAnsi" w:cstheme="minorBidi"/>
      <w:sz w:val="24"/>
      <w:szCs w:val="24"/>
    </w:rPr>
  </w:style>
  <w:style w:type="character" w:customStyle="1" w:styleId="Hairspacebreak">
    <w:name w:val="Hairspace_break"/>
    <w:rsid w:val="0095222B"/>
    <w:rPr>
      <w:bdr w:val="single" w:sz="4" w:space="0" w:color="00B0F0"/>
    </w:rPr>
  </w:style>
  <w:style w:type="character" w:customStyle="1" w:styleId="StixMath">
    <w:name w:val="Stix Math"/>
    <w:rsid w:val="0095222B"/>
  </w:style>
  <w:style w:type="paragraph" w:customStyle="1" w:styleId="Figurecaptionspaceafter">
    <w:name w:val="Figure caption space after"/>
    <w:basedOn w:val="Figurecaption"/>
    <w:qFormat/>
    <w:rsid w:val="0095222B"/>
  </w:style>
  <w:style w:type="paragraph" w:customStyle="1" w:styleId="Heading1NOTocNOindent">
    <w:name w:val="Heading_1 NO Toc NO indent"/>
    <w:next w:val="Bodytext1"/>
    <w:rsid w:val="0095222B"/>
    <w:pPr>
      <w:keepNext/>
      <w:spacing w:before="480" w:after="240" w:line="240" w:lineRule="exact"/>
    </w:pPr>
    <w:rPr>
      <w:rFonts w:ascii="Verdana" w:eastAsiaTheme="minorHAnsi" w:hAnsi="Verdana" w:cstheme="majorBidi"/>
      <w:b/>
      <w:color w:val="000000" w:themeColor="text1"/>
      <w:lang w:val="en-GB"/>
    </w:rPr>
  </w:style>
  <w:style w:type="character" w:styleId="BookTitle">
    <w:name w:val="Book Title"/>
    <w:basedOn w:val="DefaultParagraphFont"/>
    <w:uiPriority w:val="1"/>
    <w:qFormat/>
    <w:rsid w:val="0095222B"/>
    <w:rPr>
      <w:b/>
      <w:bCs/>
      <w:smallCaps/>
      <w:spacing w:val="5"/>
    </w:rPr>
  </w:style>
  <w:style w:type="paragraph" w:customStyle="1" w:styleId="Tablebodycentredtrackingminus10">
    <w:name w:val="Table body centred tracking minus 10"/>
    <w:uiPriority w:val="1"/>
    <w:qFormat/>
    <w:rsid w:val="0095222B"/>
    <w:pPr>
      <w:spacing w:line="220" w:lineRule="exact"/>
      <w:jc w:val="center"/>
    </w:pPr>
    <w:rPr>
      <w:rFonts w:ascii="Verdana" w:eastAsiaTheme="minorHAnsi" w:hAnsi="Verdana" w:cstheme="majorBidi"/>
      <w:color w:val="000000" w:themeColor="text1"/>
      <w:spacing w:val="-6"/>
      <w:w w:val="99"/>
      <w:sz w:val="18"/>
      <w:lang w:val="en-GB"/>
    </w:rPr>
  </w:style>
  <w:style w:type="character" w:customStyle="1" w:styleId="Enspace">
    <w:name w:val="En space"/>
    <w:uiPriority w:val="1"/>
    <w:rsid w:val="0095222B"/>
    <w:rPr>
      <w:bdr w:val="single" w:sz="4" w:space="0" w:color="auto"/>
      <w:lang w:val="fr-FR"/>
    </w:rPr>
  </w:style>
  <w:style w:type="paragraph" w:customStyle="1" w:styleId="Titledividerpage">
    <w:name w:val="Title divider page"/>
    <w:qFormat/>
    <w:rsid w:val="0095222B"/>
    <w:pPr>
      <w:spacing w:after="200"/>
    </w:pPr>
    <w:rPr>
      <w:rFonts w:ascii="Verdana" w:eastAsiaTheme="minorHAnsi" w:hAnsi="Verdana" w:cstheme="majorBidi"/>
      <w:b/>
      <w:color w:val="000000" w:themeColor="text1"/>
      <w:sz w:val="34"/>
      <w:lang w:val="fr-CH"/>
    </w:rPr>
  </w:style>
  <w:style w:type="paragraph" w:customStyle="1" w:styleId="HeadingRevisiontable">
    <w:name w:val="Heading_Revision_table"/>
    <w:basedOn w:val="Normal"/>
    <w:rsid w:val="0095222B"/>
    <w:pPr>
      <w:tabs>
        <w:tab w:val="clear" w:pos="1134"/>
      </w:tabs>
      <w:jc w:val="left"/>
    </w:pPr>
    <w:rPr>
      <w:rFonts w:asciiTheme="minorHAnsi" w:eastAsiaTheme="minorHAnsi" w:hAnsiTheme="minorHAnsi" w:cstheme="minorBidi"/>
      <w:sz w:val="24"/>
      <w:szCs w:val="24"/>
    </w:rPr>
  </w:style>
  <w:style w:type="paragraph" w:customStyle="1" w:styleId="Keepnextbodytext">
    <w:name w:val="Keep_next_body_text"/>
    <w:basedOn w:val="Normal"/>
    <w:rsid w:val="0095222B"/>
    <w:pPr>
      <w:tabs>
        <w:tab w:val="clear" w:pos="1134"/>
      </w:tabs>
      <w:jc w:val="left"/>
    </w:pPr>
    <w:rPr>
      <w:rFonts w:asciiTheme="minorHAnsi" w:eastAsiaTheme="minorHAnsi" w:hAnsiTheme="minorHAnsi" w:cstheme="minorBidi"/>
      <w:sz w:val="24"/>
      <w:szCs w:val="24"/>
    </w:rPr>
  </w:style>
  <w:style w:type="paragraph" w:customStyle="1" w:styleId="Footnotebeforetable">
    <w:name w:val="Footnote before table"/>
    <w:basedOn w:val="Normal"/>
    <w:rsid w:val="0095222B"/>
    <w:pPr>
      <w:tabs>
        <w:tab w:val="clear" w:pos="1134"/>
      </w:tabs>
      <w:jc w:val="left"/>
    </w:pPr>
    <w:rPr>
      <w:rFonts w:asciiTheme="minorHAnsi" w:eastAsiaTheme="minorHAnsi" w:hAnsiTheme="minorHAnsi" w:cstheme="minorBidi"/>
      <w:sz w:val="24"/>
      <w:szCs w:val="24"/>
    </w:rPr>
  </w:style>
  <w:style w:type="paragraph" w:customStyle="1" w:styleId="Footnoteaftertable">
    <w:name w:val="Footnote after table"/>
    <w:basedOn w:val="Normal"/>
    <w:rsid w:val="0095222B"/>
    <w:pPr>
      <w:tabs>
        <w:tab w:val="clear" w:pos="1134"/>
      </w:tabs>
      <w:jc w:val="left"/>
    </w:pPr>
    <w:rPr>
      <w:rFonts w:asciiTheme="minorHAnsi" w:eastAsiaTheme="minorHAnsi" w:hAnsiTheme="minorHAnsi" w:cstheme="minorBidi"/>
      <w:sz w:val="24"/>
      <w:szCs w:val="24"/>
    </w:rPr>
  </w:style>
  <w:style w:type="paragraph" w:customStyle="1" w:styleId="TOC3digit">
    <w:name w:val="TOC 3 digit"/>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1digitlong">
    <w:name w:val="TOC 1 digit long"/>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2digitlong">
    <w:name w:val="TOC 2 digit long"/>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3digitlong">
    <w:name w:val="TOC 3 digit long"/>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Book1">
    <w:name w:val="TOC Book 1"/>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Guidelines0">
    <w:name w:val="ToC Guidelines 0"/>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oCGuidelines1">
    <w:name w:val="ToC Guidelines 1"/>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EditorialNoteHeading">
    <w:name w:val="Editorial Note Heading"/>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bodyshaded2">
    <w:name w:val="Table body shaded2"/>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shadeddivider">
    <w:name w:val="Table shaded divider"/>
    <w:basedOn w:val="Normal"/>
    <w:rsid w:val="0095222B"/>
    <w:pPr>
      <w:tabs>
        <w:tab w:val="clear" w:pos="1134"/>
      </w:tabs>
      <w:jc w:val="left"/>
    </w:pPr>
    <w:rPr>
      <w:rFonts w:asciiTheme="minorHAnsi" w:eastAsiaTheme="minorHAnsi" w:hAnsiTheme="minorHAnsi" w:cstheme="minorBidi"/>
      <w:sz w:val="24"/>
      <w:szCs w:val="24"/>
    </w:rPr>
  </w:style>
  <w:style w:type="character" w:customStyle="1" w:styleId="SerifSemiBoldItalic">
    <w:name w:val="Serif Semi Bold Italic"/>
    <w:uiPriority w:val="99"/>
    <w:rsid w:val="0095222B"/>
    <w:rPr>
      <w:rFonts w:ascii="StoneSerif-SemiboldItalic" w:hAnsi="StoneSerif-SemiboldItalic" w:cs="StoneSerif-SemiboldItalic"/>
      <w:i/>
      <w:iCs/>
      <w:u w:val="none"/>
    </w:rPr>
  </w:style>
  <w:style w:type="character" w:customStyle="1" w:styleId="SansSerif">
    <w:name w:val="Sans Serif"/>
    <w:uiPriority w:val="99"/>
    <w:rsid w:val="0095222B"/>
    <w:rPr>
      <w:rFonts w:ascii="StoneSans" w:hAnsi="StoneSans" w:cs="StoneSans"/>
    </w:rPr>
  </w:style>
  <w:style w:type="character" w:customStyle="1" w:styleId="SansSemiBold">
    <w:name w:val="Sans Semi Bold"/>
    <w:uiPriority w:val="99"/>
    <w:rsid w:val="0095222B"/>
    <w:rPr>
      <w:rFonts w:ascii="StoneSans-Semibold" w:hAnsi="StoneSans-Semibold" w:cs="StoneSans-Semibold"/>
      <w:w w:val="100"/>
      <w:position w:val="0"/>
      <w:u w:val="none"/>
      <w:vertAlign w:val="baseline"/>
      <w:lang w:val="en-GB"/>
    </w:rPr>
  </w:style>
  <w:style w:type="paragraph" w:customStyle="1" w:styleId="ChapterheadNospace">
    <w:name w:val="Chapter head + No space"/>
    <w:basedOn w:val="Chapterhead"/>
    <w:uiPriority w:val="99"/>
    <w:rsid w:val="0095222B"/>
    <w:pPr>
      <w:keepNext w:val="0"/>
      <w:widowControl w:val="0"/>
      <w:tabs>
        <w:tab w:val="center" w:pos="4700"/>
      </w:tabs>
      <w:suppressAutoHyphens/>
      <w:autoSpaceDE w:val="0"/>
      <w:autoSpaceDN w:val="0"/>
      <w:adjustRightInd w:val="0"/>
      <w:spacing w:after="0" w:line="280" w:lineRule="atLeast"/>
      <w:textAlignment w:val="center"/>
      <w:outlineLvl w:val="9"/>
    </w:pPr>
    <w:rPr>
      <w:rFonts w:ascii="StoneSans-Bold" w:eastAsiaTheme="minorEastAsia" w:hAnsi="StoneSans-Bold" w:cs="StoneSans-Bold"/>
      <w:bCs/>
      <w:caps w:val="0"/>
      <w:color w:val="000000"/>
      <w:w w:val="95"/>
      <w:szCs w:val="24"/>
    </w:rPr>
  </w:style>
  <w:style w:type="paragraph" w:customStyle="1" w:styleId="Head1">
    <w:name w:val="Head 1"/>
    <w:basedOn w:val="Body"/>
    <w:next w:val="Normal"/>
    <w:uiPriority w:val="99"/>
    <w:rsid w:val="0095222B"/>
    <w:pPr>
      <w:spacing w:before="480" w:after="240"/>
      <w:ind w:left="1134" w:hanging="1134"/>
    </w:pPr>
    <w:rPr>
      <w:rFonts w:ascii="StoneSans-Bold" w:hAnsi="StoneSans-Bold" w:cs="StoneSans-Bold"/>
      <w:b/>
      <w:bCs/>
      <w:caps/>
    </w:rPr>
  </w:style>
  <w:style w:type="paragraph" w:customStyle="1" w:styleId="Notespace">
    <w:name w:val="Note + space"/>
    <w:basedOn w:val="Note"/>
    <w:uiPriority w:val="99"/>
    <w:rsid w:val="0095222B"/>
    <w:pPr>
      <w:widowControl w:val="0"/>
      <w:tabs>
        <w:tab w:val="clear" w:pos="720"/>
        <w:tab w:val="left" w:pos="850"/>
      </w:tabs>
      <w:suppressAutoHyphens/>
      <w:autoSpaceDE w:val="0"/>
      <w:autoSpaceDN w:val="0"/>
      <w:adjustRightInd w:val="0"/>
      <w:spacing w:line="200" w:lineRule="atLeast"/>
      <w:textAlignment w:val="center"/>
    </w:pPr>
    <w:rPr>
      <w:rFonts w:ascii="StoneSans" w:eastAsiaTheme="minorEastAsia" w:hAnsi="StoneSans" w:cs="StoneSans"/>
      <w:color w:val="000000"/>
      <w:szCs w:val="16"/>
    </w:rPr>
  </w:style>
  <w:style w:type="paragraph" w:customStyle="1" w:styleId="Indent1space">
    <w:name w:val="Indent 1 + space"/>
    <w:basedOn w:val="Body"/>
    <w:uiPriority w:val="99"/>
    <w:rsid w:val="0095222B"/>
    <w:pPr>
      <w:spacing w:after="240"/>
      <w:ind w:left="480" w:hanging="480"/>
    </w:pPr>
  </w:style>
  <w:style w:type="paragraph" w:customStyle="1" w:styleId="Note1">
    <w:name w:val="Note (1)"/>
    <w:basedOn w:val="Body"/>
    <w:uiPriority w:val="99"/>
    <w:rsid w:val="0095222B"/>
    <w:pPr>
      <w:spacing w:after="0" w:line="200" w:lineRule="atLeast"/>
      <w:ind w:left="400" w:hanging="400"/>
    </w:pPr>
    <w:rPr>
      <w:sz w:val="16"/>
      <w:szCs w:val="16"/>
    </w:rPr>
  </w:style>
  <w:style w:type="paragraph" w:customStyle="1" w:styleId="Note1Space">
    <w:name w:val="Note (1) Space"/>
    <w:basedOn w:val="Body"/>
    <w:uiPriority w:val="99"/>
    <w:rsid w:val="0095222B"/>
    <w:pPr>
      <w:spacing w:after="240" w:line="200" w:lineRule="atLeast"/>
      <w:ind w:left="400" w:hanging="400"/>
      <w:jc w:val="both"/>
    </w:pPr>
    <w:rPr>
      <w:sz w:val="16"/>
      <w:szCs w:val="16"/>
    </w:rPr>
  </w:style>
  <w:style w:type="paragraph" w:customStyle="1" w:styleId="Indent1BODY">
    <w:name w:val="Indent 1 (BODY)"/>
    <w:basedOn w:val="Normal"/>
    <w:next w:val="Normal"/>
    <w:uiPriority w:val="99"/>
    <w:rsid w:val="0095222B"/>
    <w:pPr>
      <w:widowControl w:val="0"/>
      <w:tabs>
        <w:tab w:val="clear" w:pos="1134"/>
        <w:tab w:val="left" w:pos="480"/>
      </w:tabs>
      <w:suppressAutoHyphens/>
      <w:autoSpaceDE w:val="0"/>
      <w:autoSpaceDN w:val="0"/>
      <w:adjustRightInd w:val="0"/>
      <w:spacing w:after="240" w:line="240" w:lineRule="atLeast"/>
      <w:ind w:left="480" w:hanging="480"/>
      <w:jc w:val="left"/>
      <w:textAlignment w:val="center"/>
    </w:pPr>
    <w:rPr>
      <w:rFonts w:ascii="StoneSansITC-Medium" w:eastAsiaTheme="minorHAnsi" w:hAnsi="StoneSansITC-Medium" w:cs="StoneSansITC-Medium"/>
      <w:color w:val="000000"/>
      <w:sz w:val="24"/>
      <w:szCs w:val="24"/>
    </w:rPr>
  </w:style>
  <w:style w:type="paragraph" w:customStyle="1" w:styleId="ChaptersubheadHEADINGS">
    <w:name w:val="Chapter_subhead (HEADINGS)"/>
    <w:basedOn w:val="Normal"/>
    <w:next w:val="Normal"/>
    <w:uiPriority w:val="99"/>
    <w:rsid w:val="0095222B"/>
    <w:pPr>
      <w:widowControl w:val="0"/>
      <w:tabs>
        <w:tab w:val="clear" w:pos="1134"/>
        <w:tab w:val="left" w:pos="1120"/>
      </w:tabs>
      <w:suppressAutoHyphens/>
      <w:autoSpaceDE w:val="0"/>
      <w:autoSpaceDN w:val="0"/>
      <w:adjustRightInd w:val="0"/>
      <w:spacing w:before="240" w:after="240" w:line="240" w:lineRule="atLeast"/>
      <w:jc w:val="left"/>
      <w:textAlignment w:val="center"/>
    </w:pPr>
    <w:rPr>
      <w:rFonts w:ascii="StoneSansITC-MediumItalic" w:eastAsiaTheme="minorHAnsi" w:hAnsi="StoneSansITC-MediumItalic" w:cs="StoneSansITC-MediumItalic"/>
      <w:i/>
      <w:iCs/>
      <w:color w:val="000000"/>
      <w:sz w:val="24"/>
      <w:szCs w:val="24"/>
    </w:rPr>
  </w:style>
  <w:style w:type="paragraph" w:customStyle="1" w:styleId="Tablenarrow2">
    <w:name w:val="Table narrow2"/>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narrrow">
    <w:name w:val="Table narrrow"/>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BoxtextindentExamples">
    <w:name w:val="Box text indent Examples"/>
    <w:basedOn w:val="Normal"/>
    <w:uiPriority w:val="1"/>
    <w:rsid w:val="0095222B"/>
    <w:pPr>
      <w:tabs>
        <w:tab w:val="clear" w:pos="1134"/>
        <w:tab w:val="left" w:pos="2400"/>
      </w:tabs>
      <w:spacing w:line="220" w:lineRule="exact"/>
      <w:ind w:left="2398" w:hanging="2398"/>
      <w:jc w:val="left"/>
    </w:pPr>
    <w:rPr>
      <w:rFonts w:asciiTheme="minorHAnsi" w:eastAsiaTheme="minorHAnsi" w:hAnsiTheme="minorHAnsi" w:cstheme="minorBidi"/>
      <w:sz w:val="19"/>
      <w:szCs w:val="24"/>
    </w:rPr>
  </w:style>
  <w:style w:type="character" w:customStyle="1" w:styleId="DocumentMapChar">
    <w:name w:val="Document Map Char"/>
    <w:basedOn w:val="DefaultParagraphFont"/>
    <w:link w:val="DocumentMap"/>
    <w:uiPriority w:val="99"/>
    <w:rsid w:val="0095222B"/>
    <w:rPr>
      <w:rFonts w:ascii="Tahoma" w:eastAsia="Arial" w:hAnsi="Tahoma" w:cs="Tahoma"/>
      <w:shd w:val="clear" w:color="auto" w:fill="000080"/>
      <w:lang w:val="en-GB" w:eastAsia="en-US"/>
    </w:rPr>
  </w:style>
  <w:style w:type="paragraph" w:customStyle="1" w:styleId="Indent2note">
    <w:name w:val="Indent 2_note"/>
    <w:basedOn w:val="Normal"/>
    <w:rsid w:val="0095222B"/>
    <w:pPr>
      <w:tabs>
        <w:tab w:val="clear" w:pos="1134"/>
        <w:tab w:val="left" w:pos="1661"/>
      </w:tabs>
      <w:spacing w:after="240"/>
      <w:ind w:left="958"/>
      <w:jc w:val="left"/>
    </w:pPr>
    <w:rPr>
      <w:rFonts w:asciiTheme="minorHAnsi" w:eastAsiaTheme="minorHAnsi" w:hAnsiTheme="minorHAnsi" w:cstheme="minorBidi"/>
      <w:sz w:val="16"/>
      <w:szCs w:val="24"/>
    </w:rPr>
  </w:style>
  <w:style w:type="paragraph" w:customStyle="1" w:styleId="Indent1Notesheading">
    <w:name w:val="Indent 1_Notes heading"/>
    <w:basedOn w:val="Normal"/>
    <w:rsid w:val="0095222B"/>
    <w:pPr>
      <w:tabs>
        <w:tab w:val="clear" w:pos="1134"/>
      </w:tabs>
      <w:spacing w:line="276" w:lineRule="auto"/>
      <w:ind w:left="482"/>
      <w:jc w:val="left"/>
    </w:pPr>
    <w:rPr>
      <w:rFonts w:asciiTheme="minorHAnsi" w:eastAsiaTheme="minorHAnsi" w:hAnsiTheme="minorHAnsi" w:cstheme="minorBidi"/>
      <w:sz w:val="16"/>
      <w:szCs w:val="24"/>
    </w:rPr>
  </w:style>
  <w:style w:type="paragraph" w:customStyle="1" w:styleId="Indent1Notes1">
    <w:name w:val="Indent 1_Notes 1"/>
    <w:basedOn w:val="Normal"/>
    <w:rsid w:val="0095222B"/>
    <w:pPr>
      <w:tabs>
        <w:tab w:val="clear" w:pos="1134"/>
      </w:tabs>
      <w:spacing w:after="240"/>
      <w:ind w:left="839" w:hanging="357"/>
      <w:jc w:val="left"/>
    </w:pPr>
    <w:rPr>
      <w:rFonts w:asciiTheme="minorHAnsi" w:eastAsiaTheme="minorHAnsi" w:hAnsiTheme="minorHAnsi" w:cstheme="minorBidi"/>
      <w:sz w:val="16"/>
      <w:szCs w:val="24"/>
    </w:rPr>
  </w:style>
  <w:style w:type="paragraph" w:customStyle="1" w:styleId="Keepnextindent1">
    <w:name w:val="Keep_next_indent_1"/>
    <w:basedOn w:val="Normal"/>
    <w:rsid w:val="0095222B"/>
    <w:pPr>
      <w:tabs>
        <w:tab w:val="clear" w:pos="1134"/>
      </w:tabs>
      <w:jc w:val="left"/>
    </w:pPr>
    <w:rPr>
      <w:rFonts w:asciiTheme="minorHAnsi" w:eastAsiaTheme="minorHAnsi" w:hAnsiTheme="minorHAnsi" w:cstheme="minorBidi"/>
      <w:sz w:val="24"/>
      <w:szCs w:val="24"/>
    </w:rPr>
  </w:style>
  <w:style w:type="paragraph" w:customStyle="1" w:styleId="TOC00Part">
    <w:name w:val="TOC 00 Part"/>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Figurecaptiontrackingminus10">
    <w:name w:val="Figure caption tracking minus 10"/>
    <w:basedOn w:val="Normal"/>
    <w:next w:val="Bodytext1"/>
    <w:qFormat/>
    <w:rsid w:val="0095222B"/>
    <w:pPr>
      <w:tabs>
        <w:tab w:val="clear" w:pos="1134"/>
      </w:tabs>
      <w:jc w:val="center"/>
    </w:pPr>
    <w:rPr>
      <w:rFonts w:asciiTheme="minorHAnsi" w:eastAsiaTheme="minorHAnsi" w:hAnsiTheme="minorHAnsi" w:cstheme="minorBidi"/>
      <w:b/>
      <w:color w:val="595959" w:themeColor="text1" w:themeTint="A6"/>
      <w:spacing w:val="-14"/>
      <w:sz w:val="24"/>
      <w:szCs w:val="24"/>
    </w:rPr>
  </w:style>
  <w:style w:type="character" w:customStyle="1" w:styleId="BodyTextChar4">
    <w:name w:val="Body Text Char4"/>
    <w:basedOn w:val="DefaultParagraphFont"/>
    <w:uiPriority w:val="1"/>
    <w:rsid w:val="0095222B"/>
    <w:rPr>
      <w:rFonts w:eastAsiaTheme="minorHAnsi" w:cstheme="majorBidi"/>
      <w:color w:val="000000" w:themeColor="text1"/>
      <w:sz w:val="20"/>
      <w:szCs w:val="20"/>
      <w:lang w:eastAsia="zh-TW"/>
    </w:rPr>
  </w:style>
  <w:style w:type="paragraph" w:customStyle="1" w:styleId="Indent5">
    <w:name w:val="Indent 5"/>
    <w:qFormat/>
    <w:rsid w:val="0095222B"/>
    <w:pPr>
      <w:tabs>
        <w:tab w:val="left" w:pos="2400"/>
      </w:tabs>
      <w:spacing w:after="240" w:line="240" w:lineRule="exact"/>
      <w:ind w:left="2400" w:hanging="480"/>
    </w:pPr>
    <w:rPr>
      <w:rFonts w:ascii="Verdana" w:eastAsiaTheme="minorHAnsi" w:hAnsi="Verdana" w:cstheme="majorBidi"/>
      <w:color w:val="000000" w:themeColor="text1"/>
      <w:lang w:val="en-GB"/>
    </w:rPr>
  </w:style>
  <w:style w:type="paragraph" w:customStyle="1" w:styleId="Indent5semibold">
    <w:name w:val="Indent 5 semi bold"/>
    <w:basedOn w:val="Normal"/>
    <w:rsid w:val="0095222B"/>
    <w:pPr>
      <w:tabs>
        <w:tab w:val="clear" w:pos="1134"/>
      </w:tabs>
      <w:jc w:val="left"/>
    </w:pPr>
    <w:rPr>
      <w:rFonts w:asciiTheme="minorHAnsi" w:eastAsiaTheme="minorHAnsi" w:hAnsiTheme="minorHAnsi" w:cstheme="minorBidi"/>
      <w:sz w:val="24"/>
      <w:szCs w:val="24"/>
    </w:rPr>
  </w:style>
  <w:style w:type="paragraph" w:customStyle="1" w:styleId="Indent5semibold0">
    <w:name w:val="Indent 5 semibold"/>
    <w:qFormat/>
    <w:rsid w:val="0095222B"/>
    <w:pPr>
      <w:tabs>
        <w:tab w:val="left" w:pos="2400"/>
      </w:tabs>
      <w:spacing w:after="240" w:line="240" w:lineRule="exact"/>
      <w:ind w:left="2400" w:hanging="480"/>
    </w:pPr>
    <w:rPr>
      <w:rFonts w:ascii="Verdana" w:eastAsiaTheme="minorHAnsi" w:hAnsi="Verdana" w:cstheme="majorBidi"/>
      <w:b/>
      <w:color w:val="7F7F7F" w:themeColor="text1" w:themeTint="80"/>
      <w:lang w:val="en-GB"/>
    </w:rPr>
  </w:style>
  <w:style w:type="paragraph" w:customStyle="1" w:styleId="Indent5semiboldNOspaceafter">
    <w:name w:val="Indent 5 semi bold NO space after"/>
    <w:basedOn w:val="Normal"/>
    <w:rsid w:val="0095222B"/>
    <w:pPr>
      <w:tabs>
        <w:tab w:val="clear" w:pos="1134"/>
      </w:tabs>
      <w:jc w:val="left"/>
    </w:pPr>
    <w:rPr>
      <w:rFonts w:asciiTheme="minorHAnsi" w:eastAsiaTheme="minorHAnsi" w:hAnsiTheme="minorHAnsi" w:cstheme="minorBidi"/>
      <w:sz w:val="24"/>
      <w:szCs w:val="24"/>
    </w:rPr>
  </w:style>
  <w:style w:type="paragraph" w:customStyle="1" w:styleId="Indent5NOspaceafter">
    <w:name w:val="Indent 5 NO space after"/>
    <w:qFormat/>
    <w:rsid w:val="0095222B"/>
    <w:pPr>
      <w:tabs>
        <w:tab w:val="left" w:pos="2400"/>
      </w:tabs>
      <w:spacing w:line="240" w:lineRule="exact"/>
      <w:ind w:left="2400" w:hanging="480"/>
    </w:pPr>
    <w:rPr>
      <w:rFonts w:ascii="Verdana" w:eastAsiaTheme="minorHAnsi" w:hAnsi="Verdana" w:cstheme="majorBidi"/>
      <w:color w:val="000000" w:themeColor="text1"/>
      <w:lang w:val="en-GB"/>
    </w:rPr>
  </w:style>
  <w:style w:type="paragraph" w:customStyle="1" w:styleId="Indent5semiboldNOspaceafter0">
    <w:name w:val="Indent 5 semibold NO space after"/>
    <w:uiPriority w:val="1"/>
    <w:qFormat/>
    <w:rsid w:val="0095222B"/>
    <w:pPr>
      <w:tabs>
        <w:tab w:val="left" w:pos="2400"/>
      </w:tabs>
      <w:spacing w:line="240" w:lineRule="exact"/>
      <w:ind w:left="2400" w:hanging="480"/>
    </w:pPr>
    <w:rPr>
      <w:rFonts w:ascii="Verdana" w:eastAsiaTheme="minorHAnsi" w:hAnsi="Verdana" w:cstheme="majorBidi"/>
      <w:b/>
      <w:color w:val="7F7F7F" w:themeColor="text1" w:themeTint="80"/>
      <w:lang w:val="en-GB"/>
    </w:rPr>
  </w:style>
  <w:style w:type="character" w:customStyle="1" w:styleId="TPSCrossRef">
    <w:name w:val="TPS Cross Ref"/>
    <w:uiPriority w:val="1"/>
    <w:rsid w:val="0095222B"/>
    <w:rPr>
      <w:rFonts w:ascii="Arial" w:eastAsia="Times New Roman" w:hAnsi="Arial" w:cs="Times New Roman"/>
      <w:b/>
      <w:noProof w:val="0"/>
      <w:color w:val="2F275B"/>
      <w:sz w:val="18"/>
      <w:szCs w:val="24"/>
      <w:shd w:val="clear" w:color="auto" w:fill="FFBA8B"/>
      <w:lang w:val="en-AU" w:eastAsia="en-US"/>
    </w:rPr>
  </w:style>
  <w:style w:type="character" w:customStyle="1" w:styleId="TPSHyperlink">
    <w:name w:val="TPS Hyperlink"/>
    <w:uiPriority w:val="1"/>
    <w:rsid w:val="0095222B"/>
    <w:rPr>
      <w:rFonts w:ascii="Arial" w:eastAsia="Times New Roman" w:hAnsi="Arial" w:cs="Times New Roman"/>
      <w:b/>
      <w:noProof w:val="0"/>
      <w:color w:val="2F275B"/>
      <w:sz w:val="18"/>
      <w:szCs w:val="24"/>
      <w:shd w:val="clear" w:color="auto" w:fill="E1ADB4"/>
      <w:lang w:val="en-AU" w:eastAsia="en-US"/>
    </w:rPr>
  </w:style>
  <w:style w:type="paragraph" w:customStyle="1" w:styleId="Tableheadertrackingminus10">
    <w:name w:val="Table header tracking minus 10"/>
    <w:basedOn w:val="Tableheader"/>
    <w:qFormat/>
    <w:rsid w:val="0095222B"/>
    <w:rPr>
      <w:spacing w:val="-6"/>
      <w:w w:val="99"/>
    </w:rPr>
  </w:style>
  <w:style w:type="paragraph" w:customStyle="1" w:styleId="CodesbodytextExt">
    <w:name w:val="Codes_body_text_Ext"/>
    <w:basedOn w:val="Normal"/>
    <w:qFormat/>
    <w:rsid w:val="0095222B"/>
    <w:pPr>
      <w:tabs>
        <w:tab w:val="clear" w:pos="1134"/>
        <w:tab w:val="left" w:pos="1800"/>
      </w:tabs>
      <w:spacing w:after="240" w:line="240" w:lineRule="exact"/>
      <w:jc w:val="left"/>
    </w:pPr>
    <w:rPr>
      <w:rFonts w:asciiTheme="minorHAnsi" w:eastAsiaTheme="minorHAnsi" w:hAnsiTheme="minorHAnsi" w:cstheme="minorBidi"/>
      <w:sz w:val="24"/>
      <w:szCs w:val="24"/>
    </w:rPr>
  </w:style>
  <w:style w:type="paragraph" w:customStyle="1" w:styleId="CodesheadingExt">
    <w:name w:val="Codes_heading_Ext"/>
    <w:basedOn w:val="Normal"/>
    <w:qFormat/>
    <w:rsid w:val="0095222B"/>
    <w:pPr>
      <w:tabs>
        <w:tab w:val="clear" w:pos="1134"/>
      </w:tabs>
      <w:spacing w:before="240" w:after="240" w:line="240" w:lineRule="exact"/>
      <w:ind w:left="1800" w:hanging="1800"/>
      <w:jc w:val="left"/>
    </w:pPr>
    <w:rPr>
      <w:rFonts w:asciiTheme="minorHAnsi" w:eastAsiaTheme="minorHAnsi" w:hAnsiTheme="minorHAnsi" w:cstheme="minorBidi"/>
      <w:b/>
      <w:sz w:val="24"/>
      <w:szCs w:val="24"/>
    </w:rPr>
  </w:style>
  <w:style w:type="paragraph" w:customStyle="1" w:styleId="CodesheadingFM">
    <w:name w:val="Codes_heading_FM"/>
    <w:basedOn w:val="Normal"/>
    <w:qFormat/>
    <w:rsid w:val="0095222B"/>
    <w:pPr>
      <w:tabs>
        <w:tab w:val="clear" w:pos="1134"/>
        <w:tab w:val="left" w:pos="2040"/>
      </w:tabs>
      <w:ind w:left="3840" w:hanging="3840"/>
      <w:jc w:val="left"/>
    </w:pPr>
    <w:rPr>
      <w:rFonts w:asciiTheme="minorHAnsi" w:eastAsiaTheme="minorHAnsi" w:hAnsiTheme="minorHAnsi" w:cstheme="minorBidi"/>
      <w:b/>
      <w:caps/>
      <w:sz w:val="24"/>
      <w:szCs w:val="24"/>
    </w:rPr>
  </w:style>
  <w:style w:type="character" w:customStyle="1" w:styleId="Coveritalic">
    <w:name w:val="Cover_italic"/>
    <w:rsid w:val="0095222B"/>
  </w:style>
  <w:style w:type="paragraph" w:customStyle="1" w:styleId="ToCCODES4">
    <w:name w:val="ToC CODES 4"/>
    <w:basedOn w:val="Normal"/>
    <w:uiPriority w:val="1"/>
    <w:rsid w:val="0095222B"/>
    <w:pPr>
      <w:tabs>
        <w:tab w:val="clear" w:pos="1134"/>
      </w:tabs>
      <w:jc w:val="left"/>
    </w:pPr>
    <w:rPr>
      <w:rFonts w:asciiTheme="minorHAnsi" w:eastAsiaTheme="minorHAnsi" w:hAnsiTheme="minorHAnsi" w:cstheme="minorBidi"/>
      <w:sz w:val="24"/>
      <w:szCs w:val="24"/>
    </w:rPr>
  </w:style>
  <w:style w:type="character" w:customStyle="1" w:styleId="Highlightblue0">
    <w:name w:val="Highlight blue"/>
    <w:uiPriority w:val="1"/>
    <w:qFormat/>
    <w:rsid w:val="0095222B"/>
    <w:rPr>
      <w:color w:val="auto"/>
      <w:u w:val="none"/>
      <w:bdr w:val="none" w:sz="0" w:space="0" w:color="auto"/>
      <w:shd w:val="clear" w:color="auto" w:fill="B8CCE4" w:themeFill="accent1" w:themeFillTint="66"/>
    </w:rPr>
  </w:style>
  <w:style w:type="character" w:customStyle="1" w:styleId="Highlightyellow">
    <w:name w:val="Highlight yellow"/>
    <w:qFormat/>
    <w:rsid w:val="0095222B"/>
    <w:rPr>
      <w:color w:val="auto"/>
      <w:u w:val="none"/>
      <w:bdr w:val="none" w:sz="0" w:space="0" w:color="auto"/>
      <w:shd w:val="solid" w:color="FFFF00" w:fill="FFFF00"/>
    </w:rPr>
  </w:style>
  <w:style w:type="paragraph" w:customStyle="1" w:styleId="Courierindent">
    <w:name w:val="Courier indent"/>
    <w:basedOn w:val="Bodytext1"/>
    <w:qFormat/>
    <w:rsid w:val="0095222B"/>
    <w:pPr>
      <w:tabs>
        <w:tab w:val="clear" w:pos="1120"/>
      </w:tabs>
      <w:spacing w:after="220" w:line="240" w:lineRule="auto"/>
      <w:ind w:left="1120" w:hanging="1120"/>
    </w:pPr>
    <w:rPr>
      <w:rFonts w:ascii="Courier" w:hAnsi="Courier"/>
      <w:sz w:val="18"/>
    </w:rPr>
  </w:style>
  <w:style w:type="paragraph" w:customStyle="1" w:styleId="CourierNOspaceafter">
    <w:name w:val="Courier NO space after"/>
    <w:basedOn w:val="Courierindent"/>
    <w:uiPriority w:val="1"/>
    <w:qFormat/>
    <w:rsid w:val="0095222B"/>
    <w:pPr>
      <w:spacing w:after="0"/>
    </w:pPr>
  </w:style>
  <w:style w:type="character" w:customStyle="1" w:styleId="Highlightviolet">
    <w:name w:val="Highlight violet"/>
    <w:basedOn w:val="DefaultParagraphFont"/>
    <w:qFormat/>
    <w:rsid w:val="0095222B"/>
    <w:rPr>
      <w:bdr w:val="none" w:sz="0" w:space="0" w:color="auto"/>
      <w:shd w:val="solid" w:color="CCC0D9" w:themeColor="accent4" w:themeTint="66" w:fill="CCC0D9" w:themeFill="accent4" w:themeFillTint="66"/>
    </w:rPr>
  </w:style>
  <w:style w:type="paragraph" w:customStyle="1" w:styleId="Courierboxblueborder">
    <w:name w:val="Courier box blue border"/>
    <w:basedOn w:val="Bodytext1"/>
    <w:qFormat/>
    <w:rsid w:val="0095222B"/>
    <w:pPr>
      <w:pBdr>
        <w:top w:val="single" w:sz="4" w:space="1" w:color="auto"/>
        <w:left w:val="single" w:sz="4" w:space="3" w:color="auto"/>
        <w:bottom w:val="single" w:sz="4" w:space="1" w:color="auto"/>
        <w:right w:val="single" w:sz="4" w:space="3" w:color="auto"/>
      </w:pBdr>
      <w:shd w:val="solid" w:color="B8CCE4" w:themeColor="accent1" w:themeTint="66" w:fill="B8CCE4" w:themeFill="accent1" w:themeFillTint="66"/>
    </w:pPr>
    <w:rPr>
      <w:rFonts w:ascii="Courier" w:hAnsi="Courier"/>
      <w:sz w:val="18"/>
    </w:rPr>
  </w:style>
  <w:style w:type="character" w:customStyle="1" w:styleId="Courier">
    <w:name w:val="Courier"/>
    <w:uiPriority w:val="1"/>
    <w:qFormat/>
    <w:rsid w:val="0095222B"/>
    <w:rPr>
      <w:rFonts w:ascii="Courier" w:hAnsi="Courier"/>
      <w:sz w:val="18"/>
      <w:bdr w:val="none" w:sz="0" w:space="0" w:color="auto"/>
      <w:shd w:val="clear" w:color="FFFF00" w:fill="auto"/>
    </w:rPr>
  </w:style>
  <w:style w:type="paragraph" w:customStyle="1" w:styleId="Couriershaded">
    <w:name w:val="Courier shaded"/>
    <w:next w:val="Bodytext1"/>
    <w:qFormat/>
    <w:rsid w:val="0095222B"/>
    <w:pPr>
      <w:shd w:val="clear" w:color="auto" w:fill="D9D9D9" w:themeFill="background1" w:themeFillShade="D9"/>
      <w:spacing w:after="200" w:line="276" w:lineRule="auto"/>
    </w:pPr>
    <w:rPr>
      <w:rFonts w:ascii="Courier" w:eastAsiaTheme="minorHAnsi" w:hAnsi="Courier" w:cstheme="majorBidi"/>
      <w:sz w:val="18"/>
      <w:szCs w:val="22"/>
      <w:lang w:val="en-GB"/>
    </w:rPr>
  </w:style>
  <w:style w:type="paragraph" w:customStyle="1" w:styleId="CourireNOspace">
    <w:name w:val="Courire NO space"/>
    <w:basedOn w:val="Courierindent"/>
    <w:uiPriority w:val="1"/>
    <w:qFormat/>
    <w:rsid w:val="0095222B"/>
    <w:pPr>
      <w:spacing w:after="0"/>
    </w:pPr>
  </w:style>
  <w:style w:type="character" w:customStyle="1" w:styleId="QuoteChar">
    <w:name w:val="Quote Char"/>
    <w:basedOn w:val="DefaultParagraphFont"/>
    <w:link w:val="Quote"/>
    <w:uiPriority w:val="99"/>
    <w:rsid w:val="0095222B"/>
    <w:rPr>
      <w:rFonts w:ascii="StoneSansITC-Medium" w:hAnsi="StoneSansITC-Medium" w:cs="StoneSansITC-Medium"/>
      <w:color w:val="000000"/>
      <w:sz w:val="18"/>
      <w:szCs w:val="18"/>
    </w:rPr>
  </w:style>
  <w:style w:type="paragraph" w:styleId="Quote">
    <w:name w:val="Quote"/>
    <w:basedOn w:val="Indent1"/>
    <w:link w:val="QuoteChar"/>
    <w:uiPriority w:val="99"/>
    <w:qFormat/>
    <w:rsid w:val="0095222B"/>
    <w:pPr>
      <w:widowControl w:val="0"/>
      <w:tabs>
        <w:tab w:val="clear" w:pos="480"/>
        <w:tab w:val="left" w:pos="1134"/>
      </w:tabs>
      <w:suppressAutoHyphens/>
      <w:autoSpaceDE w:val="0"/>
      <w:autoSpaceDN w:val="0"/>
      <w:adjustRightInd w:val="0"/>
      <w:spacing w:after="0" w:line="240" w:lineRule="atLeast"/>
      <w:ind w:left="1080" w:right="1134" w:hanging="600"/>
      <w:textAlignment w:val="center"/>
    </w:pPr>
    <w:rPr>
      <w:rFonts w:ascii="StoneSansITC-Medium" w:eastAsia="MS Mincho" w:hAnsi="StoneSansITC-Medium" w:cs="StoneSansITC-Medium"/>
      <w:color w:val="000000"/>
      <w:sz w:val="18"/>
      <w:szCs w:val="18"/>
      <w:lang w:val="en-US" w:eastAsia="zh-TW"/>
    </w:rPr>
  </w:style>
  <w:style w:type="character" w:customStyle="1" w:styleId="QuoteChar1">
    <w:name w:val="Quote Char1"/>
    <w:basedOn w:val="DefaultParagraphFont"/>
    <w:uiPriority w:val="29"/>
    <w:rsid w:val="0095222B"/>
    <w:rPr>
      <w:rFonts w:ascii="Verdana" w:eastAsia="Arial" w:hAnsi="Verdana" w:cs="Arial"/>
      <w:i/>
      <w:iCs/>
      <w:color w:val="404040" w:themeColor="text1" w:themeTint="BF"/>
      <w:lang w:val="en-GB" w:eastAsia="en-US"/>
    </w:rPr>
  </w:style>
  <w:style w:type="paragraph" w:customStyle="1" w:styleId="Heading2NOindent">
    <w:name w:val="Heading_2 NO indent"/>
    <w:basedOn w:val="Normal"/>
    <w:rsid w:val="0095222B"/>
    <w:pPr>
      <w:tabs>
        <w:tab w:val="clear" w:pos="1134"/>
      </w:tabs>
      <w:jc w:val="left"/>
    </w:pPr>
    <w:rPr>
      <w:rFonts w:asciiTheme="minorHAnsi" w:eastAsiaTheme="minorHAnsi" w:hAnsiTheme="minorHAnsi" w:cstheme="minorBidi"/>
      <w:sz w:val="24"/>
      <w:szCs w:val="24"/>
    </w:rPr>
  </w:style>
  <w:style w:type="paragraph" w:customStyle="1" w:styleId="CourierindentNOspaceafter">
    <w:name w:val="Courier indent NO space after"/>
    <w:basedOn w:val="Normal"/>
    <w:rsid w:val="0095222B"/>
    <w:pPr>
      <w:tabs>
        <w:tab w:val="clear" w:pos="1134"/>
      </w:tabs>
      <w:jc w:val="left"/>
    </w:pPr>
    <w:rPr>
      <w:rFonts w:asciiTheme="minorHAnsi" w:eastAsiaTheme="minorHAnsi" w:hAnsiTheme="minorHAnsi" w:cstheme="minorBidi"/>
      <w:sz w:val="24"/>
      <w:szCs w:val="24"/>
    </w:rPr>
  </w:style>
  <w:style w:type="character" w:customStyle="1" w:styleId="Couriercharacter">
    <w:name w:val="Courier character"/>
    <w:rsid w:val="0095222B"/>
  </w:style>
  <w:style w:type="character" w:customStyle="1" w:styleId="Letterlowercase">
    <w:name w:val="Letter lower case"/>
    <w:rsid w:val="0095222B"/>
  </w:style>
  <w:style w:type="character" w:customStyle="1" w:styleId="Trackingminus10">
    <w:name w:val="Tracking minus 10"/>
    <w:qFormat/>
    <w:rsid w:val="0095222B"/>
    <w:rPr>
      <w:color w:val="000000" w:themeColor="text1"/>
    </w:rPr>
  </w:style>
  <w:style w:type="paragraph" w:customStyle="1" w:styleId="Indent1Semibold1">
    <w:name w:val="Indent 1 Semibold"/>
    <w:basedOn w:val="Indent1"/>
    <w:uiPriority w:val="99"/>
    <w:rsid w:val="0095222B"/>
    <w:pPr>
      <w:widowControl w:val="0"/>
      <w:tabs>
        <w:tab w:val="clear" w:pos="480"/>
        <w:tab w:val="left" w:pos="1134"/>
      </w:tabs>
      <w:suppressAutoHyphens/>
      <w:autoSpaceDE w:val="0"/>
      <w:autoSpaceDN w:val="0"/>
      <w:adjustRightInd w:val="0"/>
      <w:spacing w:after="0" w:line="240" w:lineRule="atLeast"/>
      <w:textAlignment w:val="center"/>
    </w:pPr>
    <w:rPr>
      <w:rFonts w:ascii="StoneSansITC-SemiBold" w:eastAsiaTheme="minorHAnsi" w:hAnsi="StoneSansITC-SemiBold" w:cs="StoneSansITC-SemiBold"/>
      <w:b/>
      <w:bCs/>
      <w:color w:val="000000"/>
      <w:w w:val="96"/>
      <w:szCs w:val="20"/>
    </w:rPr>
  </w:style>
  <w:style w:type="paragraph" w:customStyle="1" w:styleId="Quotesemibold">
    <w:name w:val="Quote semi bold"/>
    <w:basedOn w:val="Quotes"/>
    <w:qFormat/>
    <w:rsid w:val="0095222B"/>
    <w:pPr>
      <w:tabs>
        <w:tab w:val="clear" w:pos="1740"/>
      </w:tabs>
      <w:ind w:left="1963" w:right="0" w:hanging="840"/>
    </w:pPr>
    <w:rPr>
      <w:sz w:val="20"/>
    </w:rPr>
  </w:style>
  <w:style w:type="character" w:customStyle="1" w:styleId="NoBreak">
    <w:name w:val="No Break"/>
    <w:qFormat/>
    <w:rsid w:val="0095222B"/>
    <w:rPr>
      <w:color w:val="606060"/>
      <w:lang w:val="en-GB"/>
    </w:rPr>
  </w:style>
  <w:style w:type="paragraph" w:customStyle="1" w:styleId="Heading1NOToC0">
    <w:name w:val="Heading_1_NO_ToC"/>
    <w:basedOn w:val="Heading2NOToC"/>
    <w:uiPriority w:val="1"/>
    <w:rsid w:val="0095222B"/>
  </w:style>
  <w:style w:type="character" w:customStyle="1" w:styleId="NoteChar">
    <w:name w:val="Note Char"/>
    <w:link w:val="Note"/>
    <w:locked/>
    <w:rsid w:val="0095222B"/>
    <w:rPr>
      <w:rFonts w:ascii="Verdana" w:eastAsia="Arial" w:hAnsi="Verdana" w:cs="Arial"/>
      <w:color w:val="000000" w:themeColor="text1"/>
      <w:sz w:val="16"/>
      <w:szCs w:val="22"/>
      <w:lang w:val="en-GB" w:eastAsia="en-US"/>
    </w:rPr>
  </w:style>
  <w:style w:type="paragraph" w:customStyle="1" w:styleId="ChapterheadAnxRef">
    <w:name w:val="Chapter head AnxRef"/>
    <w:basedOn w:val="Chapterhead"/>
    <w:rsid w:val="0095222B"/>
  </w:style>
  <w:style w:type="paragraph" w:customStyle="1" w:styleId="ChapterheadAnxRefNOToC">
    <w:name w:val="Chapter head AnxRef NO ToC"/>
    <w:basedOn w:val="ChapterheadNOToC"/>
    <w:rsid w:val="0095222B"/>
  </w:style>
  <w:style w:type="paragraph" w:customStyle="1" w:styleId="Heading2NOTocNOindent">
    <w:name w:val="Heading_2 NO Toc NO indent"/>
    <w:basedOn w:val="Normal"/>
    <w:rsid w:val="0095222B"/>
    <w:pPr>
      <w:tabs>
        <w:tab w:val="clear" w:pos="1134"/>
      </w:tabs>
      <w:jc w:val="left"/>
    </w:pPr>
    <w:rPr>
      <w:rFonts w:asciiTheme="minorHAnsi" w:eastAsiaTheme="minorHAnsi" w:hAnsiTheme="minorHAnsi" w:cstheme="minorBidi"/>
      <w:sz w:val="24"/>
      <w:szCs w:val="24"/>
    </w:rPr>
  </w:style>
  <w:style w:type="paragraph" w:customStyle="1" w:styleId="TOC0AnxRef">
    <w:name w:val="TOC 0 AnxRef"/>
    <w:basedOn w:val="Normal"/>
    <w:uiPriority w:val="1"/>
    <w:rsid w:val="0095222B"/>
    <w:pPr>
      <w:tabs>
        <w:tab w:val="clear" w:pos="1134"/>
      </w:tabs>
      <w:jc w:val="left"/>
    </w:pPr>
    <w:rPr>
      <w:rFonts w:asciiTheme="minorHAnsi" w:eastAsiaTheme="minorHAnsi" w:hAnsiTheme="minorHAnsi" w:cstheme="minorBidi"/>
      <w:sz w:val="24"/>
      <w:szCs w:val="24"/>
    </w:rPr>
  </w:style>
  <w:style w:type="paragraph" w:customStyle="1" w:styleId="Tablebodyongrid">
    <w:name w:val="Table body on grid"/>
    <w:basedOn w:val="Tablebody"/>
    <w:rsid w:val="0095222B"/>
  </w:style>
  <w:style w:type="paragraph" w:customStyle="1" w:styleId="Heading60">
    <w:name w:val="Heading_6"/>
    <w:basedOn w:val="Normal"/>
    <w:rsid w:val="0095222B"/>
    <w:pPr>
      <w:tabs>
        <w:tab w:val="clear" w:pos="1134"/>
      </w:tabs>
      <w:jc w:val="left"/>
    </w:pPr>
    <w:rPr>
      <w:rFonts w:asciiTheme="minorHAnsi" w:eastAsiaTheme="minorHAnsi" w:hAnsiTheme="minorHAnsi" w:cstheme="minorBidi"/>
      <w:sz w:val="24"/>
      <w:szCs w:val="24"/>
    </w:rPr>
  </w:style>
  <w:style w:type="paragraph" w:styleId="EndnoteText">
    <w:name w:val="endnote text"/>
    <w:basedOn w:val="Normal"/>
    <w:link w:val="EndnoteTextChar"/>
    <w:unhideWhenUsed/>
    <w:rsid w:val="0095222B"/>
    <w:pPr>
      <w:tabs>
        <w:tab w:val="clear" w:pos="1134"/>
      </w:tabs>
      <w:jc w:val="left"/>
    </w:pPr>
    <w:rPr>
      <w:rFonts w:asciiTheme="minorHAnsi" w:eastAsiaTheme="minorHAnsi" w:hAnsiTheme="minorHAnsi" w:cstheme="minorBidi"/>
      <w:sz w:val="24"/>
      <w:szCs w:val="24"/>
    </w:rPr>
  </w:style>
  <w:style w:type="character" w:customStyle="1" w:styleId="EndnoteTextChar">
    <w:name w:val="Endnote Text Char"/>
    <w:basedOn w:val="DefaultParagraphFont"/>
    <w:link w:val="EndnoteText"/>
    <w:rsid w:val="0095222B"/>
    <w:rPr>
      <w:rFonts w:asciiTheme="minorHAnsi" w:eastAsiaTheme="minorHAnsi" w:hAnsiTheme="minorHAnsi" w:cstheme="minorBidi"/>
      <w:sz w:val="24"/>
      <w:szCs w:val="24"/>
      <w:lang w:eastAsia="en-US"/>
    </w:rPr>
  </w:style>
  <w:style w:type="paragraph" w:customStyle="1" w:styleId="Tablesource">
    <w:name w:val="Table source"/>
    <w:basedOn w:val="Normal"/>
    <w:rsid w:val="0095222B"/>
    <w:pPr>
      <w:tabs>
        <w:tab w:val="clear" w:pos="1134"/>
      </w:tabs>
      <w:jc w:val="left"/>
    </w:pPr>
    <w:rPr>
      <w:rFonts w:asciiTheme="minorHAnsi" w:eastAsiaTheme="minorHAnsi" w:hAnsiTheme="minorHAnsi" w:cstheme="minorBidi"/>
      <w:sz w:val="24"/>
      <w:szCs w:val="24"/>
    </w:rPr>
  </w:style>
  <w:style w:type="character" w:styleId="EndnoteReference">
    <w:name w:val="endnote reference"/>
    <w:basedOn w:val="DefaultParagraphFont"/>
    <w:semiHidden/>
    <w:unhideWhenUsed/>
    <w:rsid w:val="0095222B"/>
    <w:rPr>
      <w:vertAlign w:val="superscript"/>
    </w:rPr>
  </w:style>
  <w:style w:type="character" w:styleId="HTMLCode">
    <w:name w:val="HTML Code"/>
    <w:aliases w:val="dataCode"/>
    <w:basedOn w:val="DefaultParagraphFont"/>
    <w:uiPriority w:val="99"/>
    <w:semiHidden/>
    <w:unhideWhenUsed/>
    <w:qFormat/>
    <w:rsid w:val="0095222B"/>
    <w:rPr>
      <w:rFonts w:ascii="Courier New" w:eastAsiaTheme="minorEastAsia" w:hAnsi="Courier New" w:cs="Courier New"/>
      <w:sz w:val="20"/>
      <w:szCs w:val="20"/>
      <w:bdr w:val="none" w:sz="0" w:space="0" w:color="auto"/>
      <w:shd w:val="clear" w:color="auto" w:fill="F2F2F2" w:themeFill="background1" w:themeFillShade="F2"/>
    </w:rPr>
  </w:style>
  <w:style w:type="character" w:customStyle="1" w:styleId="CommentSubjectChar">
    <w:name w:val="Comment Subject Char"/>
    <w:basedOn w:val="CommentTextChar"/>
    <w:link w:val="CommentSubject"/>
    <w:uiPriority w:val="99"/>
    <w:rsid w:val="0095222B"/>
    <w:rPr>
      <w:rFonts w:ascii="Verdana" w:eastAsia="Arial" w:hAnsi="Verdana" w:cs="Arial"/>
      <w:b/>
      <w:bCs/>
      <w:lang w:val="en-GB" w:eastAsia="en-US"/>
    </w:rPr>
  </w:style>
  <w:style w:type="paragraph" w:customStyle="1" w:styleId="Default">
    <w:name w:val="Default"/>
    <w:uiPriority w:val="1"/>
    <w:rsid w:val="0095222B"/>
    <w:pPr>
      <w:autoSpaceDE w:val="0"/>
      <w:autoSpaceDN w:val="0"/>
      <w:adjustRightInd w:val="0"/>
    </w:pPr>
    <w:rPr>
      <w:rFonts w:ascii="Stone Sans ITC" w:eastAsiaTheme="minorHAnsi" w:hAnsi="Stone Sans ITC" w:cs="Stone Sans ITC"/>
      <w:color w:val="000000"/>
      <w:sz w:val="24"/>
      <w:szCs w:val="24"/>
      <w:lang w:val="en-GB" w:eastAsia="en-US"/>
    </w:rPr>
  </w:style>
  <w:style w:type="paragraph" w:customStyle="1" w:styleId="Pa24">
    <w:name w:val="Pa24"/>
    <w:basedOn w:val="Default"/>
    <w:next w:val="Default"/>
    <w:uiPriority w:val="99"/>
    <w:rsid w:val="0095222B"/>
    <w:pPr>
      <w:spacing w:line="201" w:lineRule="atLeast"/>
    </w:pPr>
    <w:rPr>
      <w:rFonts w:cstheme="minorBidi"/>
      <w:color w:val="auto"/>
    </w:rPr>
  </w:style>
  <w:style w:type="paragraph" w:styleId="Subtitle">
    <w:name w:val="Subtitle"/>
    <w:basedOn w:val="Normal"/>
    <w:next w:val="Normal"/>
    <w:link w:val="SubtitleChar"/>
    <w:uiPriority w:val="11"/>
    <w:qFormat/>
    <w:rsid w:val="0095222B"/>
    <w:pPr>
      <w:keepNext/>
      <w:keepLines/>
      <w:tabs>
        <w:tab w:val="clear" w:pos="1134"/>
      </w:tabs>
      <w:spacing w:before="360" w:after="80"/>
      <w:jc w:val="left"/>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95222B"/>
    <w:rPr>
      <w:rFonts w:ascii="Georgia" w:eastAsia="Georgia" w:hAnsi="Georgia" w:cs="Georgia"/>
      <w:i/>
      <w:color w:val="666666"/>
      <w:sz w:val="48"/>
      <w:szCs w:val="48"/>
      <w:lang w:eastAsia="en-US"/>
    </w:rPr>
  </w:style>
  <w:style w:type="character" w:customStyle="1" w:styleId="TitleChar">
    <w:name w:val="Title Char"/>
    <w:basedOn w:val="DefaultParagraphFont"/>
    <w:link w:val="Title"/>
    <w:uiPriority w:val="10"/>
    <w:rsid w:val="0095222B"/>
    <w:rPr>
      <w:rFonts w:ascii="Verdana" w:eastAsia="Arial" w:hAnsi="Verdana" w:cs="Arial"/>
      <w:b/>
      <w:bCs/>
      <w:kern w:val="28"/>
      <w:sz w:val="32"/>
      <w:szCs w:val="32"/>
      <w:lang w:val="en-GB" w:eastAsia="en-US"/>
    </w:rPr>
  </w:style>
  <w:style w:type="paragraph" w:customStyle="1" w:styleId="Referenceskeepwithnext">
    <w:name w:val="References keep with next"/>
    <w:basedOn w:val="References"/>
    <w:rsid w:val="0095222B"/>
    <w:pPr>
      <w:keepNext/>
      <w:ind w:left="958" w:hanging="958"/>
    </w:pPr>
    <w:rPr>
      <w:rFonts w:ascii="Verdana" w:eastAsia="Calibri" w:hAnsi="Verdana" w:cs="Times New Roman"/>
      <w:color w:val="000000"/>
      <w:szCs w:val="20"/>
      <w:lang w:val="fr-FR" w:eastAsia="zh-TW"/>
    </w:rPr>
  </w:style>
  <w:style w:type="character" w:customStyle="1" w:styleId="OSCARHighlightgreen">
    <w:name w:val="OSCAR Highlight green"/>
    <w:rsid w:val="0095222B"/>
    <w:rPr>
      <w:bdr w:val="none" w:sz="0" w:space="0" w:color="auto"/>
      <w:shd w:val="solid" w:color="66FF19" w:fill="66FF19"/>
    </w:rPr>
  </w:style>
  <w:style w:type="character" w:customStyle="1" w:styleId="OSCARHighlightblue">
    <w:name w:val="OSCAR Highlight blue"/>
    <w:rsid w:val="0095222B"/>
    <w:rPr>
      <w:bdr w:val="none" w:sz="0" w:space="0" w:color="auto"/>
      <w:shd w:val="solid" w:color="0099FF" w:fill="0099FF"/>
    </w:rPr>
  </w:style>
  <w:style w:type="character" w:customStyle="1" w:styleId="OSCARHighlightbluedark">
    <w:name w:val="OSCAR Highlight blue dark"/>
    <w:rsid w:val="0095222B"/>
    <w:rPr>
      <w:color w:val="FFFFFF"/>
      <w:bdr w:val="none" w:sz="0" w:space="0" w:color="auto"/>
      <w:shd w:val="solid" w:color="003380" w:fill="003380"/>
    </w:rPr>
  </w:style>
  <w:style w:type="character" w:customStyle="1" w:styleId="OSCARHighlightblue255">
    <w:name w:val="OSCAR Highlight blue 255"/>
    <w:rsid w:val="0095222B"/>
    <w:rPr>
      <w:color w:val="FFFFFF"/>
      <w:bdr w:val="none" w:sz="0" w:space="0" w:color="auto"/>
      <w:shd w:val="solid" w:color="0000FF" w:fill="0000FF"/>
    </w:rPr>
  </w:style>
  <w:style w:type="character" w:customStyle="1" w:styleId="OSCARHighlightgreendark">
    <w:name w:val="OSCAR Highlight green dark"/>
    <w:rsid w:val="0095222B"/>
    <w:rPr>
      <w:color w:val="FFFFFF"/>
      <w:bdr w:val="none" w:sz="0" w:space="0" w:color="auto"/>
      <w:shd w:val="solid" w:color="00991F" w:fill="00991F"/>
    </w:rPr>
  </w:style>
  <w:style w:type="character" w:customStyle="1" w:styleId="OSCARHighlightorange">
    <w:name w:val="OSCAR Highlight orange"/>
    <w:rsid w:val="0095222B"/>
    <w:rPr>
      <w:bdr w:val="none" w:sz="0" w:space="0" w:color="auto"/>
      <w:shd w:val="solid" w:color="FF9900" w:fill="FF9900"/>
    </w:rPr>
  </w:style>
  <w:style w:type="character" w:customStyle="1" w:styleId="OSCARHighlightbordeau">
    <w:name w:val="OSCAR Highlight bordeau"/>
    <w:rsid w:val="0095222B"/>
    <w:rPr>
      <w:color w:val="FFFFFF"/>
      <w:bdr w:val="none" w:sz="0" w:space="0" w:color="auto"/>
      <w:shd w:val="solid" w:color="CC0047" w:fill="CC0047"/>
    </w:rPr>
  </w:style>
  <w:style w:type="character" w:customStyle="1" w:styleId="OSCARHighlightred">
    <w:name w:val="OSCAR Highlight red"/>
    <w:rsid w:val="0095222B"/>
    <w:rPr>
      <w:color w:val="FFFFFF"/>
      <w:bdr w:val="none" w:sz="0" w:space="0" w:color="auto"/>
      <w:shd w:val="solid" w:color="FF0300" w:fill="FF0300"/>
    </w:rPr>
  </w:style>
  <w:style w:type="character" w:customStyle="1" w:styleId="OSCARHighlightgrey">
    <w:name w:val="OSCAR Highlight grey"/>
    <w:rsid w:val="0095222B"/>
    <w:rPr>
      <w:color w:val="FFFFFF"/>
      <w:bdr w:val="none" w:sz="0" w:space="0" w:color="auto"/>
      <w:shd w:val="solid" w:color="A6A6A6" w:fill="A6A6A6"/>
    </w:rPr>
  </w:style>
  <w:style w:type="character" w:customStyle="1" w:styleId="SpaceEn">
    <w:name w:val="Space En"/>
    <w:uiPriority w:val="1"/>
    <w:rsid w:val="0095222B"/>
  </w:style>
  <w:style w:type="character" w:customStyle="1" w:styleId="SpaceThinnumbers">
    <w:name w:val="Space Thin (numbers)"/>
    <w:rsid w:val="0095222B"/>
  </w:style>
  <w:style w:type="character" w:customStyle="1" w:styleId="Serifbold">
    <w:name w:val="Serif bold"/>
    <w:rsid w:val="0095222B"/>
  </w:style>
  <w:style w:type="character" w:customStyle="1" w:styleId="Serifbolditalic">
    <w:name w:val="Serif bold italic"/>
    <w:rsid w:val="0095222B"/>
  </w:style>
  <w:style w:type="character" w:customStyle="1" w:styleId="Stixbold">
    <w:name w:val="Stix bold"/>
    <w:rsid w:val="0095222B"/>
  </w:style>
  <w:style w:type="character" w:customStyle="1" w:styleId="Stixbolditalic">
    <w:name w:val="Stix bold italic"/>
    <w:rsid w:val="0095222B"/>
  </w:style>
  <w:style w:type="paragraph" w:customStyle="1" w:styleId="ChapterheadforTOCkeepwithnext">
    <w:name w:val="Chapter head for TOC keep with next"/>
    <w:basedOn w:val="Normal"/>
    <w:rsid w:val="0095222B"/>
    <w:pPr>
      <w:tabs>
        <w:tab w:val="clear" w:pos="1134"/>
      </w:tabs>
      <w:jc w:val="left"/>
    </w:pPr>
    <w:rPr>
      <w:rFonts w:eastAsia="Calibri" w:cs="Times New Roman"/>
      <w:color w:val="000000"/>
      <w:lang w:eastAsia="zh-TW"/>
    </w:rPr>
  </w:style>
  <w:style w:type="paragraph" w:customStyle="1" w:styleId="Heading2keepwithnext">
    <w:name w:val="Heading_2 keep with next"/>
    <w:basedOn w:val="Normal"/>
    <w:uiPriority w:val="1"/>
    <w:rsid w:val="0095222B"/>
    <w:pPr>
      <w:tabs>
        <w:tab w:val="clear" w:pos="1134"/>
      </w:tabs>
      <w:jc w:val="left"/>
    </w:pPr>
    <w:rPr>
      <w:rFonts w:eastAsia="Calibri" w:cs="Times New Roman"/>
      <w:color w:val="000000"/>
      <w:lang w:eastAsia="zh-TW"/>
    </w:rPr>
  </w:style>
  <w:style w:type="character" w:customStyle="1" w:styleId="Serifsemibold">
    <w:name w:val="Serif semi bold"/>
    <w:rsid w:val="0095222B"/>
    <w:rPr>
      <w:rFonts w:ascii="Verdana" w:hAnsi="Verdana"/>
      <w:sz w:val="20"/>
      <w:shd w:val="clear" w:color="auto" w:fill="auto"/>
      <w:lang w:val="fr-FR"/>
    </w:rPr>
  </w:style>
  <w:style w:type="character" w:customStyle="1" w:styleId="ColorRed">
    <w:name w:val="Color Red"/>
    <w:rsid w:val="0095222B"/>
    <w:rPr>
      <w:rFonts w:ascii="Verdana" w:hAnsi="Verdana"/>
      <w:color w:val="FF0000"/>
      <w:sz w:val="20"/>
      <w:shd w:val="clear" w:color="auto" w:fill="auto"/>
      <w:lang w:val="fr-FR"/>
    </w:rPr>
  </w:style>
  <w:style w:type="paragraph" w:customStyle="1" w:styleId="Notetext">
    <w:name w:val="Note text"/>
    <w:basedOn w:val="Normal"/>
    <w:link w:val="NotetextChar"/>
    <w:uiPriority w:val="1"/>
    <w:qFormat/>
    <w:rsid w:val="0095222B"/>
    <w:pPr>
      <w:tabs>
        <w:tab w:val="clear" w:pos="1134"/>
        <w:tab w:val="left" w:pos="851"/>
      </w:tabs>
      <w:spacing w:before="240" w:line="200" w:lineRule="exact"/>
      <w:jc w:val="left"/>
    </w:pPr>
    <w:rPr>
      <w:rFonts w:cs="Times New Roman"/>
      <w:color w:val="000000"/>
      <w:sz w:val="18"/>
      <w:szCs w:val="16"/>
      <w:lang w:val="fr-FR" w:eastAsia="zh-TW"/>
    </w:rPr>
  </w:style>
  <w:style w:type="character" w:customStyle="1" w:styleId="NotetextChar">
    <w:name w:val="Note text Char"/>
    <w:link w:val="Notetext"/>
    <w:uiPriority w:val="1"/>
    <w:rsid w:val="0095222B"/>
    <w:rPr>
      <w:rFonts w:ascii="Verdana" w:eastAsia="Arial" w:hAnsi="Verdana"/>
      <w:color w:val="000000"/>
      <w:sz w:val="18"/>
      <w:szCs w:val="16"/>
      <w:lang w:val="fr-FR"/>
    </w:rPr>
  </w:style>
  <w:style w:type="paragraph" w:customStyle="1" w:styleId="Heading000">
    <w:name w:val="Heading 0.0.0"/>
    <w:basedOn w:val="AAAHeading00"/>
    <w:link w:val="Heading000Char"/>
    <w:uiPriority w:val="1"/>
    <w:qFormat/>
    <w:rsid w:val="0095222B"/>
    <w:rPr>
      <w:rFonts w:ascii="Arial" w:hAnsi="Arial"/>
      <w:b/>
      <w:i/>
      <w:lang w:eastAsia="ja-JP"/>
    </w:rPr>
  </w:style>
  <w:style w:type="paragraph" w:customStyle="1" w:styleId="AAAHeading00">
    <w:name w:val="AAA Heading 0.0"/>
    <w:basedOn w:val="Normal"/>
    <w:link w:val="AAAHeading00Char"/>
    <w:uiPriority w:val="1"/>
    <w:qFormat/>
    <w:rsid w:val="0095222B"/>
    <w:pPr>
      <w:tabs>
        <w:tab w:val="clear" w:pos="1134"/>
        <w:tab w:val="left" w:pos="1080"/>
      </w:tabs>
      <w:spacing w:before="240"/>
      <w:ind w:left="1080" w:hanging="1080"/>
      <w:jc w:val="left"/>
    </w:pPr>
    <w:rPr>
      <w:rFonts w:ascii="Arial Bold" w:eastAsia="Cambria" w:hAnsi="Arial Bold" w:cs="Times New Roman"/>
      <w:color w:val="000000"/>
      <w:lang w:val="fr-FR" w:eastAsia="zh-TW"/>
    </w:rPr>
  </w:style>
  <w:style w:type="character" w:customStyle="1" w:styleId="AAAHeading00Char">
    <w:name w:val="AAA Heading 0.0 Char"/>
    <w:link w:val="AAAHeading00"/>
    <w:uiPriority w:val="1"/>
    <w:rsid w:val="0095222B"/>
    <w:rPr>
      <w:rFonts w:ascii="Arial Bold" w:eastAsia="Cambria" w:hAnsi="Arial Bold"/>
      <w:color w:val="000000"/>
      <w:lang w:val="fr-FR"/>
    </w:rPr>
  </w:style>
  <w:style w:type="character" w:customStyle="1" w:styleId="Heading000Char">
    <w:name w:val="Heading 0.0.0 Char"/>
    <w:link w:val="Heading000"/>
    <w:uiPriority w:val="1"/>
    <w:rsid w:val="0095222B"/>
    <w:rPr>
      <w:rFonts w:ascii="Arial" w:eastAsia="Cambria" w:hAnsi="Arial"/>
      <w:b/>
      <w:i/>
      <w:color w:val="000000"/>
      <w:lang w:val="fr-FR" w:eastAsia="ja-JP"/>
    </w:rPr>
  </w:style>
  <w:style w:type="paragraph" w:styleId="ListNumber">
    <w:name w:val="List Number"/>
    <w:basedOn w:val="Normal"/>
    <w:uiPriority w:val="1"/>
    <w:rsid w:val="0095222B"/>
    <w:pPr>
      <w:tabs>
        <w:tab w:val="clear" w:pos="1134"/>
      </w:tabs>
      <w:spacing w:after="240"/>
      <w:ind w:left="360" w:hanging="360"/>
      <w:jc w:val="left"/>
    </w:pPr>
    <w:rPr>
      <w:rFonts w:eastAsia="MS Mincho" w:cs="Times New Roman"/>
      <w:color w:val="000000"/>
      <w:lang w:val="fr-FR" w:eastAsia="zh-TW"/>
    </w:rPr>
  </w:style>
  <w:style w:type="paragraph" w:customStyle="1" w:styleId="Notestext">
    <w:name w:val="Notes text"/>
    <w:basedOn w:val="Notetext"/>
    <w:link w:val="NotestextChar"/>
    <w:uiPriority w:val="1"/>
    <w:qFormat/>
    <w:rsid w:val="0095222B"/>
    <w:pPr>
      <w:tabs>
        <w:tab w:val="clear" w:pos="851"/>
        <w:tab w:val="left" w:pos="1134"/>
      </w:tabs>
      <w:suppressAutoHyphens/>
      <w:spacing w:before="100"/>
      <w:ind w:left="400" w:hanging="400"/>
    </w:pPr>
  </w:style>
  <w:style w:type="character" w:customStyle="1" w:styleId="NotestextChar">
    <w:name w:val="Notes text Char"/>
    <w:link w:val="Notestext"/>
    <w:uiPriority w:val="1"/>
    <w:rsid w:val="0095222B"/>
    <w:rPr>
      <w:rFonts w:ascii="Verdana" w:eastAsia="Arial" w:hAnsi="Verdana"/>
      <w:color w:val="000000"/>
      <w:sz w:val="18"/>
      <w:szCs w:val="16"/>
      <w:lang w:val="fr-FR"/>
    </w:rPr>
  </w:style>
  <w:style w:type="paragraph" w:customStyle="1" w:styleId="ECaListText">
    <w:name w:val="EC_(a)_ListText"/>
    <w:basedOn w:val="Normal"/>
    <w:link w:val="ECaListTextChar"/>
    <w:uiPriority w:val="1"/>
    <w:rsid w:val="0095222B"/>
    <w:pPr>
      <w:tabs>
        <w:tab w:val="clear" w:pos="1134"/>
        <w:tab w:val="left" w:pos="1080"/>
      </w:tabs>
      <w:spacing w:before="240"/>
      <w:ind w:left="1080" w:hanging="1080"/>
      <w:jc w:val="left"/>
    </w:pPr>
    <w:rPr>
      <w:rFonts w:ascii="Arial" w:hAnsi="Arial"/>
      <w:color w:val="000000"/>
      <w:lang w:val="fr-FR" w:eastAsia="zh-TW"/>
    </w:rPr>
  </w:style>
  <w:style w:type="character" w:customStyle="1" w:styleId="ECaListTextChar">
    <w:name w:val="EC_(a)_ListText Char"/>
    <w:link w:val="ECaListText"/>
    <w:uiPriority w:val="1"/>
    <w:rsid w:val="0095222B"/>
    <w:rPr>
      <w:rFonts w:ascii="Arial" w:eastAsia="Arial" w:hAnsi="Arial" w:cs="Arial"/>
      <w:color w:val="000000"/>
      <w:lang w:val="fr-FR"/>
    </w:rPr>
  </w:style>
  <w:style w:type="paragraph" w:customStyle="1" w:styleId="AAAi">
    <w:name w:val="AAA (i)"/>
    <w:basedOn w:val="Normal"/>
    <w:uiPriority w:val="1"/>
    <w:qFormat/>
    <w:rsid w:val="0095222B"/>
    <w:pPr>
      <w:tabs>
        <w:tab w:val="clear" w:pos="1134"/>
      </w:tabs>
      <w:spacing w:before="240"/>
      <w:ind w:left="1200" w:hanging="480"/>
      <w:jc w:val="left"/>
    </w:pPr>
    <w:rPr>
      <w:rFonts w:eastAsia="Calibri" w:cs="Times New Roman"/>
      <w:color w:val="000000"/>
      <w:lang w:val="fr-FR" w:eastAsia="zh-TW"/>
    </w:rPr>
  </w:style>
  <w:style w:type="paragraph" w:customStyle="1" w:styleId="AAAAnnextext">
    <w:name w:val="AAA Annex_text"/>
    <w:basedOn w:val="Normal"/>
    <w:uiPriority w:val="1"/>
    <w:qFormat/>
    <w:rsid w:val="0095222B"/>
    <w:pPr>
      <w:tabs>
        <w:tab w:val="clear" w:pos="1134"/>
        <w:tab w:val="left" w:pos="720"/>
      </w:tabs>
      <w:spacing w:before="240"/>
      <w:jc w:val="left"/>
    </w:pPr>
    <w:rPr>
      <w:rFonts w:eastAsia="Calibri"/>
      <w:color w:val="000000"/>
      <w:lang w:val="fr-FR" w:eastAsia="zh-TW"/>
    </w:rPr>
  </w:style>
  <w:style w:type="paragraph" w:customStyle="1" w:styleId="ECSub1">
    <w:name w:val="EC_Sub1"/>
    <w:next w:val="ECBodyText"/>
    <w:link w:val="ECSub1Char"/>
    <w:uiPriority w:val="1"/>
    <w:rsid w:val="0095222B"/>
    <w:pPr>
      <w:keepNext/>
      <w:keepLines/>
      <w:pBdr>
        <w:top w:val="nil"/>
        <w:left w:val="nil"/>
        <w:bottom w:val="nil"/>
        <w:right w:val="nil"/>
        <w:between w:val="nil"/>
        <w:bar w:val="nil"/>
      </w:pBdr>
      <w:tabs>
        <w:tab w:val="left" w:pos="1080"/>
      </w:tabs>
      <w:spacing w:before="280"/>
      <w:outlineLvl w:val="3"/>
    </w:pPr>
    <w:rPr>
      <w:rFonts w:ascii="Arial" w:eastAsia="Arial Unicode MS" w:hAnsi="Arial" w:cs="Arial Unicode MS"/>
      <w:b/>
      <w:bCs/>
      <w:i/>
      <w:iCs/>
      <w:color w:val="000000"/>
      <w:sz w:val="22"/>
      <w:szCs w:val="22"/>
      <w:u w:color="000000"/>
      <w:bdr w:val="nil"/>
      <w:lang w:eastAsia="zh-CN"/>
    </w:rPr>
  </w:style>
  <w:style w:type="character" w:customStyle="1" w:styleId="ECSub1Char">
    <w:name w:val="EC_Sub1 Char"/>
    <w:link w:val="ECSub1"/>
    <w:uiPriority w:val="1"/>
    <w:rsid w:val="0095222B"/>
    <w:rPr>
      <w:rFonts w:ascii="Arial" w:eastAsia="Arial Unicode MS" w:hAnsi="Arial" w:cs="Arial Unicode MS"/>
      <w:b/>
      <w:bCs/>
      <w:i/>
      <w:iCs/>
      <w:color w:val="000000"/>
      <w:sz w:val="22"/>
      <w:szCs w:val="22"/>
      <w:u w:color="000000"/>
      <w:bdr w:val="nil"/>
      <w:lang w:eastAsia="zh-CN"/>
    </w:rPr>
  </w:style>
  <w:style w:type="paragraph" w:customStyle="1" w:styleId="AAAHeading0">
    <w:name w:val="AAA Heading 0"/>
    <w:basedOn w:val="Normal"/>
    <w:uiPriority w:val="1"/>
    <w:qFormat/>
    <w:rsid w:val="0095222B"/>
    <w:pPr>
      <w:tabs>
        <w:tab w:val="clear" w:pos="1134"/>
        <w:tab w:val="left" w:pos="1080"/>
      </w:tabs>
      <w:spacing w:before="480"/>
      <w:ind w:left="1080" w:hanging="1080"/>
      <w:jc w:val="left"/>
    </w:pPr>
    <w:rPr>
      <w:rFonts w:ascii="Arial Bold" w:eastAsia="Cambria" w:hAnsi="Arial Bold" w:cs="Times New Roman"/>
      <w:caps/>
      <w:color w:val="000000"/>
      <w:lang w:val="fr-FR" w:eastAsia="zh-TW"/>
    </w:rPr>
  </w:style>
  <w:style w:type="paragraph" w:customStyle="1" w:styleId="Footnotes">
    <w:name w:val="Footnotes"/>
    <w:basedOn w:val="Normal"/>
    <w:uiPriority w:val="1"/>
    <w:qFormat/>
    <w:rsid w:val="0095222B"/>
    <w:pPr>
      <w:widowControl w:val="0"/>
      <w:tabs>
        <w:tab w:val="clear" w:pos="1134"/>
        <w:tab w:val="left" w:pos="240"/>
      </w:tabs>
      <w:autoSpaceDE w:val="0"/>
      <w:autoSpaceDN w:val="0"/>
      <w:adjustRightInd w:val="0"/>
      <w:spacing w:after="60"/>
      <w:ind w:left="240" w:hanging="240"/>
      <w:jc w:val="left"/>
    </w:pPr>
    <w:rPr>
      <w:rFonts w:eastAsia="MS Mincho" w:cs="Times New Roman"/>
      <w:color w:val="000000"/>
      <w:sz w:val="18"/>
      <w:lang w:val="fr-FR" w:eastAsia="zh-TW"/>
    </w:rPr>
  </w:style>
  <w:style w:type="paragraph" w:customStyle="1" w:styleId="AAAahalfspace">
    <w:name w:val="AAA (a) half space"/>
    <w:basedOn w:val="Normal"/>
    <w:uiPriority w:val="1"/>
    <w:qFormat/>
    <w:rsid w:val="0095222B"/>
    <w:pPr>
      <w:tabs>
        <w:tab w:val="clear" w:pos="1134"/>
        <w:tab w:val="left" w:pos="720"/>
      </w:tabs>
      <w:spacing w:before="120"/>
      <w:ind w:left="720" w:hanging="720"/>
      <w:jc w:val="left"/>
    </w:pPr>
    <w:rPr>
      <w:rFonts w:eastAsia="Times New Roman" w:cs="Times New Roman"/>
      <w:color w:val="000000"/>
      <w:lang w:val="fr-FR" w:eastAsia="zh-TW"/>
    </w:rPr>
  </w:style>
  <w:style w:type="paragraph" w:customStyle="1" w:styleId="AAAa">
    <w:name w:val="AAA (a)"/>
    <w:basedOn w:val="Normal"/>
    <w:uiPriority w:val="1"/>
    <w:qFormat/>
    <w:rsid w:val="0095222B"/>
    <w:pPr>
      <w:tabs>
        <w:tab w:val="clear" w:pos="1134"/>
        <w:tab w:val="left" w:pos="1080"/>
      </w:tabs>
      <w:spacing w:before="240"/>
      <w:ind w:left="720" w:hanging="720"/>
      <w:jc w:val="left"/>
    </w:pPr>
    <w:rPr>
      <w:rFonts w:eastAsia="Cambria" w:cs="Times New Roman"/>
      <w:color w:val="000000"/>
      <w:lang w:val="fr-FR" w:eastAsia="zh-TW"/>
    </w:rPr>
  </w:style>
  <w:style w:type="paragraph" w:customStyle="1" w:styleId="ECFPBulA">
    <w:name w:val="EC_FP_BulA."/>
    <w:uiPriority w:val="1"/>
    <w:rsid w:val="0095222B"/>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sz w:val="22"/>
      <w:szCs w:val="22"/>
      <w:u w:color="000000"/>
      <w:lang w:eastAsia="en-US"/>
    </w:rPr>
  </w:style>
  <w:style w:type="paragraph" w:customStyle="1" w:styleId="AAAaNOspace">
    <w:name w:val="AAA (a) NO space"/>
    <w:basedOn w:val="AAAahalfspace"/>
    <w:uiPriority w:val="1"/>
    <w:qFormat/>
    <w:rsid w:val="0095222B"/>
    <w:pPr>
      <w:spacing w:before="0"/>
    </w:pPr>
  </w:style>
  <w:style w:type="paragraph" w:customStyle="1" w:styleId="AAAFigtableheading">
    <w:name w:val="AAA Fig/table heading"/>
    <w:basedOn w:val="Normal"/>
    <w:uiPriority w:val="1"/>
    <w:qFormat/>
    <w:rsid w:val="0095222B"/>
    <w:pPr>
      <w:widowControl w:val="0"/>
      <w:tabs>
        <w:tab w:val="clear" w:pos="1134"/>
      </w:tabs>
      <w:autoSpaceDE w:val="0"/>
      <w:autoSpaceDN w:val="0"/>
      <w:adjustRightInd w:val="0"/>
      <w:spacing w:before="240" w:after="240"/>
      <w:jc w:val="center"/>
      <w:textAlignment w:val="center"/>
      <w:outlineLvl w:val="0"/>
    </w:pPr>
    <w:rPr>
      <w:rFonts w:eastAsia="Times New Roman" w:cs="Times New Roman"/>
      <w:b/>
      <w:bCs/>
      <w:color w:val="000000"/>
      <w:szCs w:val="28"/>
      <w:lang w:val="fr-FR" w:eastAsia="zh-TW"/>
    </w:rPr>
  </w:style>
  <w:style w:type="paragraph" w:customStyle="1" w:styleId="AAANote">
    <w:name w:val="AAA Note"/>
    <w:basedOn w:val="Normal"/>
    <w:uiPriority w:val="1"/>
    <w:qFormat/>
    <w:rsid w:val="0095222B"/>
    <w:pPr>
      <w:tabs>
        <w:tab w:val="clear" w:pos="1134"/>
        <w:tab w:val="left" w:pos="480"/>
      </w:tabs>
      <w:spacing w:before="120"/>
      <w:ind w:left="480" w:hanging="480"/>
      <w:jc w:val="left"/>
    </w:pPr>
    <w:rPr>
      <w:rFonts w:eastAsia="Times New Roman" w:cs="Times New Roman"/>
      <w:color w:val="000000"/>
      <w:lang w:val="fr-FR" w:eastAsia="zh-TW"/>
    </w:rPr>
  </w:style>
  <w:style w:type="paragraph" w:customStyle="1" w:styleId="AAANoteintext">
    <w:name w:val="AAA Note in text"/>
    <w:basedOn w:val="Normal"/>
    <w:uiPriority w:val="1"/>
    <w:qFormat/>
    <w:rsid w:val="0095222B"/>
    <w:pPr>
      <w:widowControl w:val="0"/>
      <w:tabs>
        <w:tab w:val="clear" w:pos="1134"/>
        <w:tab w:val="left" w:pos="720"/>
      </w:tabs>
      <w:autoSpaceDE w:val="0"/>
      <w:autoSpaceDN w:val="0"/>
      <w:adjustRightInd w:val="0"/>
      <w:spacing w:before="240" w:after="240"/>
      <w:jc w:val="left"/>
      <w:textAlignment w:val="center"/>
    </w:pPr>
    <w:rPr>
      <w:rFonts w:eastAsia="Times New Roman" w:cs="StoneSerif"/>
      <w:color w:val="000000"/>
      <w:sz w:val="18"/>
      <w:szCs w:val="15"/>
      <w:lang w:val="fr-FR" w:eastAsia="zh-TW"/>
    </w:rPr>
  </w:style>
  <w:style w:type="paragraph" w:customStyle="1" w:styleId="AAAREStitle">
    <w:name w:val="AAA RES title"/>
    <w:basedOn w:val="Normal"/>
    <w:uiPriority w:val="1"/>
    <w:qFormat/>
    <w:rsid w:val="0095222B"/>
    <w:pPr>
      <w:tabs>
        <w:tab w:val="clear" w:pos="1134"/>
      </w:tabs>
      <w:spacing w:before="240" w:after="480"/>
      <w:jc w:val="center"/>
    </w:pPr>
    <w:rPr>
      <w:rFonts w:ascii="Arial Bold" w:eastAsia="Cambria" w:hAnsi="Arial Bold" w:cs="Times New Roman"/>
      <w:caps/>
      <w:color w:val="000000"/>
      <w:lang w:val="fr-FR" w:eastAsia="zh-TW"/>
    </w:rPr>
  </w:style>
  <w:style w:type="paragraph" w:customStyle="1" w:styleId="Definitions">
    <w:name w:val="Definitions"/>
    <w:basedOn w:val="Normal"/>
    <w:uiPriority w:val="1"/>
    <w:qFormat/>
    <w:rsid w:val="0095222B"/>
    <w:pPr>
      <w:tabs>
        <w:tab w:val="clear" w:pos="1134"/>
        <w:tab w:val="left" w:pos="1080"/>
      </w:tabs>
      <w:spacing w:before="200"/>
      <w:ind w:left="720" w:hanging="720"/>
      <w:jc w:val="left"/>
    </w:pPr>
    <w:rPr>
      <w:rFonts w:eastAsia="Calibri" w:cs="Times New Roman"/>
      <w:color w:val="000000"/>
      <w:lang w:val="fr-FR" w:eastAsia="zh-TW"/>
    </w:rPr>
  </w:style>
  <w:style w:type="paragraph" w:customStyle="1" w:styleId="Notesa">
    <w:name w:val="Notes (a)"/>
    <w:basedOn w:val="Notestext"/>
    <w:link w:val="NotesaChar"/>
    <w:uiPriority w:val="1"/>
    <w:qFormat/>
    <w:rsid w:val="0095222B"/>
    <w:pPr>
      <w:ind w:left="1200"/>
    </w:pPr>
  </w:style>
  <w:style w:type="character" w:customStyle="1" w:styleId="NotesaChar">
    <w:name w:val="Notes (a) Char"/>
    <w:link w:val="Notesa"/>
    <w:uiPriority w:val="1"/>
    <w:rsid w:val="0095222B"/>
    <w:rPr>
      <w:rFonts w:ascii="Verdana" w:eastAsia="Arial" w:hAnsi="Verdana"/>
      <w:color w:val="000000"/>
      <w:sz w:val="18"/>
      <w:szCs w:val="16"/>
      <w:lang w:val="fr-FR"/>
    </w:rPr>
  </w:style>
  <w:style w:type="paragraph" w:customStyle="1" w:styleId="Headchapter">
    <w:name w:val="Head chapter"/>
    <w:basedOn w:val="Normal"/>
    <w:next w:val="Normal"/>
    <w:uiPriority w:val="1"/>
    <w:rsid w:val="0095222B"/>
    <w:pPr>
      <w:tabs>
        <w:tab w:val="clear" w:pos="1134"/>
      </w:tabs>
      <w:spacing w:after="480" w:line="280" w:lineRule="exact"/>
      <w:jc w:val="center"/>
      <w:outlineLvl w:val="0"/>
    </w:pPr>
    <w:rPr>
      <w:rFonts w:ascii="Arial Bold" w:eastAsia="MS Mincho" w:hAnsi="Arial Bold" w:cs="Times New Roman"/>
      <w:caps/>
      <w:color w:val="000000"/>
      <w:szCs w:val="28"/>
      <w:lang w:val="fr-FR" w:eastAsia="zh-TW"/>
    </w:rPr>
  </w:style>
  <w:style w:type="paragraph" w:customStyle="1" w:styleId="AAARESheading">
    <w:name w:val="AAA RES heading #"/>
    <w:basedOn w:val="Normal"/>
    <w:uiPriority w:val="1"/>
    <w:qFormat/>
    <w:rsid w:val="0095222B"/>
    <w:pPr>
      <w:tabs>
        <w:tab w:val="clear" w:pos="1134"/>
        <w:tab w:val="left" w:pos="1080"/>
      </w:tabs>
      <w:spacing w:before="480"/>
      <w:ind w:left="1080" w:hanging="1080"/>
      <w:jc w:val="center"/>
    </w:pPr>
    <w:rPr>
      <w:rFonts w:ascii="Arial Bold" w:eastAsia="Cambria" w:hAnsi="Arial Bold" w:cs="Times New Roman"/>
      <w:color w:val="000000"/>
      <w:lang w:val="fr-FR" w:eastAsia="zh-TW"/>
    </w:rPr>
  </w:style>
  <w:style w:type="paragraph" w:styleId="NormalWeb">
    <w:name w:val="Normal (Web)"/>
    <w:basedOn w:val="Normal"/>
    <w:uiPriority w:val="99"/>
    <w:rsid w:val="0095222B"/>
    <w:pPr>
      <w:tabs>
        <w:tab w:val="clear" w:pos="1134"/>
      </w:tabs>
      <w:jc w:val="left"/>
    </w:pPr>
    <w:rPr>
      <w:rFonts w:ascii="Times New Roman" w:eastAsia="MS Mincho" w:hAnsi="Times New Roman" w:cs="Times New Roman"/>
      <w:color w:val="000000"/>
      <w:lang w:val="de-CH" w:eastAsia="de-CH"/>
    </w:rPr>
  </w:style>
  <w:style w:type="paragraph" w:customStyle="1" w:styleId="ColorfulShading-Accent11">
    <w:name w:val="Colorful Shading - Accent 11"/>
    <w:hidden/>
    <w:uiPriority w:val="99"/>
    <w:semiHidden/>
    <w:rsid w:val="0095222B"/>
    <w:rPr>
      <w:rFonts w:ascii="Arial" w:hAnsi="Arial"/>
      <w:sz w:val="22"/>
      <w:szCs w:val="22"/>
      <w:lang w:val="en-GB" w:eastAsia="ja-JP"/>
    </w:rPr>
  </w:style>
  <w:style w:type="paragraph" w:customStyle="1" w:styleId="ColorfulShading-Accent111">
    <w:name w:val="Colorful Shading - Accent 111"/>
    <w:hidden/>
    <w:uiPriority w:val="99"/>
    <w:semiHidden/>
    <w:rsid w:val="0095222B"/>
    <w:rPr>
      <w:rFonts w:ascii="Arial" w:hAnsi="Arial"/>
      <w:sz w:val="22"/>
      <w:szCs w:val="22"/>
      <w:lang w:val="en-GB" w:eastAsia="ja-JP"/>
    </w:rPr>
  </w:style>
  <w:style w:type="paragraph" w:styleId="PlainText">
    <w:name w:val="Plain Text"/>
    <w:basedOn w:val="Normal"/>
    <w:link w:val="PlainTextChar"/>
    <w:uiPriority w:val="99"/>
    <w:rsid w:val="0095222B"/>
    <w:pPr>
      <w:tabs>
        <w:tab w:val="clear" w:pos="1134"/>
      </w:tabs>
      <w:jc w:val="left"/>
    </w:pPr>
    <w:rPr>
      <w:rFonts w:ascii="Calibri" w:eastAsia="MS Mincho" w:hAnsi="Calibri" w:cs="Times New Roman"/>
      <w:color w:val="000000"/>
      <w:lang w:val="de-CH" w:eastAsia="zh-TW"/>
    </w:rPr>
  </w:style>
  <w:style w:type="character" w:customStyle="1" w:styleId="PlainTextChar">
    <w:name w:val="Plain Text Char"/>
    <w:basedOn w:val="DefaultParagraphFont"/>
    <w:link w:val="PlainText"/>
    <w:uiPriority w:val="99"/>
    <w:rsid w:val="0095222B"/>
    <w:rPr>
      <w:rFonts w:ascii="Calibri" w:hAnsi="Calibri"/>
      <w:color w:val="000000"/>
      <w:lang w:val="de-CH"/>
    </w:rPr>
  </w:style>
  <w:style w:type="paragraph" w:styleId="ListParagraph">
    <w:name w:val="List Paragraph"/>
    <w:basedOn w:val="Normal"/>
    <w:uiPriority w:val="34"/>
    <w:qFormat/>
    <w:rsid w:val="0095222B"/>
    <w:pPr>
      <w:tabs>
        <w:tab w:val="clear" w:pos="1134"/>
      </w:tabs>
      <w:ind w:left="720"/>
      <w:contextualSpacing/>
      <w:jc w:val="left"/>
    </w:pPr>
    <w:rPr>
      <w:rFonts w:eastAsia="MS Mincho" w:cs="Times New Roman"/>
      <w:color w:val="000000"/>
      <w:lang w:val="fr-FR" w:eastAsia="ja-JP"/>
    </w:rPr>
  </w:style>
  <w:style w:type="character" w:customStyle="1" w:styleId="CommentTextChar1">
    <w:name w:val="Comment Text Char1"/>
    <w:uiPriority w:val="99"/>
    <w:rsid w:val="0095222B"/>
    <w:rPr>
      <w:rFonts w:ascii="Arial" w:hAnsi="Arial"/>
      <w:lang w:val="en-GB" w:eastAsia="ja-JP"/>
    </w:rPr>
  </w:style>
  <w:style w:type="paragraph" w:styleId="Bibliography">
    <w:name w:val="Bibliography"/>
    <w:basedOn w:val="Normal"/>
    <w:next w:val="Normal"/>
    <w:uiPriority w:val="37"/>
    <w:unhideWhenUsed/>
    <w:rsid w:val="0095222B"/>
    <w:pPr>
      <w:tabs>
        <w:tab w:val="clear" w:pos="1134"/>
      </w:tabs>
      <w:jc w:val="left"/>
    </w:pPr>
    <w:rPr>
      <w:rFonts w:eastAsia="MS Mincho" w:cs="Times New Roman"/>
      <w:color w:val="000000"/>
      <w:lang w:val="fr-FR" w:eastAsia="ja-JP"/>
    </w:rPr>
  </w:style>
  <w:style w:type="character" w:customStyle="1" w:styleId="apple-converted-space">
    <w:name w:val="apple-converted-space"/>
    <w:basedOn w:val="DefaultParagraphFont"/>
    <w:rsid w:val="0095222B"/>
  </w:style>
  <w:style w:type="character" w:styleId="Emphasis">
    <w:name w:val="Emphasis"/>
    <w:uiPriority w:val="20"/>
    <w:qFormat/>
    <w:rsid w:val="0095222B"/>
    <w:rPr>
      <w:i/>
      <w:iCs/>
    </w:rPr>
  </w:style>
  <w:style w:type="character" w:styleId="Strong">
    <w:name w:val="Strong"/>
    <w:uiPriority w:val="22"/>
    <w:qFormat/>
    <w:rsid w:val="0095222B"/>
    <w:rPr>
      <w:b/>
      <w:bCs/>
    </w:rPr>
  </w:style>
  <w:style w:type="paragraph" w:customStyle="1" w:styleId="Heading">
    <w:name w:val="Heading"/>
    <w:next w:val="ECBodyText"/>
    <w:uiPriority w:val="1"/>
    <w:rsid w:val="0095222B"/>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val="en-GB"/>
    </w:rPr>
  </w:style>
  <w:style w:type="paragraph" w:customStyle="1" w:styleId="AAAdoubleline">
    <w:name w:val="AAA double line"/>
    <w:basedOn w:val="Normal"/>
    <w:uiPriority w:val="1"/>
    <w:qFormat/>
    <w:rsid w:val="0095222B"/>
    <w:pPr>
      <w:pBdr>
        <w:bottom w:val="thickThinSmallGap" w:sz="24" w:space="1" w:color="auto"/>
      </w:pBdr>
      <w:tabs>
        <w:tab w:val="clear" w:pos="1134"/>
      </w:tabs>
      <w:spacing w:before="240"/>
      <w:jc w:val="left"/>
    </w:pPr>
    <w:rPr>
      <w:rFonts w:eastAsia="Cambria" w:cs="Times New Roman"/>
      <w:color w:val="000000"/>
      <w:lang w:val="fr-FR" w:eastAsia="zh-TW"/>
    </w:rPr>
  </w:style>
  <w:style w:type="table" w:customStyle="1" w:styleId="TableGrid1">
    <w:name w:val="Table Grid1"/>
    <w:basedOn w:val="TableNormal"/>
    <w:next w:val="TableGrid"/>
    <w:uiPriority w:val="1"/>
    <w:rsid w:val="0095222B"/>
    <w:rPr>
      <w:rFonts w:ascii="Verdana" w:eastAsia="Calibri" w:hAnsi="Verdana"/>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Bodytext">
    <w:name w:val="15_Body_text"/>
    <w:uiPriority w:val="1"/>
    <w:qFormat/>
    <w:rsid w:val="0095222B"/>
    <w:pPr>
      <w:tabs>
        <w:tab w:val="left" w:pos="400"/>
      </w:tabs>
      <w:spacing w:after="220" w:line="220" w:lineRule="exact"/>
      <w:jc w:val="both"/>
    </w:pPr>
    <w:rPr>
      <w:rFonts w:eastAsia="Calibri" w:cs="Arial"/>
      <w:sz w:val="18"/>
      <w:szCs w:val="22"/>
      <w:lang w:val="fr-CH" w:eastAsia="en-US"/>
    </w:rPr>
  </w:style>
  <w:style w:type="paragraph" w:customStyle="1" w:styleId="15Indent1">
    <w:name w:val="15_Indent_1"/>
    <w:uiPriority w:val="1"/>
    <w:qFormat/>
    <w:rsid w:val="0095222B"/>
    <w:pPr>
      <w:tabs>
        <w:tab w:val="left" w:pos="720"/>
      </w:tabs>
      <w:spacing w:after="220" w:line="220" w:lineRule="exact"/>
      <w:ind w:firstLine="400"/>
      <w:jc w:val="both"/>
    </w:pPr>
    <w:rPr>
      <w:rFonts w:eastAsia="Calibri" w:cs="Arial"/>
      <w:sz w:val="18"/>
      <w:szCs w:val="22"/>
      <w:lang w:val="fr-CH" w:eastAsia="en-US"/>
    </w:rPr>
  </w:style>
  <w:style w:type="paragraph" w:customStyle="1" w:styleId="15Chaptertitle">
    <w:name w:val="15_Chapter_title"/>
    <w:uiPriority w:val="1"/>
    <w:qFormat/>
    <w:rsid w:val="0095222B"/>
    <w:pPr>
      <w:spacing w:after="480" w:line="280" w:lineRule="exact"/>
      <w:jc w:val="center"/>
    </w:pPr>
    <w:rPr>
      <w:rFonts w:ascii="Verdana" w:eastAsia="Calibri" w:hAnsi="Verdana" w:cs="Arial"/>
      <w:b/>
      <w:caps/>
      <w:color w:val="7F7F7F"/>
      <w:sz w:val="24"/>
      <w:szCs w:val="22"/>
      <w:lang w:val="fr-CH" w:eastAsia="en-US"/>
    </w:rPr>
  </w:style>
  <w:style w:type="paragraph" w:customStyle="1" w:styleId="15Part">
    <w:name w:val="15_Part"/>
    <w:uiPriority w:val="1"/>
    <w:qFormat/>
    <w:rsid w:val="0095222B"/>
    <w:pPr>
      <w:spacing w:before="440" w:after="220" w:line="220" w:lineRule="exact"/>
      <w:jc w:val="center"/>
    </w:pPr>
    <w:rPr>
      <w:rFonts w:ascii="Verdana" w:eastAsia="Calibri" w:hAnsi="Verdana" w:cs="Arial"/>
      <w:caps/>
      <w:sz w:val="22"/>
      <w:szCs w:val="22"/>
      <w:lang w:val="fr-CH" w:eastAsia="en-US"/>
    </w:rPr>
  </w:style>
  <w:style w:type="paragraph" w:customStyle="1" w:styleId="15Heading">
    <w:name w:val="15_Heading"/>
    <w:uiPriority w:val="1"/>
    <w:qFormat/>
    <w:rsid w:val="0095222B"/>
    <w:pPr>
      <w:spacing w:after="220" w:line="220" w:lineRule="exact"/>
      <w:jc w:val="center"/>
    </w:pPr>
    <w:rPr>
      <w:rFonts w:ascii="Verdana" w:eastAsia="Calibri" w:hAnsi="Verdana" w:cs="Arial"/>
      <w:b/>
      <w:color w:val="7F7F7F"/>
      <w:sz w:val="22"/>
      <w:szCs w:val="22"/>
      <w:lang w:val="fr-CH" w:eastAsia="en-US"/>
    </w:rPr>
  </w:style>
  <w:style w:type="paragraph" w:customStyle="1" w:styleId="15ArticleRegulation">
    <w:name w:val="15_Article_Regulation"/>
    <w:uiPriority w:val="1"/>
    <w:qFormat/>
    <w:rsid w:val="0095222B"/>
    <w:pPr>
      <w:spacing w:after="220" w:line="220" w:lineRule="exact"/>
      <w:jc w:val="center"/>
    </w:pPr>
    <w:rPr>
      <w:rFonts w:ascii="Verdana" w:eastAsia="Calibri" w:hAnsi="Verdana" w:cs="Arial"/>
      <w:sz w:val="18"/>
      <w:szCs w:val="22"/>
      <w:lang w:val="fr-CH" w:eastAsia="en-US"/>
    </w:rPr>
  </w:style>
  <w:style w:type="paragraph" w:customStyle="1" w:styleId="15Subtitle">
    <w:name w:val="15_Subtitle"/>
    <w:uiPriority w:val="1"/>
    <w:qFormat/>
    <w:rsid w:val="0095222B"/>
    <w:pPr>
      <w:spacing w:after="220" w:line="220" w:lineRule="exact"/>
      <w:jc w:val="center"/>
    </w:pPr>
    <w:rPr>
      <w:rFonts w:ascii="Verdana" w:eastAsia="Calibri" w:hAnsi="Verdana" w:cs="Arial"/>
      <w:b/>
      <w:color w:val="7F7F7F"/>
      <w:sz w:val="18"/>
      <w:szCs w:val="22"/>
      <w:lang w:val="fr-CH" w:eastAsia="en-US"/>
    </w:rPr>
  </w:style>
  <w:style w:type="paragraph" w:customStyle="1" w:styleId="15Subtitleitalic">
    <w:name w:val="15_Subtitle_italic"/>
    <w:uiPriority w:val="1"/>
    <w:qFormat/>
    <w:rsid w:val="0095222B"/>
    <w:pPr>
      <w:spacing w:line="220" w:lineRule="exact"/>
    </w:pPr>
    <w:rPr>
      <w:rFonts w:ascii="Verdana" w:eastAsia="Calibri" w:hAnsi="Verdana" w:cs="Arial"/>
      <w:b/>
      <w:color w:val="7F7F7F"/>
      <w:sz w:val="18"/>
      <w:szCs w:val="22"/>
      <w:lang w:val="fr-CH" w:eastAsia="en-US"/>
    </w:rPr>
  </w:style>
  <w:style w:type="paragraph" w:customStyle="1" w:styleId="15Reference">
    <w:name w:val="15_Reference"/>
    <w:uiPriority w:val="1"/>
    <w:qFormat/>
    <w:rsid w:val="0095222B"/>
    <w:pPr>
      <w:spacing w:after="220" w:line="220" w:lineRule="exact"/>
      <w:jc w:val="center"/>
    </w:pPr>
    <w:rPr>
      <w:rFonts w:ascii="Verdana" w:eastAsia="Calibri" w:hAnsi="Verdana" w:cs="Arial"/>
      <w:i/>
      <w:sz w:val="17"/>
      <w:szCs w:val="22"/>
      <w:lang w:val="fr-CH" w:eastAsia="en-US"/>
    </w:rPr>
  </w:style>
  <w:style w:type="paragraph" w:customStyle="1" w:styleId="15Indent1indent2">
    <w:name w:val="15_Indent_1_indent_2"/>
    <w:uiPriority w:val="1"/>
    <w:qFormat/>
    <w:rsid w:val="0095222B"/>
    <w:pPr>
      <w:tabs>
        <w:tab w:val="left" w:pos="720"/>
        <w:tab w:val="left" w:pos="1120"/>
      </w:tabs>
      <w:spacing w:after="220" w:line="220" w:lineRule="exact"/>
      <w:ind w:left="1829" w:hanging="709"/>
      <w:jc w:val="both"/>
    </w:pPr>
    <w:rPr>
      <w:rFonts w:eastAsia="Calibri" w:cs="Arial"/>
      <w:sz w:val="18"/>
      <w:szCs w:val="22"/>
      <w:lang w:val="fr-CH" w:eastAsia="en-US"/>
    </w:rPr>
  </w:style>
  <w:style w:type="paragraph" w:customStyle="1" w:styleId="15Indent2">
    <w:name w:val="15_Indent_2"/>
    <w:uiPriority w:val="1"/>
    <w:qFormat/>
    <w:rsid w:val="0095222B"/>
    <w:pPr>
      <w:tabs>
        <w:tab w:val="left" w:pos="1120"/>
      </w:tabs>
      <w:spacing w:after="220" w:line="220" w:lineRule="exact"/>
      <w:ind w:left="1829" w:hanging="709"/>
      <w:jc w:val="both"/>
    </w:pPr>
    <w:rPr>
      <w:rFonts w:eastAsia="Calibri" w:cs="Arial"/>
      <w:sz w:val="18"/>
      <w:szCs w:val="22"/>
      <w:lang w:val="fr-CH" w:eastAsia="en-US"/>
    </w:rPr>
  </w:style>
  <w:style w:type="paragraph" w:customStyle="1" w:styleId="15Indent1regulation">
    <w:name w:val="15_Indent_1_regulation"/>
    <w:uiPriority w:val="1"/>
    <w:qFormat/>
    <w:rsid w:val="0095222B"/>
    <w:pPr>
      <w:tabs>
        <w:tab w:val="left" w:pos="720"/>
      </w:tabs>
      <w:spacing w:after="220" w:line="220" w:lineRule="exact"/>
      <w:ind w:left="1109" w:hanging="709"/>
      <w:jc w:val="both"/>
    </w:pPr>
    <w:rPr>
      <w:rFonts w:eastAsia="Calibri" w:cs="Arial"/>
      <w:sz w:val="18"/>
      <w:szCs w:val="22"/>
      <w:lang w:val="fr-CH" w:eastAsia="en-US"/>
    </w:rPr>
  </w:style>
  <w:style w:type="paragraph" w:customStyle="1" w:styleId="15Indent2regulation">
    <w:name w:val="15_Indent_2_regulation"/>
    <w:uiPriority w:val="1"/>
    <w:qFormat/>
    <w:rsid w:val="0095222B"/>
    <w:pPr>
      <w:tabs>
        <w:tab w:val="left" w:pos="1120"/>
      </w:tabs>
      <w:spacing w:after="220" w:line="220" w:lineRule="exact"/>
      <w:ind w:left="1600" w:hanging="800"/>
      <w:jc w:val="both"/>
    </w:pPr>
    <w:rPr>
      <w:rFonts w:eastAsia="Calibri" w:cs="Arial"/>
      <w:sz w:val="18"/>
      <w:szCs w:val="22"/>
      <w:lang w:val="fr-CH" w:eastAsia="en-US"/>
    </w:rPr>
  </w:style>
  <w:style w:type="character" w:customStyle="1" w:styleId="TPSClickField">
    <w:name w:val="TPS Click Field"/>
    <w:uiPriority w:val="1"/>
    <w:rsid w:val="0095222B"/>
    <w:rPr>
      <w:rFonts w:ascii="Arial" w:eastAsia="Times New Roman" w:hAnsi="Arial" w:cs="Times New Roman"/>
      <w:i/>
      <w:noProof w:val="0"/>
      <w:color w:val="0000FF"/>
      <w:sz w:val="18"/>
      <w:szCs w:val="24"/>
      <w:lang w:val="en-AU"/>
    </w:rPr>
  </w:style>
  <w:style w:type="character" w:customStyle="1" w:styleId="TPSElementRef">
    <w:name w:val="TPS Element Ref"/>
    <w:uiPriority w:val="1"/>
    <w:rsid w:val="0095222B"/>
    <w:rPr>
      <w:rFonts w:ascii="Arial" w:eastAsia="Times New Roman" w:hAnsi="Arial" w:cs="Times New Roman"/>
      <w:b/>
      <w:noProof w:val="0"/>
      <w:color w:val="2F275B"/>
      <w:sz w:val="18"/>
      <w:szCs w:val="24"/>
      <w:shd w:val="clear" w:color="auto" w:fill="C9D5B3"/>
      <w:lang w:val="en-AU" w:eastAsia="en-US"/>
    </w:rPr>
  </w:style>
  <w:style w:type="paragraph" w:customStyle="1" w:styleId="Title1">
    <w:name w:val="Title1"/>
    <w:basedOn w:val="Normal"/>
    <w:next w:val="Normal"/>
    <w:uiPriority w:val="10"/>
    <w:qFormat/>
    <w:rsid w:val="0095222B"/>
    <w:pPr>
      <w:pBdr>
        <w:bottom w:val="single" w:sz="8" w:space="4" w:color="4472C4"/>
      </w:pBdr>
      <w:tabs>
        <w:tab w:val="clear" w:pos="1134"/>
      </w:tabs>
      <w:spacing w:after="300"/>
      <w:contextualSpacing/>
      <w:jc w:val="left"/>
    </w:pPr>
    <w:rPr>
      <w:rFonts w:eastAsia="Times New Roman" w:cs="Times New Roman"/>
      <w:color w:val="323E4F"/>
      <w:spacing w:val="5"/>
      <w:kern w:val="28"/>
      <w:sz w:val="52"/>
      <w:szCs w:val="52"/>
      <w:lang w:val="fr-FR" w:eastAsia="zh-TW"/>
    </w:rPr>
  </w:style>
  <w:style w:type="paragraph" w:customStyle="1" w:styleId="Subtitle1">
    <w:name w:val="Subtitle1"/>
    <w:basedOn w:val="Normal"/>
    <w:next w:val="Normal"/>
    <w:uiPriority w:val="11"/>
    <w:qFormat/>
    <w:rsid w:val="0095222B"/>
    <w:pPr>
      <w:numPr>
        <w:ilvl w:val="1"/>
      </w:numPr>
      <w:tabs>
        <w:tab w:val="clear" w:pos="1134"/>
      </w:tabs>
      <w:jc w:val="left"/>
    </w:pPr>
    <w:rPr>
      <w:rFonts w:eastAsia="Times New Roman" w:cs="Times New Roman"/>
      <w:i/>
      <w:iCs/>
      <w:color w:val="4472C4"/>
      <w:spacing w:val="15"/>
      <w:sz w:val="24"/>
      <w:szCs w:val="24"/>
      <w:lang w:val="fr-FR" w:eastAsia="zh-TW"/>
    </w:rPr>
  </w:style>
  <w:style w:type="paragraph" w:customStyle="1" w:styleId="Pa30">
    <w:name w:val="Pa30"/>
    <w:basedOn w:val="Default"/>
    <w:next w:val="Default"/>
    <w:uiPriority w:val="99"/>
    <w:rsid w:val="0095222B"/>
    <w:pPr>
      <w:spacing w:line="201" w:lineRule="atLeast"/>
    </w:pPr>
    <w:rPr>
      <w:rFonts w:ascii="Stone Sans ITC Bold" w:eastAsia="MS ??" w:hAnsi="Stone Sans ITC Bold" w:cs="Times New Roman"/>
      <w:color w:val="auto"/>
      <w:lang w:eastAsia="zh-TW"/>
    </w:rPr>
  </w:style>
  <w:style w:type="paragraph" w:customStyle="1" w:styleId="Pa36">
    <w:name w:val="Pa36"/>
    <w:basedOn w:val="Default"/>
    <w:next w:val="Default"/>
    <w:uiPriority w:val="99"/>
    <w:rsid w:val="0095222B"/>
    <w:pPr>
      <w:spacing w:line="161" w:lineRule="atLeast"/>
    </w:pPr>
    <w:rPr>
      <w:rFonts w:ascii="Stone Sans ITC Bold" w:eastAsia="MS ??" w:hAnsi="Stone Sans ITC Bold" w:cs="Times New Roman"/>
      <w:color w:val="auto"/>
      <w:lang w:eastAsia="zh-TW"/>
    </w:rPr>
  </w:style>
  <w:style w:type="paragraph" w:customStyle="1" w:styleId="Pa37">
    <w:name w:val="Pa37"/>
    <w:basedOn w:val="Default"/>
    <w:next w:val="Default"/>
    <w:uiPriority w:val="99"/>
    <w:rsid w:val="0095222B"/>
    <w:pPr>
      <w:spacing w:line="161" w:lineRule="atLeast"/>
    </w:pPr>
    <w:rPr>
      <w:rFonts w:ascii="Stone Sans ITC Bold" w:eastAsia="MS ??" w:hAnsi="Stone Sans ITC Bold" w:cs="Times New Roman"/>
      <w:color w:val="auto"/>
      <w:lang w:eastAsia="zh-TW"/>
    </w:rPr>
  </w:style>
  <w:style w:type="paragraph" w:customStyle="1" w:styleId="Note10">
    <w:name w:val="Note 1"/>
    <w:basedOn w:val="Notesheading"/>
    <w:uiPriority w:val="1"/>
    <w:rsid w:val="0095222B"/>
    <w:rPr>
      <w:rFonts w:eastAsia="Calibri" w:cs="Times New Roman"/>
      <w:color w:val="000000"/>
    </w:rPr>
  </w:style>
  <w:style w:type="paragraph" w:styleId="Date">
    <w:name w:val="Date"/>
    <w:basedOn w:val="Normal"/>
    <w:next w:val="Normal"/>
    <w:link w:val="DateChar"/>
    <w:uiPriority w:val="99"/>
    <w:semiHidden/>
    <w:unhideWhenUsed/>
    <w:rsid w:val="0095222B"/>
    <w:pPr>
      <w:tabs>
        <w:tab w:val="clear" w:pos="1134"/>
      </w:tabs>
      <w:jc w:val="left"/>
    </w:pPr>
    <w:rPr>
      <w:rFonts w:eastAsia="Calibri" w:cs="Times New Roman"/>
      <w:color w:val="000000"/>
      <w:lang w:val="fr-FR" w:eastAsia="zh-TW"/>
    </w:rPr>
  </w:style>
  <w:style w:type="character" w:customStyle="1" w:styleId="DateChar">
    <w:name w:val="Date Char"/>
    <w:basedOn w:val="DefaultParagraphFont"/>
    <w:link w:val="Date"/>
    <w:uiPriority w:val="99"/>
    <w:semiHidden/>
    <w:rsid w:val="0095222B"/>
    <w:rPr>
      <w:rFonts w:ascii="Verdana" w:eastAsia="Calibri" w:hAnsi="Verdana"/>
      <w:color w:val="000000"/>
      <w:lang w:val="fr-FR"/>
    </w:rPr>
  </w:style>
  <w:style w:type="paragraph" w:customStyle="1" w:styleId="Note0">
    <w:name w:val="Note_"/>
    <w:basedOn w:val="Bodytext1"/>
    <w:uiPriority w:val="1"/>
    <w:rsid w:val="0095222B"/>
    <w:rPr>
      <w:rFonts w:ascii="Verdana" w:eastAsia="Calibri" w:hAnsi="Verdana" w:cs="Times New Roman"/>
      <w:color w:val="000000"/>
      <w:sz w:val="20"/>
      <w:lang w:val="fr-FR" w:eastAsia="zh-TW"/>
    </w:rPr>
  </w:style>
  <w:style w:type="paragraph" w:customStyle="1" w:styleId="Bodytextsemibol">
    <w:name w:val="Body text semibol"/>
    <w:basedOn w:val="Indent3semibold"/>
    <w:uiPriority w:val="1"/>
    <w:rsid w:val="0095222B"/>
    <w:rPr>
      <w:rFonts w:ascii="Verdana" w:eastAsia="Calibri" w:hAnsi="Verdana" w:cs="Times New Roman"/>
      <w:color w:val="000000"/>
      <w:sz w:val="20"/>
      <w:szCs w:val="20"/>
      <w:lang w:val="fr-FR" w:eastAsia="zh-TW"/>
    </w:rPr>
  </w:style>
  <w:style w:type="paragraph" w:customStyle="1" w:styleId="Bold0">
    <w:name w:val="Bold_"/>
    <w:basedOn w:val="Bodytext1"/>
    <w:uiPriority w:val="1"/>
    <w:rsid w:val="0095222B"/>
    <w:rPr>
      <w:rFonts w:ascii="Verdana" w:eastAsia="Calibri" w:hAnsi="Verdana" w:cs="Times New Roman"/>
      <w:color w:val="000000"/>
      <w:sz w:val="20"/>
      <w:lang w:val="fr-FR" w:eastAsia="zh-TW"/>
    </w:rPr>
  </w:style>
  <w:style w:type="paragraph" w:customStyle="1" w:styleId="Boldsemi">
    <w:name w:val="Bold_semi"/>
    <w:basedOn w:val="Bodytextsemibol"/>
    <w:uiPriority w:val="1"/>
    <w:rsid w:val="0095222B"/>
  </w:style>
  <w:style w:type="paragraph" w:customStyle="1" w:styleId="Bodybold">
    <w:name w:val="Body bold"/>
    <w:basedOn w:val="Bodytextsemibold"/>
    <w:uiPriority w:val="1"/>
    <w:rsid w:val="0095222B"/>
    <w:rPr>
      <w:rFonts w:ascii="Verdana" w:eastAsia="Calibri" w:hAnsi="Verdana" w:cs="Times New Roman"/>
      <w:color w:val="7F7F7F"/>
      <w:sz w:val="20"/>
      <w:szCs w:val="20"/>
      <w:lang w:val="fr-FR" w:eastAsia="zh-TW"/>
    </w:rPr>
  </w:style>
  <w:style w:type="paragraph" w:customStyle="1" w:styleId="Bol">
    <w:name w:val="Bol"/>
    <w:basedOn w:val="Bodytext1"/>
    <w:uiPriority w:val="1"/>
    <w:rsid w:val="0095222B"/>
    <w:rPr>
      <w:rFonts w:ascii="Verdana" w:eastAsia="Calibri" w:hAnsi="Verdana" w:cs="Times New Roman"/>
      <w:color w:val="000000"/>
      <w:sz w:val="20"/>
      <w:lang w:val="fr-FR" w:eastAsia="ja-JP"/>
    </w:rPr>
  </w:style>
  <w:style w:type="paragraph" w:customStyle="1" w:styleId="Standard-m">
    <w:name w:val="Standard-m"/>
    <w:basedOn w:val="Normal"/>
    <w:uiPriority w:val="1"/>
    <w:rsid w:val="0095222B"/>
    <w:pPr>
      <w:tabs>
        <w:tab w:val="clear" w:pos="1134"/>
      </w:tabs>
      <w:spacing w:before="60" w:after="60" w:line="302" w:lineRule="auto"/>
    </w:pPr>
    <w:rPr>
      <w:rFonts w:ascii="Arial" w:eastAsia="PMingLiU" w:hAnsi="Arial" w:cs="Times New Roman"/>
      <w:color w:val="000000"/>
      <w:lang w:val="de-DE" w:eastAsia="zh-TW"/>
    </w:rPr>
  </w:style>
  <w:style w:type="character" w:customStyle="1" w:styleId="1">
    <w:name w:val="1"/>
    <w:uiPriority w:val="1"/>
    <w:rsid w:val="0095222B"/>
    <w:rPr>
      <w:rFonts w:ascii="Andale Mono" w:hAnsi="Andale Mono"/>
      <w:b/>
      <w:bCs/>
      <w:i/>
      <w:iCs/>
      <w:sz w:val="20"/>
      <w:szCs w:val="20"/>
    </w:rPr>
  </w:style>
  <w:style w:type="paragraph" w:customStyle="1" w:styleId="subtitlebig">
    <w:name w:val="subtitlebig"/>
    <w:basedOn w:val="Normal"/>
    <w:uiPriority w:val="1"/>
    <w:rsid w:val="0095222B"/>
    <w:pPr>
      <w:tabs>
        <w:tab w:val="clear" w:pos="1134"/>
      </w:tabs>
      <w:spacing w:before="100" w:beforeAutospacing="1" w:after="100" w:afterAutospacing="1"/>
      <w:jc w:val="left"/>
    </w:pPr>
    <w:rPr>
      <w:rFonts w:ascii="Times New Roman" w:eastAsia="PMingLiU" w:hAnsi="Times New Roman" w:cs="Times New Roman"/>
      <w:color w:val="000000"/>
      <w:sz w:val="24"/>
      <w:szCs w:val="24"/>
      <w:lang w:val="fr-FR" w:eastAsia="zh-TW"/>
    </w:rPr>
  </w:style>
  <w:style w:type="paragraph" w:customStyle="1" w:styleId="Notes10">
    <w:name w:val="Notes_1"/>
    <w:basedOn w:val="Notes1"/>
    <w:uiPriority w:val="1"/>
    <w:rsid w:val="0095222B"/>
    <w:pPr>
      <w:tabs>
        <w:tab w:val="left" w:pos="1120"/>
      </w:tabs>
      <w:spacing w:after="0" w:line="240" w:lineRule="auto"/>
      <w:ind w:left="0" w:firstLine="0"/>
    </w:pPr>
    <w:rPr>
      <w:rFonts w:ascii="Calibri" w:eastAsia="Times New Roman" w:hAnsi="Calibri"/>
      <w:color w:val="auto"/>
      <w:sz w:val="22"/>
      <w:lang w:eastAsia="zh-CN"/>
    </w:rPr>
  </w:style>
  <w:style w:type="paragraph" w:customStyle="1" w:styleId="Notesh">
    <w:name w:val="Notesh"/>
    <w:basedOn w:val="Note"/>
    <w:uiPriority w:val="1"/>
    <w:rsid w:val="0095222B"/>
    <w:rPr>
      <w:color w:val="000000"/>
    </w:rPr>
  </w:style>
  <w:style w:type="paragraph" w:customStyle="1" w:styleId="remote-sensingprofiler">
    <w:name w:val="remote-sensing profiler"/>
    <w:basedOn w:val="Definitionsandothers"/>
    <w:uiPriority w:val="1"/>
    <w:rsid w:val="0095222B"/>
    <w:rPr>
      <w:rFonts w:ascii="Verdana" w:eastAsia="Calibri" w:hAnsi="Verdana" w:cs="Times New Roman"/>
      <w:color w:val="000000"/>
      <w:sz w:val="20"/>
      <w:szCs w:val="20"/>
      <w:lang w:val="fr-FR" w:eastAsia="zh-TW"/>
    </w:rPr>
  </w:style>
  <w:style w:type="paragraph" w:customStyle="1" w:styleId="Bodytextsemibold1">
    <w:name w:val="Body_text semibold"/>
    <w:basedOn w:val="Bodytextsemibold"/>
    <w:uiPriority w:val="1"/>
    <w:rsid w:val="0095222B"/>
    <w:rPr>
      <w:rFonts w:ascii="Verdana" w:eastAsia="Calibri" w:hAnsi="Verdana" w:cs="Times New Roman"/>
      <w:color w:val="7F7F7F"/>
      <w:sz w:val="20"/>
      <w:szCs w:val="20"/>
      <w:lang w:val="fr-FR" w:eastAsia="ja-JP"/>
    </w:rPr>
  </w:style>
  <w:style w:type="paragraph" w:customStyle="1" w:styleId="Standard">
    <w:name w:val="Standard"/>
    <w:uiPriority w:val="1"/>
    <w:rsid w:val="0095222B"/>
    <w:pPr>
      <w:spacing w:after="120"/>
      <w:jc w:val="both"/>
    </w:pPr>
    <w:rPr>
      <w:rFonts w:ascii="Arial" w:eastAsia="Times New Roman" w:hAnsi="Arial"/>
      <w:sz w:val="22"/>
      <w:szCs w:val="22"/>
      <w:lang w:val="en-GB" w:eastAsia="en-US"/>
    </w:rPr>
  </w:style>
  <w:style w:type="table" w:customStyle="1" w:styleId="TableGrid11">
    <w:name w:val="Table Grid11"/>
    <w:basedOn w:val="TableNormal"/>
    <w:next w:val="TableGrid"/>
    <w:uiPriority w:val="1"/>
    <w:rsid w:val="0095222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forTOCkeepwithnext">
    <w:name w:val="Heading_1 for TOC keep with next"/>
    <w:basedOn w:val="Normal"/>
    <w:rsid w:val="0095222B"/>
    <w:pPr>
      <w:tabs>
        <w:tab w:val="clear" w:pos="1134"/>
      </w:tabs>
      <w:jc w:val="left"/>
    </w:pPr>
    <w:rPr>
      <w:rFonts w:eastAsia="Calibri" w:cs="Times New Roman"/>
      <w:color w:val="000000"/>
      <w:lang w:val="fr-FR" w:eastAsia="zh-TW"/>
    </w:rPr>
  </w:style>
  <w:style w:type="paragraph" w:customStyle="1" w:styleId="Heading2forTOCkeepwithnext">
    <w:name w:val="Heading_2 for TOC keep with next"/>
    <w:basedOn w:val="Normal"/>
    <w:rsid w:val="0095222B"/>
    <w:pPr>
      <w:tabs>
        <w:tab w:val="clear" w:pos="1134"/>
      </w:tabs>
      <w:jc w:val="left"/>
    </w:pPr>
    <w:rPr>
      <w:rFonts w:eastAsia="Calibri" w:cs="Times New Roman"/>
      <w:color w:val="000000"/>
      <w:lang w:val="fr-FR" w:eastAsia="zh-TW"/>
    </w:rPr>
  </w:style>
  <w:style w:type="character" w:customStyle="1" w:styleId="TitleChar1">
    <w:name w:val="Title Char1"/>
    <w:basedOn w:val="DefaultParagraphFont"/>
    <w:uiPriority w:val="10"/>
    <w:rsid w:val="0095222B"/>
    <w:rPr>
      <w:rFonts w:asciiTheme="majorHAnsi" w:eastAsiaTheme="majorEastAsia" w:hAnsiTheme="majorHAnsi" w:cstheme="majorBidi"/>
      <w:spacing w:val="-10"/>
      <w:kern w:val="28"/>
      <w:sz w:val="56"/>
      <w:szCs w:val="56"/>
      <w:lang w:val="fr-FR" w:eastAsia="zh-TW"/>
    </w:rPr>
  </w:style>
  <w:style w:type="character" w:customStyle="1" w:styleId="SubtitleChar1">
    <w:name w:val="Subtitle Char1"/>
    <w:basedOn w:val="DefaultParagraphFont"/>
    <w:uiPriority w:val="11"/>
    <w:rsid w:val="0095222B"/>
    <w:rPr>
      <w:rFonts w:asciiTheme="minorHAnsi" w:eastAsiaTheme="minorEastAsia" w:hAnsiTheme="minorHAnsi" w:cstheme="minorBidi"/>
      <w:color w:val="5A5A5A" w:themeColor="text1" w:themeTint="A5"/>
      <w:spacing w:val="15"/>
      <w:sz w:val="22"/>
      <w:szCs w:val="22"/>
      <w:lang w:val="fr-FR" w:eastAsia="zh-TW"/>
    </w:rPr>
  </w:style>
  <w:style w:type="paragraph" w:customStyle="1" w:styleId="Heading41">
    <w:name w:val="Heading 41"/>
    <w:basedOn w:val="Normal"/>
    <w:uiPriority w:val="1"/>
    <w:rsid w:val="0095222B"/>
    <w:pPr>
      <w:keepNext/>
      <w:tabs>
        <w:tab w:val="clear" w:pos="1134"/>
        <w:tab w:val="left" w:pos="1120"/>
      </w:tabs>
      <w:spacing w:before="240" w:after="240" w:line="240" w:lineRule="exact"/>
      <w:ind w:left="1123" w:hanging="1123"/>
      <w:jc w:val="left"/>
      <w:outlineLvl w:val="6"/>
    </w:pPr>
    <w:rPr>
      <w:rFonts w:eastAsia="Calibri" w:cs="Times New Roman"/>
      <w:b/>
      <w:color w:val="7F7F7F"/>
      <w:lang w:val="fr-FR" w:eastAsia="zh-TW"/>
    </w:rPr>
  </w:style>
  <w:style w:type="paragraph" w:customStyle="1" w:styleId="Heading51">
    <w:name w:val="Heading 51"/>
    <w:basedOn w:val="Normal"/>
    <w:uiPriority w:val="1"/>
    <w:rsid w:val="0095222B"/>
    <w:pPr>
      <w:keepNext/>
      <w:tabs>
        <w:tab w:val="clear" w:pos="1134"/>
        <w:tab w:val="left" w:pos="1120"/>
      </w:tabs>
      <w:spacing w:before="240" w:after="240" w:line="240" w:lineRule="exact"/>
      <w:ind w:left="1123" w:hanging="1123"/>
      <w:jc w:val="left"/>
      <w:outlineLvl w:val="7"/>
    </w:pPr>
    <w:rPr>
      <w:rFonts w:eastAsia="Calibri" w:cs="Times New Roman"/>
      <w:b/>
      <w:i/>
      <w:color w:val="7F7F7F"/>
      <w:lang w:val="fr-FR" w:eastAsia="zh-TW"/>
    </w:rPr>
  </w:style>
  <w:style w:type="paragraph" w:customStyle="1" w:styleId="TableParagraph">
    <w:name w:val="Table Paragraph"/>
    <w:basedOn w:val="Normal"/>
    <w:uiPriority w:val="1"/>
    <w:qFormat/>
    <w:rsid w:val="0095222B"/>
    <w:pPr>
      <w:widowControl w:val="0"/>
      <w:tabs>
        <w:tab w:val="clear" w:pos="1134"/>
      </w:tabs>
      <w:autoSpaceDE w:val="0"/>
      <w:autoSpaceDN w:val="0"/>
      <w:jc w:val="left"/>
    </w:pPr>
    <w:rPr>
      <w:rFonts w:ascii="Times New Roman" w:eastAsia="Times New Roman" w:hAnsi="Times New Roman" w:cs="Times New Roman"/>
      <w:color w:val="000000"/>
      <w:lang w:val="fr-FR" w:eastAsia="zh-TW"/>
    </w:rPr>
  </w:style>
  <w:style w:type="paragraph" w:customStyle="1" w:styleId="WW-BodyText2">
    <w:name w:val="WW-Body Text 2"/>
    <w:basedOn w:val="Normal"/>
    <w:uiPriority w:val="1"/>
    <w:rsid w:val="0095222B"/>
    <w:pPr>
      <w:widowControl w:val="0"/>
      <w:tabs>
        <w:tab w:val="clear" w:pos="1134"/>
      </w:tabs>
      <w:suppressAutoHyphens/>
      <w:spacing w:after="120"/>
    </w:pPr>
    <w:rPr>
      <w:rFonts w:ascii="Arial" w:eastAsia="Times New Roman" w:hAnsi="Arial" w:cs="Times New Roman"/>
      <w:color w:val="000000"/>
      <w:lang w:val="fr-FR" w:eastAsia="ar-SA"/>
    </w:rPr>
  </w:style>
  <w:style w:type="paragraph" w:customStyle="1" w:styleId="Heading61">
    <w:name w:val="Heading 61"/>
    <w:basedOn w:val="Normal"/>
    <w:uiPriority w:val="1"/>
    <w:rsid w:val="0095222B"/>
    <w:pPr>
      <w:tabs>
        <w:tab w:val="clear" w:pos="1134"/>
      </w:tabs>
      <w:jc w:val="left"/>
    </w:pPr>
    <w:rPr>
      <w:rFonts w:eastAsia="Calibri" w:cs="Times New Roman"/>
      <w:color w:val="000000"/>
      <w:lang w:eastAsia="zh-TW"/>
    </w:rPr>
  </w:style>
  <w:style w:type="paragraph" w:customStyle="1" w:styleId="Heading62">
    <w:name w:val="Heading 62"/>
    <w:basedOn w:val="Heading50"/>
    <w:uiPriority w:val="1"/>
    <w:rsid w:val="0095222B"/>
    <w:rPr>
      <w:rFonts w:ascii="Verdana" w:eastAsia="Calibri" w:hAnsi="Verdana" w:cs="Times New Roman"/>
      <w:b w:val="0"/>
      <w:color w:val="000000"/>
      <w:sz w:val="20"/>
      <w:szCs w:val="20"/>
      <w:lang w:val="fr-FR" w:eastAsia="zh-TW"/>
    </w:rPr>
  </w:style>
  <w:style w:type="paragraph" w:customStyle="1" w:styleId="Heading63">
    <w:name w:val="Heading 63"/>
    <w:basedOn w:val="Heading50"/>
    <w:uiPriority w:val="1"/>
    <w:rsid w:val="0095222B"/>
    <w:rPr>
      <w:rFonts w:ascii="Verdana" w:eastAsia="Calibri" w:hAnsi="Verdana" w:cs="Times New Roman"/>
      <w:b w:val="0"/>
      <w:color w:val="000000"/>
      <w:sz w:val="20"/>
      <w:szCs w:val="20"/>
      <w:lang w:val="fr-FR" w:eastAsia="zh-TW"/>
    </w:rPr>
  </w:style>
  <w:style w:type="paragraph" w:customStyle="1" w:styleId="Heading64">
    <w:name w:val="Heading 64"/>
    <w:basedOn w:val="Heading50"/>
    <w:uiPriority w:val="1"/>
    <w:rsid w:val="0095222B"/>
    <w:rPr>
      <w:rFonts w:ascii="Verdana" w:eastAsia="Calibri" w:hAnsi="Verdana" w:cs="Times New Roman"/>
      <w:b w:val="0"/>
      <w:color w:val="000000"/>
      <w:sz w:val="20"/>
      <w:szCs w:val="20"/>
      <w:lang w:val="fr-FR" w:eastAsia="zh-TW"/>
    </w:rPr>
  </w:style>
  <w:style w:type="paragraph" w:customStyle="1" w:styleId="Heading65">
    <w:name w:val="Heading 65"/>
    <w:basedOn w:val="Heading50"/>
    <w:uiPriority w:val="1"/>
    <w:rsid w:val="0095222B"/>
    <w:rPr>
      <w:rFonts w:ascii="Verdana" w:eastAsia="Calibri" w:hAnsi="Verdana" w:cs="Times New Roman"/>
      <w:b w:val="0"/>
      <w:color w:val="000000"/>
      <w:sz w:val="20"/>
      <w:szCs w:val="20"/>
      <w:lang w:val="fr-FR" w:eastAsia="zh-TW"/>
    </w:rPr>
  </w:style>
  <w:style w:type="paragraph" w:customStyle="1" w:styleId="ManualTitlecenteredH1">
    <w:name w:val="Manual Title centered (H1)"/>
    <w:basedOn w:val="Heading10"/>
    <w:link w:val="ManualTitlecenteredH1Char"/>
    <w:qFormat/>
    <w:rsid w:val="0095222B"/>
    <w:pPr>
      <w:jc w:val="center"/>
    </w:pPr>
    <w:rPr>
      <w:rFonts w:asciiTheme="majorHAnsi" w:hAnsiTheme="majorHAnsi"/>
      <w:b w:val="0"/>
      <w:sz w:val="56"/>
    </w:rPr>
  </w:style>
  <w:style w:type="paragraph" w:customStyle="1" w:styleId="ManualTitlechapterheadcentered">
    <w:name w:val="Manual Title (chapter head + centered)"/>
    <w:basedOn w:val="Chapterhead"/>
    <w:link w:val="ManualTitlechapterheadcenteredChar"/>
    <w:qFormat/>
    <w:rsid w:val="0095222B"/>
  </w:style>
  <w:style w:type="character" w:customStyle="1" w:styleId="Heading1Char0">
    <w:name w:val="Heading_1 Char"/>
    <w:basedOn w:val="DefaultParagraphFont"/>
    <w:link w:val="Heading10"/>
    <w:rsid w:val="0095222B"/>
    <w:rPr>
      <w:rFonts w:ascii="Verdana" w:eastAsiaTheme="minorHAnsi" w:hAnsi="Verdana" w:cstheme="majorBidi"/>
      <w:b/>
      <w:bCs/>
      <w:caps/>
      <w:color w:val="000000" w:themeColor="text1"/>
      <w:lang w:val="en-GB"/>
    </w:rPr>
  </w:style>
  <w:style w:type="character" w:customStyle="1" w:styleId="ManualTitlecenteredH1Char">
    <w:name w:val="Manual Title centered (H1) Char"/>
    <w:basedOn w:val="Heading1Char0"/>
    <w:link w:val="ManualTitlecenteredH1"/>
    <w:rsid w:val="0095222B"/>
    <w:rPr>
      <w:rFonts w:asciiTheme="majorHAnsi" w:eastAsiaTheme="minorHAnsi" w:hAnsiTheme="majorHAnsi" w:cstheme="majorBidi"/>
      <w:b w:val="0"/>
      <w:bCs/>
      <w:caps/>
      <w:color w:val="000000" w:themeColor="text1"/>
      <w:sz w:val="56"/>
      <w:lang w:val="en-GB"/>
    </w:rPr>
  </w:style>
  <w:style w:type="paragraph" w:customStyle="1" w:styleId="StyleManualTitlechapterheadcentered">
    <w:name w:val="Style Manual Title (chapter head + centered)"/>
    <w:basedOn w:val="NormalWeb"/>
    <w:next w:val="Bodytext1"/>
    <w:rsid w:val="0095222B"/>
    <w:pPr>
      <w:jc w:val="center"/>
    </w:pPr>
    <w:rPr>
      <w:rFonts w:ascii="Cambria" w:eastAsia="Times New Roman" w:hAnsi="Cambria"/>
      <w:bCs/>
      <w:color w:val="000000" w:themeColor="text1"/>
      <w:sz w:val="56"/>
      <w:lang w:eastAsia="en-US"/>
    </w:rPr>
  </w:style>
  <w:style w:type="character" w:customStyle="1" w:styleId="ChapterheadChar">
    <w:name w:val="Chapter head Char"/>
    <w:basedOn w:val="DefaultParagraphFont"/>
    <w:link w:val="Chapterhead"/>
    <w:rsid w:val="0095222B"/>
    <w:rPr>
      <w:rFonts w:ascii="Verdana" w:eastAsia="Arial" w:hAnsi="Verdana" w:cs="Arial"/>
      <w:b/>
      <w:caps/>
      <w:color w:val="000000" w:themeColor="text1"/>
      <w:sz w:val="24"/>
      <w:szCs w:val="22"/>
      <w:lang w:val="en-GB" w:eastAsia="en-US"/>
    </w:rPr>
  </w:style>
  <w:style w:type="character" w:customStyle="1" w:styleId="ManualTitlechapterheadcenteredChar">
    <w:name w:val="Manual Title (chapter head + centered) Char"/>
    <w:basedOn w:val="ChapterheadChar"/>
    <w:link w:val="ManualTitlechapterheadcentered"/>
    <w:rsid w:val="0095222B"/>
    <w:rPr>
      <w:rFonts w:ascii="Verdana" w:eastAsia="Arial" w:hAnsi="Verdana" w:cs="Arial"/>
      <w:b/>
      <w:caps/>
      <w:color w:val="000000" w:themeColor="text1"/>
      <w:sz w:val="24"/>
      <w:szCs w:val="22"/>
      <w:lang w:val="en-GB" w:eastAsia="en-US"/>
    </w:rPr>
  </w:style>
  <w:style w:type="paragraph" w:customStyle="1" w:styleId="StyleLatinVerdana10ptBoldAllcapsCenteredBefore18">
    <w:name w:val="Style (Latin) Verdana 10 pt Bold All caps Centered Before:  18..."/>
    <w:basedOn w:val="Normal"/>
    <w:rsid w:val="0095222B"/>
    <w:pPr>
      <w:tabs>
        <w:tab w:val="clear" w:pos="1134"/>
      </w:tabs>
      <w:spacing w:before="360" w:after="360"/>
      <w:jc w:val="center"/>
    </w:pPr>
    <w:rPr>
      <w:rFonts w:eastAsia="Times New Roman" w:cs="Times New Roman"/>
      <w:b/>
      <w:bCs/>
      <w:caps/>
      <w:kern w:val="32"/>
    </w:rPr>
  </w:style>
  <w:style w:type="paragraph" w:customStyle="1" w:styleId="CoverTitlecentered">
    <w:name w:val="Cover Title + centered"/>
    <w:basedOn w:val="COVERTITLE0"/>
    <w:link w:val="CoverTitlecenteredChar"/>
    <w:qFormat/>
    <w:rsid w:val="0095222B"/>
    <w:pPr>
      <w:jc w:val="center"/>
    </w:pPr>
    <w:rPr>
      <w:rFonts w:asciiTheme="majorHAnsi" w:hAnsiTheme="majorHAnsi"/>
      <w:b w:val="0"/>
      <w:sz w:val="56"/>
    </w:rPr>
  </w:style>
  <w:style w:type="character" w:customStyle="1" w:styleId="COVERTITLEChar">
    <w:name w:val="COVER TITLE Char"/>
    <w:basedOn w:val="DefaultParagraphFont"/>
    <w:link w:val="COVERTITLE0"/>
    <w:rsid w:val="0095222B"/>
    <w:rPr>
      <w:rFonts w:ascii="Verdana" w:eastAsiaTheme="minorHAnsi" w:hAnsi="Verdana" w:cstheme="majorBidi"/>
      <w:b/>
      <w:color w:val="000000" w:themeColor="text1"/>
      <w:sz w:val="36"/>
      <w:lang w:val="en-GB"/>
    </w:rPr>
  </w:style>
  <w:style w:type="character" w:customStyle="1" w:styleId="CoverTitlecenteredChar">
    <w:name w:val="Cover Title + centered Char"/>
    <w:basedOn w:val="COVERTITLEChar"/>
    <w:link w:val="CoverTitlecentered"/>
    <w:rsid w:val="0095222B"/>
    <w:rPr>
      <w:rFonts w:asciiTheme="majorHAnsi" w:eastAsiaTheme="minorHAnsi" w:hAnsiTheme="majorHAnsi" w:cstheme="majorBidi"/>
      <w:b w:val="0"/>
      <w:color w:val="000000" w:themeColor="text1"/>
      <w:sz w:val="56"/>
      <w:lang w:val="en-GB"/>
    </w:rPr>
  </w:style>
  <w:style w:type="paragraph" w:styleId="BodyTextIndent">
    <w:name w:val="Body Text Indent"/>
    <w:basedOn w:val="Normal"/>
    <w:link w:val="BodyTextIndentChar"/>
    <w:semiHidden/>
    <w:unhideWhenUsed/>
    <w:rsid w:val="00C05971"/>
    <w:pPr>
      <w:spacing w:after="120"/>
      <w:ind w:left="360"/>
    </w:pPr>
  </w:style>
  <w:style w:type="character" w:customStyle="1" w:styleId="BodyTextIndentChar">
    <w:name w:val="Body Text Indent Char"/>
    <w:basedOn w:val="DefaultParagraphFont"/>
    <w:link w:val="BodyTextIndent"/>
    <w:semiHidden/>
    <w:rsid w:val="00C05971"/>
    <w:rPr>
      <w:rFonts w:ascii="Verdana" w:eastAsia="Arial" w:hAnsi="Verdana" w:cs="Arial"/>
      <w:lang w:val="en-GB" w:eastAsia="en-US"/>
    </w:rPr>
  </w:style>
  <w:style w:type="paragraph" w:styleId="BodyTextFirstIndent2">
    <w:name w:val="Body Text First Indent 2"/>
    <w:basedOn w:val="BodyTextIndent"/>
    <w:link w:val="BodyTextFirstIndent2Char"/>
    <w:semiHidden/>
    <w:unhideWhenUsed/>
    <w:rsid w:val="00C05971"/>
    <w:pPr>
      <w:spacing w:after="0"/>
      <w:ind w:firstLine="360"/>
    </w:pPr>
  </w:style>
  <w:style w:type="character" w:customStyle="1" w:styleId="BodyTextFirstIndent2Char">
    <w:name w:val="Body Text First Indent 2 Char"/>
    <w:basedOn w:val="BodyTextIndentChar"/>
    <w:link w:val="BodyTextFirstIndent2"/>
    <w:semiHidden/>
    <w:rsid w:val="00C05971"/>
    <w:rPr>
      <w:rFonts w:ascii="Verdana" w:eastAsia="Arial" w:hAnsi="Verdana" w:cs="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6518">
      <w:bodyDiv w:val="1"/>
      <w:marLeft w:val="0"/>
      <w:marRight w:val="0"/>
      <w:marTop w:val="0"/>
      <w:marBottom w:val="0"/>
      <w:divBdr>
        <w:top w:val="none" w:sz="0" w:space="0" w:color="auto"/>
        <w:left w:val="none" w:sz="0" w:space="0" w:color="auto"/>
        <w:bottom w:val="none" w:sz="0" w:space="0" w:color="auto"/>
        <w:right w:val="none" w:sz="0" w:space="0" w:color="auto"/>
      </w:divBdr>
      <w:divsChild>
        <w:div w:id="836918989">
          <w:marLeft w:val="0"/>
          <w:marRight w:val="0"/>
          <w:marTop w:val="0"/>
          <w:marBottom w:val="0"/>
          <w:divBdr>
            <w:top w:val="none" w:sz="0" w:space="0" w:color="auto"/>
            <w:left w:val="none" w:sz="0" w:space="0" w:color="auto"/>
            <w:bottom w:val="none" w:sz="0" w:space="0" w:color="auto"/>
            <w:right w:val="none" w:sz="0" w:space="0" w:color="auto"/>
          </w:divBdr>
        </w:div>
      </w:divsChild>
    </w:div>
    <w:div w:id="490407695">
      <w:bodyDiv w:val="1"/>
      <w:marLeft w:val="0"/>
      <w:marRight w:val="0"/>
      <w:marTop w:val="0"/>
      <w:marBottom w:val="0"/>
      <w:divBdr>
        <w:top w:val="none" w:sz="0" w:space="0" w:color="auto"/>
        <w:left w:val="none" w:sz="0" w:space="0" w:color="auto"/>
        <w:bottom w:val="none" w:sz="0" w:space="0" w:color="auto"/>
        <w:right w:val="none" w:sz="0" w:space="0" w:color="auto"/>
      </w:divBdr>
      <w:divsChild>
        <w:div w:id="1006135054">
          <w:marLeft w:val="0"/>
          <w:marRight w:val="0"/>
          <w:marTop w:val="0"/>
          <w:marBottom w:val="0"/>
          <w:divBdr>
            <w:top w:val="none" w:sz="0" w:space="0" w:color="auto"/>
            <w:left w:val="none" w:sz="0" w:space="0" w:color="auto"/>
            <w:bottom w:val="none" w:sz="0" w:space="0" w:color="auto"/>
            <w:right w:val="none" w:sz="0" w:space="0" w:color="auto"/>
          </w:divBdr>
        </w:div>
      </w:divsChild>
    </w:div>
    <w:div w:id="924651689">
      <w:bodyDiv w:val="1"/>
      <w:marLeft w:val="0"/>
      <w:marRight w:val="0"/>
      <w:marTop w:val="0"/>
      <w:marBottom w:val="0"/>
      <w:divBdr>
        <w:top w:val="none" w:sz="0" w:space="0" w:color="auto"/>
        <w:left w:val="none" w:sz="0" w:space="0" w:color="auto"/>
        <w:bottom w:val="none" w:sz="0" w:space="0" w:color="auto"/>
        <w:right w:val="none" w:sz="0" w:space="0" w:color="auto"/>
      </w:divBdr>
    </w:div>
    <w:div w:id="12334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brary.wmo.int/idurl/4/35722" TargetMode="External"/><Relationship Id="rId21" Type="http://schemas.microsoft.com/office/2016/09/relationships/commentsIds" Target="commentsIds.xml"/><Relationship Id="rId34" Type="http://schemas.openxmlformats.org/officeDocument/2006/relationships/hyperlink" Target="https://community.wmo.int/WIS2_Technical_Specification_Guidance" TargetMode="External"/><Relationship Id="rId42" Type="http://schemas.openxmlformats.org/officeDocument/2006/relationships/hyperlink" Target="https://library.wmo.int/idurl/4/28988" TargetMode="External"/><Relationship Id="rId47" Type="http://schemas.openxmlformats.org/officeDocument/2006/relationships/hyperlink" Target="https://library.wmo.int/idurl/4/58009" TargetMode="External"/><Relationship Id="rId50" Type="http://schemas.openxmlformats.org/officeDocument/2006/relationships/hyperlink" Target="https://www.ietf.org/rfc/rfc3986.txt" TargetMode="External"/><Relationship Id="rId55" Type="http://schemas.openxmlformats.org/officeDocument/2006/relationships/hyperlink" Target="https://community.wmo.int/WIS2_Technical_Specification_Guidance"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ommunity.wmo.int/WIS2_Technical_Specification_Guidance" TargetMode="External"/><Relationship Id="rId29" Type="http://schemas.openxmlformats.org/officeDocument/2006/relationships/hyperlink" Target="https://library.wmo.int/idurl/4/35703" TargetMode="External"/><Relationship Id="rId11" Type="http://schemas.openxmlformats.org/officeDocument/2006/relationships/hyperlink" Target="https://library.wmo.int/idurl/4/35315" TargetMode="External"/><Relationship Id="rId24" Type="http://schemas.openxmlformats.org/officeDocument/2006/relationships/hyperlink" Target="https://library.wmo.int/idurl/4/35722" TargetMode="External"/><Relationship Id="rId32" Type="http://schemas.openxmlformats.org/officeDocument/2006/relationships/hyperlink" Target="https://library.wmo.int/idurl/4/35722" TargetMode="External"/><Relationship Id="rId37" Type="http://schemas.openxmlformats.org/officeDocument/2006/relationships/hyperlink" Target="https://library.wmo.int/idurl/4/58009" TargetMode="External"/><Relationship Id="rId40" Type="http://schemas.openxmlformats.org/officeDocument/2006/relationships/hyperlink" Target="https://library.wmo.int/idurl/4/58009" TargetMode="External"/><Relationship Id="rId45" Type="http://schemas.openxmlformats.org/officeDocument/2006/relationships/hyperlink" Target="https://library.wmo.int/idurl/4/58009" TargetMode="External"/><Relationship Id="rId53" Type="http://schemas.openxmlformats.org/officeDocument/2006/relationships/hyperlink" Target="https://library.wmo.int/idurl/4/28988" TargetMode="External"/><Relationship Id="rId58" Type="http://schemas.openxmlformats.org/officeDocument/2006/relationships/hyperlink" Target="https://datatracker.ietf.org/doc/html/rfc3986" TargetMode="Externa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comments" Target="comments.xml"/><Relationship Id="rId14" Type="http://schemas.openxmlformats.org/officeDocument/2006/relationships/hyperlink" Target="https://library.wmo.int/idurl/4/55063" TargetMode="External"/><Relationship Id="rId22" Type="http://schemas.microsoft.com/office/2018/08/relationships/commentsExtensible" Target="commentsExtensible.xml"/><Relationship Id="rId27" Type="http://schemas.openxmlformats.org/officeDocument/2006/relationships/hyperlink" Target="https://library.wmo.int/idurl/4/58009" TargetMode="External"/><Relationship Id="rId30" Type="http://schemas.openxmlformats.org/officeDocument/2006/relationships/hyperlink" Target="https://library.wmo.int/idurl/4/55063" TargetMode="External"/><Relationship Id="rId35" Type="http://schemas.openxmlformats.org/officeDocument/2006/relationships/hyperlink" Target="https://library.wmo.int/idurl/4/58009" TargetMode="External"/><Relationship Id="rId43" Type="http://schemas.openxmlformats.org/officeDocument/2006/relationships/hyperlink" Target="https://library.wmo.int/idurl/4/58009" TargetMode="External"/><Relationship Id="rId48" Type="http://schemas.openxmlformats.org/officeDocument/2006/relationships/hyperlink" Target="https://community.wmo.int/WIS2_Technical_Specification_Guidance" TargetMode="External"/><Relationship Id="rId56" Type="http://schemas.openxmlformats.org/officeDocument/2006/relationships/hyperlink" Target="https://community.wmo.int/WIS2_Technical_Specification_Guidance" TargetMode="External"/><Relationship Id="rId64"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library.wmo.int/idurl/4/58009" TargetMode="External"/><Relationship Id="rId3" Type="http://schemas.openxmlformats.org/officeDocument/2006/relationships/customXml" Target="../customXml/item3.xml"/><Relationship Id="rId12" Type="http://schemas.openxmlformats.org/officeDocument/2006/relationships/hyperlink" Target="https://library.wmo.int/idurl/4/35722" TargetMode="External"/><Relationship Id="rId17" Type="http://schemas.openxmlformats.org/officeDocument/2006/relationships/hyperlink" Target="https://community.wmo.int/GTS_WIS2_Transition_Guidance" TargetMode="External"/><Relationship Id="rId25" Type="http://schemas.openxmlformats.org/officeDocument/2006/relationships/hyperlink" Target="https://library.wmo.int/idurl/4/48992" TargetMode="External"/><Relationship Id="rId33" Type="http://schemas.openxmlformats.org/officeDocument/2006/relationships/hyperlink" Target="https://library.wmo.int/idurl/4/58009" TargetMode="External"/><Relationship Id="rId38" Type="http://schemas.openxmlformats.org/officeDocument/2006/relationships/hyperlink" Target="https://community.wmo.int/WIS2_Technical_Specification_Guidance" TargetMode="External"/><Relationship Id="rId46" Type="http://schemas.openxmlformats.org/officeDocument/2006/relationships/hyperlink" Target="https://www.ietf.org/rfc/rfc3986.txt" TargetMode="External"/><Relationship Id="rId59" Type="http://schemas.openxmlformats.org/officeDocument/2006/relationships/hyperlink" Target="https://datatracker.ietf.org/doc/html/rfc3986" TargetMode="External"/><Relationship Id="rId20" Type="http://schemas.microsoft.com/office/2011/relationships/commentsExtended" Target="commentsExtended.xml"/><Relationship Id="rId41" Type="http://schemas.openxmlformats.org/officeDocument/2006/relationships/hyperlink" Target="https://library.wmo.int/idurl/4/58009" TargetMode="External"/><Relationship Id="rId54" Type="http://schemas.openxmlformats.org/officeDocument/2006/relationships/hyperlink" Target="https://library.wmo.int/idurl/4/28988"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ommunity.wmo.int/WIS2_Technical_Specification_Guidance" TargetMode="External"/><Relationship Id="rId23" Type="http://schemas.openxmlformats.org/officeDocument/2006/relationships/hyperlink" Target="https://library.wmo.int/idurl/4/58009" TargetMode="External"/><Relationship Id="rId28" Type="http://schemas.openxmlformats.org/officeDocument/2006/relationships/hyperlink" Target="https://library.wmo.int/idurl/4/35625" TargetMode="External"/><Relationship Id="rId36" Type="http://schemas.openxmlformats.org/officeDocument/2006/relationships/hyperlink" Target="https://library.wmo.int/idurl/4/58009" TargetMode="External"/><Relationship Id="rId49" Type="http://schemas.openxmlformats.org/officeDocument/2006/relationships/hyperlink" Target="https://library.wmo.int/idurl/4/58009" TargetMode="External"/><Relationship Id="rId57" Type="http://schemas.openxmlformats.org/officeDocument/2006/relationships/hyperlink" Target="https://en.wikipedia.org/wiki/Search_engine" TargetMode="External"/><Relationship Id="rId10" Type="http://schemas.openxmlformats.org/officeDocument/2006/relationships/endnotes" Target="endnotes.xml"/><Relationship Id="rId31" Type="http://schemas.openxmlformats.org/officeDocument/2006/relationships/hyperlink" Target="https://library.wmo.int/idurl/4/35722" TargetMode="External"/><Relationship Id="rId44" Type="http://schemas.openxmlformats.org/officeDocument/2006/relationships/hyperlink" Target="https://community.wmo.int/WIS2_Technical_Specification_Guidance" TargetMode="External"/><Relationship Id="rId52" Type="http://schemas.openxmlformats.org/officeDocument/2006/relationships/hyperlink" Target="https://community.wmo.int/WIS2_Technical_Specification_Guidance" TargetMode="External"/><Relationship Id="rId60" Type="http://schemas.openxmlformats.org/officeDocument/2006/relationships/hyperlink" Target="https://library.wmo.int/idurl/4/35315"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library.wmo.int/idurl/4/35703" TargetMode="External"/><Relationship Id="rId18" Type="http://schemas.openxmlformats.org/officeDocument/2006/relationships/hyperlink" Target="https://community.wmo.int/WIS2_Technical_Specification_Guidance" TargetMode="External"/><Relationship Id="rId39" Type="http://schemas.openxmlformats.org/officeDocument/2006/relationships/hyperlink" Target="https://library.wmo.int/idurl/4/5800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chema.org/" TargetMode="External"/><Relationship Id="rId2" Type="http://schemas.openxmlformats.org/officeDocument/2006/relationships/hyperlink" Target="https://www.w3.org/TR/webarch/" TargetMode="External"/><Relationship Id="rId1" Type="http://schemas.openxmlformats.org/officeDocument/2006/relationships/hyperlink" Target="https://www.w3.org/2017/12/odi-study/" TargetMode="External"/><Relationship Id="rId4" Type="http://schemas.openxmlformats.org/officeDocument/2006/relationships/hyperlink" Target="https://www.nature.com/articles/d41586-018-06201-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72671858FF0B4B80590C0985A5F158" ma:contentTypeVersion="20" ma:contentTypeDescription="Create a new document." ma:contentTypeScope="" ma:versionID="e33e11e6fd825f9ba7d37aa9bb6909e9">
  <xsd:schema xmlns:xsd="http://www.w3.org/2001/XMLSchema" xmlns:xs="http://www.w3.org/2001/XMLSchema" xmlns:p="http://schemas.microsoft.com/office/2006/metadata/properties" xmlns:ns2="c1a465f0-9ed0-43de-8189-a8c6f1075a5f" xmlns:ns3="1b00f30f-36d4-4fa1-aff8-52ec48b6e084" targetNamespace="http://schemas.microsoft.com/office/2006/metadata/properties" ma:root="true" ma:fieldsID="5ebc2b5c80afb90a04620209b0486c06" ns2:_="" ns3:_="">
    <xsd:import namespace="c1a465f0-9ed0-43de-8189-a8c6f1075a5f"/>
    <xsd:import namespace="1b00f30f-36d4-4fa1-aff8-52ec48b6e0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_Flow_SignoffStatus" minOccurs="0"/>
                <xsd:element ref="ns2:MediaLengthInSeconds"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65f0-9ed0-43de-8189-a8c6f1075a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92a3b380-abf6-46f2-87bb-c2c114de1c9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00f30f-36d4-4fa1-aff8-52ec48b6e0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9773870-99e4-457a-a664-b7de85dfa00c}" ma:internalName="TaxCatchAll" ma:showField="CatchAllData" ma:web="1b00f30f-36d4-4fa1-aff8-52ec48b6e0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_Flow_SignoffStatus xmlns="c1a465f0-9ed0-43de-8189-a8c6f1075a5f" xsi:nil="true"/>
    <lcf76f155ced4ddcb4097134ff3c332f xmlns="c1a465f0-9ed0-43de-8189-a8c6f1075a5f">
      <Terms xmlns="http://schemas.microsoft.com/office/infopath/2007/PartnerControls"/>
    </lcf76f155ced4ddcb4097134ff3c332f>
    <TaxCatchAll xmlns="1b00f30f-36d4-4fa1-aff8-52ec48b6e084" xsi:nil="true"/>
  </documentManagement>
</p:properties>
</file>

<file path=customXml/item4.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Props1.xml><?xml version="1.0" encoding="utf-8"?>
<ds:datastoreItem xmlns:ds="http://schemas.openxmlformats.org/officeDocument/2006/customXml" ds:itemID="{4D20D50D-8F4D-4581-A6DB-25A81D5B93C9}">
  <ds:schemaRefs>
    <ds:schemaRef ds:uri="http://schemas.microsoft.com/sharepoint/v3/contenttype/forms"/>
  </ds:schemaRefs>
</ds:datastoreItem>
</file>

<file path=customXml/itemProps2.xml><?xml version="1.0" encoding="utf-8"?>
<ds:datastoreItem xmlns:ds="http://schemas.openxmlformats.org/officeDocument/2006/customXml" ds:itemID="{8AAF7536-82ED-4F37-BA16-85FB9B763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65f0-9ed0-43de-8189-a8c6f1075a5f"/>
    <ds:schemaRef ds:uri="1b00f30f-36d4-4fa1-aff8-52ec48b6e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E4C997-AFE9-4FD5-8B67-4DD00902483D}">
  <ds:schemaRefs>
    <ds:schemaRef ds:uri="http://schemas.microsoft.com/office/2006/metadata/properties"/>
    <ds:schemaRef ds:uri="http://schemas.microsoft.com/office/infopath/2007/PartnerControls"/>
    <ds:schemaRef ds:uri="c1a465f0-9ed0-43de-8189-a8c6f1075a5f"/>
    <ds:schemaRef ds:uri="1b00f30f-36d4-4fa1-aff8-52ec48b6e084"/>
  </ds:schemaRefs>
</ds:datastoreItem>
</file>

<file path=customXml/itemProps4.xml><?xml version="1.0" encoding="utf-8"?>
<ds:datastoreItem xmlns:ds="http://schemas.openxmlformats.org/officeDocument/2006/customXml" ds:itemID="{CC1AD456-E90C-42C0-BB7F-FD140E565931}">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33</Pages>
  <Words>12172</Words>
  <Characters>69384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WMO Document Template</vt:lpstr>
    </vt:vector>
  </TitlesOfParts>
  <Company>WMO</Company>
  <LinksUpToDate>false</LinksUpToDate>
  <CharactersWithSpaces>81394</CharactersWithSpaces>
  <SharedDoc>false</SharedDoc>
  <HLinks>
    <vt:vector size="18" baseType="variant">
      <vt:variant>
        <vt:i4>2228298</vt:i4>
      </vt:variant>
      <vt:variant>
        <vt:i4>152</vt:i4>
      </vt:variant>
      <vt:variant>
        <vt:i4>0</vt:i4>
      </vt:variant>
      <vt:variant>
        <vt:i4>5</vt:i4>
      </vt:variant>
      <vt:variant>
        <vt:lpwstr>ftp://ftp.wmo.int/Documents/PublicWeb/mainweb/meetings/cbodies/governance/congress_reports/english/pdf/1026_E.pdf</vt:lpwstr>
      </vt:variant>
      <vt:variant>
        <vt:lpwstr/>
      </vt:variant>
      <vt:variant>
        <vt:i4>4784202</vt:i4>
      </vt:variant>
      <vt:variant>
        <vt:i4>51</vt:i4>
      </vt:variant>
      <vt:variant>
        <vt:i4>0</vt:i4>
      </vt:variant>
      <vt:variant>
        <vt:i4>5</vt:i4>
      </vt:variant>
      <vt:variant>
        <vt:lpwstr/>
      </vt:variant>
      <vt:variant>
        <vt:lpwstr>_Draft_Recommendation_X.X/1</vt:lpwstr>
      </vt:variant>
      <vt:variant>
        <vt:i4>983122</vt:i4>
      </vt:variant>
      <vt:variant>
        <vt:i4>48</vt:i4>
      </vt:variant>
      <vt:variant>
        <vt:i4>0</vt:i4>
      </vt:variant>
      <vt:variant>
        <vt:i4>5</vt:i4>
      </vt:variant>
      <vt:variant>
        <vt:lpwstr/>
      </vt:variant>
      <vt:variant>
        <vt:lpwstr>_DRAFT_RESOLUTION_4.2/1_(EC-64)%20-%20PU</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Document Template</dc:title>
  <dc:creator>Hassan Haddouch</dc:creator>
  <cp:lastModifiedBy>Enrico Fucile</cp:lastModifiedBy>
  <cp:revision>3</cp:revision>
  <cp:lastPrinted>2013-03-12T09:27:00Z</cp:lastPrinted>
  <dcterms:created xsi:type="dcterms:W3CDTF">2024-01-04T11:16:00Z</dcterms:created>
  <dcterms:modified xsi:type="dcterms:W3CDTF">2024-01-04T13:26:00Z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0x0101007372671858FF0B4B80590C0985A5F158</vt:lpwstr>
  </property>
  <property fmtid="{D5CDD505-2E9C-101B-9397-08002B2CF9AE}" pid="3" name="MediaServiceImageTags">
    <vt:lpwstr/>
  </property>
  <property fmtid="{D5CDD505-2E9C-101B-9397-08002B2CF9AE}" pid="4" name="GrammarlyDocumentId">
    <vt:lpwstr>da34a786d270746e81255b97ad17103a77ec80720c6298ccd25f8430b786792d</vt:lpwstr>
  </property>
</Properties>
</file>